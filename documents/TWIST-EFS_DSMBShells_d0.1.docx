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5EC93" w14:textId="77777777" w:rsidR="00807A0A" w:rsidRDefault="00807A0A" w:rsidP="0022145E"/>
    <w:p w14:paraId="2053E4BF" w14:textId="77777777" w:rsidR="0022145E" w:rsidRPr="0022145E" w:rsidRDefault="0022145E" w:rsidP="0022145E">
      <w:bookmarkStart w:id="0" w:name="_Hlk17099737"/>
    </w:p>
    <w:p w14:paraId="4D7B2729" w14:textId="57FCCB2B" w:rsidR="0022145E" w:rsidRPr="00C44C5A" w:rsidRDefault="59A5CB1C" w:rsidP="0022145E">
      <w:pPr>
        <w:jc w:val="center"/>
      </w:pPr>
      <w:r>
        <w:rPr>
          <w:noProof/>
        </w:rPr>
        <w:drawing>
          <wp:inline distT="0" distB="0" distL="0" distR="0" wp14:anchorId="180B0FC8" wp14:editId="01857621">
            <wp:extent cx="4083050" cy="1058714"/>
            <wp:effectExtent l="0" t="0" r="0" b="0"/>
            <wp:docPr id="18554095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3050" cy="1058714"/>
                    </a:xfrm>
                    <a:prstGeom prst="rect">
                      <a:avLst/>
                    </a:prstGeom>
                  </pic:spPr>
                </pic:pic>
              </a:graphicData>
            </a:graphic>
          </wp:inline>
        </w:drawing>
      </w:r>
    </w:p>
    <w:p w14:paraId="089A3D72" w14:textId="77777777" w:rsidR="0022145E" w:rsidRPr="00C44C5A" w:rsidRDefault="0022145E" w:rsidP="0022145E"/>
    <w:p w14:paraId="2033E0F5" w14:textId="558DA078" w:rsidR="0022145E" w:rsidRDefault="0022145E" w:rsidP="0022145E"/>
    <w:p w14:paraId="638B35E6" w14:textId="77CD1C4C" w:rsidR="004E6AB1" w:rsidRDefault="00CD3B53" w:rsidP="004E6AB1">
      <w:pPr>
        <w:jc w:val="center"/>
        <w:rPr>
          <w:b/>
          <w:sz w:val="40"/>
          <w:szCs w:val="40"/>
        </w:rPr>
      </w:pPr>
      <w:del w:id="1" w:author="Isabelle Weir" w:date="2025-07-21T16:30:00Z" w16du:dateUtc="2025-07-21T20:30:00Z">
        <w:r>
          <w:rPr>
            <w:b/>
            <w:sz w:val="40"/>
            <w:szCs w:val="40"/>
          </w:rPr>
          <w:delText>MISCEND Study</w:delText>
        </w:r>
        <w:r w:rsidR="002219DF" w:rsidRPr="00CD3B53">
          <w:rPr>
            <w:b/>
            <w:sz w:val="40"/>
            <w:szCs w:val="40"/>
          </w:rPr>
          <w:delText xml:space="preserve"> </w:delText>
        </w:r>
        <w:r w:rsidR="004E6AB1" w:rsidRPr="00CD3B53">
          <w:rPr>
            <w:b/>
            <w:sz w:val="40"/>
            <w:szCs w:val="40"/>
          </w:rPr>
          <w:delText>(</w:delText>
        </w:r>
        <w:r w:rsidRPr="002E479D">
          <w:rPr>
            <w:b/>
            <w:sz w:val="40"/>
            <w:szCs w:val="40"/>
          </w:rPr>
          <w:delText>2013-05C</w:delText>
        </w:r>
        <w:r w:rsidR="004E6AB1" w:rsidRPr="00CD3B53">
          <w:rPr>
            <w:b/>
            <w:sz w:val="40"/>
            <w:szCs w:val="40"/>
          </w:rPr>
          <w:delText>)</w:delText>
        </w:r>
      </w:del>
      <w:ins w:id="2" w:author="Isabelle Weir" w:date="2025-07-21T16:30:00Z" w16du:dateUtc="2025-07-21T20:30:00Z">
        <w:r w:rsidR="00502677">
          <w:rPr>
            <w:b/>
            <w:sz w:val="40"/>
            <w:szCs w:val="40"/>
          </w:rPr>
          <w:t xml:space="preserve">TWIST-EFS </w:t>
        </w:r>
        <w:r w:rsidR="004E6AB1" w:rsidRPr="00CD3B53">
          <w:rPr>
            <w:b/>
            <w:sz w:val="40"/>
            <w:szCs w:val="40"/>
          </w:rPr>
          <w:t>(</w:t>
        </w:r>
        <w:r w:rsidRPr="00437744">
          <w:rPr>
            <w:b/>
            <w:sz w:val="40"/>
            <w:szCs w:val="40"/>
          </w:rPr>
          <w:t>20</w:t>
        </w:r>
        <w:r w:rsidR="00502677" w:rsidRPr="00437744">
          <w:rPr>
            <w:b/>
            <w:sz w:val="40"/>
            <w:szCs w:val="40"/>
          </w:rPr>
          <w:t>24-</w:t>
        </w:r>
        <w:r w:rsidR="00437744" w:rsidRPr="00437744">
          <w:rPr>
            <w:b/>
            <w:sz w:val="40"/>
            <w:szCs w:val="40"/>
          </w:rPr>
          <w:t>13</w:t>
        </w:r>
        <w:r w:rsidR="004E6AB1" w:rsidRPr="00437744">
          <w:rPr>
            <w:b/>
            <w:sz w:val="40"/>
            <w:szCs w:val="40"/>
          </w:rPr>
          <w:t>)</w:t>
        </w:r>
      </w:ins>
    </w:p>
    <w:p w14:paraId="000421B7" w14:textId="0AD5F322" w:rsidR="004E6AB1" w:rsidRDefault="004E6AB1" w:rsidP="004E6AB1">
      <w:pPr>
        <w:jc w:val="center"/>
        <w:rPr>
          <w:b/>
          <w:sz w:val="36"/>
          <w:szCs w:val="36"/>
        </w:rPr>
      </w:pPr>
      <w:r>
        <w:rPr>
          <w:b/>
          <w:sz w:val="36"/>
          <w:szCs w:val="36"/>
        </w:rPr>
        <w:t>TABLE SHELLS</w:t>
      </w:r>
      <w:r w:rsidR="004F3679">
        <w:rPr>
          <w:b/>
          <w:sz w:val="36"/>
          <w:szCs w:val="36"/>
        </w:rPr>
        <w:t xml:space="preserve"> FOR DSMB</w:t>
      </w:r>
    </w:p>
    <w:p w14:paraId="398E0DF9" w14:textId="77777777" w:rsidR="004E6AB1" w:rsidRDefault="004E6AB1" w:rsidP="004E6AB1"/>
    <w:p w14:paraId="19BACE8C" w14:textId="77777777" w:rsidR="004E6AB1" w:rsidRPr="00653D4B" w:rsidRDefault="004E6AB1" w:rsidP="004E6AB1"/>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3"/>
        <w:gridCol w:w="7712"/>
      </w:tblGrid>
      <w:tr w:rsidR="004E6AB1" w:rsidRPr="00653D4B" w14:paraId="38F8600C" w14:textId="77777777" w:rsidTr="000E2757">
        <w:trPr>
          <w:trHeight w:val="467"/>
          <w:jc w:val="center"/>
        </w:trPr>
        <w:tc>
          <w:tcPr>
            <w:tcW w:w="2543" w:type="dxa"/>
            <w:vAlign w:val="center"/>
          </w:tcPr>
          <w:p w14:paraId="2E927DF8" w14:textId="77777777" w:rsidR="004E6AB1" w:rsidRPr="00437744" w:rsidRDefault="004E6AB1" w:rsidP="004E6373">
            <w:r w:rsidRPr="00437744">
              <w:t>Protocol Title:</w:t>
            </w:r>
          </w:p>
        </w:tc>
        <w:tc>
          <w:tcPr>
            <w:tcW w:w="7712" w:type="dxa"/>
          </w:tcPr>
          <w:p w14:paraId="5F5AC9B0" w14:textId="338F9001" w:rsidR="004E6AB1" w:rsidRPr="00437744" w:rsidRDefault="00437744" w:rsidP="004E6373">
            <w:r w:rsidRPr="00437744">
              <w:rPr>
                <w:color w:val="000000"/>
              </w:rPr>
              <w:t xml:space="preserve">Transcatheter Mitral Valve Replacement with the INNOVALVE System Trial – Early Feasibility Study </w:t>
            </w:r>
          </w:p>
        </w:tc>
      </w:tr>
      <w:tr w:rsidR="004E6AB1" w:rsidRPr="00653D4B" w14:paraId="2E720784" w14:textId="77777777" w:rsidTr="004E6373">
        <w:trPr>
          <w:jc w:val="center"/>
        </w:trPr>
        <w:tc>
          <w:tcPr>
            <w:tcW w:w="2543" w:type="dxa"/>
            <w:vAlign w:val="center"/>
          </w:tcPr>
          <w:p w14:paraId="2B89708C" w14:textId="77777777" w:rsidR="004E6AB1" w:rsidRPr="00437744" w:rsidRDefault="004E6AB1" w:rsidP="004E6373">
            <w:r w:rsidRPr="00437744">
              <w:t>Protocol Number:</w:t>
            </w:r>
          </w:p>
        </w:tc>
        <w:tc>
          <w:tcPr>
            <w:tcW w:w="7712" w:type="dxa"/>
          </w:tcPr>
          <w:p w14:paraId="52AF6993" w14:textId="022E0003" w:rsidR="004E6AB1" w:rsidRPr="00437744" w:rsidRDefault="004E6AB1" w:rsidP="004E6373">
            <w:r w:rsidRPr="00437744">
              <w:rPr>
                <w:lang w:eastAsia="zh-CN"/>
              </w:rPr>
              <w:t>20</w:t>
            </w:r>
            <w:r w:rsidR="00437744" w:rsidRPr="00437744">
              <w:rPr>
                <w:lang w:eastAsia="zh-CN"/>
              </w:rPr>
              <w:t>24-13</w:t>
            </w:r>
            <w:r w:rsidRPr="00437744">
              <w:rPr>
                <w:lang w:eastAsia="zh-CN"/>
              </w:rPr>
              <w:t xml:space="preserve">, Revision </w:t>
            </w:r>
            <w:r w:rsidR="00437744" w:rsidRPr="00437744">
              <w:rPr>
                <w:lang w:eastAsia="zh-CN"/>
              </w:rPr>
              <w:t>B</w:t>
            </w:r>
          </w:p>
        </w:tc>
      </w:tr>
      <w:tr w:rsidR="004E6AB1" w:rsidRPr="00653D4B" w14:paraId="18731E43" w14:textId="77777777" w:rsidTr="004E6373">
        <w:trPr>
          <w:jc w:val="center"/>
        </w:trPr>
        <w:tc>
          <w:tcPr>
            <w:tcW w:w="2543" w:type="dxa"/>
            <w:vAlign w:val="center"/>
          </w:tcPr>
          <w:p w14:paraId="679727FF" w14:textId="189CE4F2" w:rsidR="004E6AB1" w:rsidRPr="00437744" w:rsidRDefault="00D27622" w:rsidP="004E6373">
            <w:r>
              <w:t xml:space="preserve">Shell </w:t>
            </w:r>
            <w:r w:rsidR="004E6AB1" w:rsidRPr="00437744">
              <w:t>Version:</w:t>
            </w:r>
          </w:p>
        </w:tc>
        <w:tc>
          <w:tcPr>
            <w:tcW w:w="7712" w:type="dxa"/>
          </w:tcPr>
          <w:p w14:paraId="2CE641B2" w14:textId="77777777" w:rsidR="004E6AB1" w:rsidRPr="00437744" w:rsidRDefault="004E6AB1" w:rsidP="004E6373">
            <w:r w:rsidRPr="00437744">
              <w:t>1.0</w:t>
            </w:r>
          </w:p>
        </w:tc>
      </w:tr>
      <w:tr w:rsidR="004E6AB1" w:rsidRPr="00653D4B" w14:paraId="2C9EC6ED" w14:textId="77777777" w:rsidTr="004E6373">
        <w:trPr>
          <w:jc w:val="center"/>
        </w:trPr>
        <w:tc>
          <w:tcPr>
            <w:tcW w:w="2543" w:type="dxa"/>
            <w:vAlign w:val="center"/>
          </w:tcPr>
          <w:p w14:paraId="135CA697" w14:textId="77777777" w:rsidR="004E6AB1" w:rsidRPr="00437744" w:rsidRDefault="004E6AB1" w:rsidP="004E6373">
            <w:r w:rsidRPr="00437744">
              <w:t>Date:</w:t>
            </w:r>
          </w:p>
        </w:tc>
        <w:tc>
          <w:tcPr>
            <w:tcW w:w="7712" w:type="dxa"/>
          </w:tcPr>
          <w:p w14:paraId="646FB5D0" w14:textId="15E5832E" w:rsidR="004E6AB1" w:rsidRPr="00437744" w:rsidRDefault="00437744" w:rsidP="004E6373">
            <w:r w:rsidRPr="00437744">
              <w:t>July XX</w:t>
            </w:r>
            <w:r w:rsidR="000F46F3" w:rsidRPr="00437744">
              <w:t>, 202</w:t>
            </w:r>
            <w:r w:rsidRPr="00437744">
              <w:t>5</w:t>
            </w:r>
          </w:p>
        </w:tc>
      </w:tr>
      <w:tr w:rsidR="004E6AB1" w:rsidRPr="00653D4B" w14:paraId="3242C508" w14:textId="77777777" w:rsidTr="004E6373">
        <w:trPr>
          <w:trHeight w:val="359"/>
          <w:jc w:val="center"/>
        </w:trPr>
        <w:tc>
          <w:tcPr>
            <w:tcW w:w="2543" w:type="dxa"/>
            <w:vAlign w:val="center"/>
          </w:tcPr>
          <w:p w14:paraId="62424E2F" w14:textId="77777777" w:rsidR="004E6AB1" w:rsidRPr="00437744" w:rsidRDefault="004E6AB1" w:rsidP="004E6373">
            <w:r w:rsidRPr="00437744">
              <w:t>Author:</w:t>
            </w:r>
          </w:p>
        </w:tc>
        <w:tc>
          <w:tcPr>
            <w:tcW w:w="7712" w:type="dxa"/>
          </w:tcPr>
          <w:p w14:paraId="24BE43FB" w14:textId="406CD9B7" w:rsidR="004E6AB1" w:rsidRPr="00437744" w:rsidRDefault="00437744" w:rsidP="004E6373">
            <w:r w:rsidRPr="00437744">
              <w:t>Luke Hall</w:t>
            </w:r>
            <w:r w:rsidR="00D27622">
              <w:t>, Isabelle Weir</w:t>
            </w:r>
          </w:p>
        </w:tc>
      </w:tr>
    </w:tbl>
    <w:p w14:paraId="355203E5" w14:textId="77777777" w:rsidR="004E6AB1" w:rsidRPr="00C44C5A" w:rsidRDefault="004E6AB1" w:rsidP="0022145E"/>
    <w:p w14:paraId="0149E6BB" w14:textId="77777777" w:rsidR="0022145E" w:rsidRPr="00C44C5A" w:rsidRDefault="0022145E" w:rsidP="0022145E"/>
    <w:p w14:paraId="706781B4" w14:textId="25357EA4" w:rsidR="0022145E" w:rsidRDefault="0022145E" w:rsidP="0022145E"/>
    <w:bookmarkEnd w:id="0"/>
    <w:p w14:paraId="1D4484AC" w14:textId="544CE570" w:rsidR="004E6AB1" w:rsidRDefault="004E6AB1">
      <w:pPr>
        <w:spacing w:after="160" w:line="259" w:lineRule="auto"/>
      </w:pPr>
      <w:r>
        <w:br w:type="page"/>
      </w:r>
    </w:p>
    <w:customXmlInsRangeStart w:id="3" w:author="Isabelle Weir" w:date="2025-07-21T16:30:00Z"/>
    <w:sdt>
      <w:sdtPr>
        <w:rPr>
          <w:rFonts w:eastAsia="MS Mincho" w:cs="Times New Roman"/>
          <w:b w:val="0"/>
          <w:sz w:val="22"/>
          <w:szCs w:val="22"/>
        </w:rPr>
        <w:id w:val="1005329994"/>
        <w:docPartObj>
          <w:docPartGallery w:val="Table of Contents"/>
          <w:docPartUnique/>
        </w:docPartObj>
      </w:sdtPr>
      <w:sdtEndPr>
        <w:rPr>
          <w:bCs/>
          <w:noProof/>
        </w:rPr>
      </w:sdtEndPr>
      <w:sdtContent>
        <w:customXmlInsRangeEnd w:id="3"/>
        <w:customXmlInsRangeStart w:id="4" w:author="Luke Hall" w:date="2025-07-21T16:30:00Z"/>
        <w:sdt>
          <w:sdtPr>
            <w:rPr>
              <w:rFonts w:eastAsia="MS Mincho" w:cs="Times New Roman"/>
              <w:b w:val="0"/>
              <w:sz w:val="22"/>
              <w:szCs w:val="22"/>
            </w:rPr>
            <w:id w:val="1253699300"/>
            <w:docPartObj>
              <w:docPartGallery w:val="Table of Contents"/>
              <w:docPartUnique/>
            </w:docPartObj>
          </w:sdtPr>
          <w:sdtEndPr>
            <w:rPr>
              <w:bCs/>
              <w:noProof/>
            </w:rPr>
          </w:sdtEndPr>
          <w:sdtContent>
            <w:customXmlInsRangeEnd w:id="4"/>
            <w:p w14:paraId="2FED0D2B" w14:textId="1D1EE9D7" w:rsidR="00D21317" w:rsidRDefault="00D21317">
              <w:pPr>
                <w:pStyle w:val="TOCHeading"/>
              </w:pPr>
              <w:r>
                <w:t>Table of Contents</w:t>
              </w:r>
            </w:p>
            <w:p w14:paraId="1AE38473" w14:textId="77777777" w:rsidR="00D21317" w:rsidRDefault="00000000">
              <w:pPr>
                <w:pStyle w:val="TOC1"/>
                <w:rPr>
                  <w:ins w:id="5" w:author="Luke Hall" w:date="2025-07-21T16:30:00Z" w16du:dateUtc="2025-07-21T20:30:00Z"/>
                </w:rPr>
              </w:pPr>
            </w:p>
            <w:customXmlInsRangeStart w:id="6" w:author="Luke Hall" w:date="2025-07-21T16:30:00Z"/>
          </w:sdtContent>
        </w:sdt>
        <w:customXmlInsRangeEnd w:id="6"/>
        <w:p w14:paraId="33C7904E" w14:textId="0373B610" w:rsidR="00322027" w:rsidRDefault="00D21317">
          <w:pPr>
            <w:pStyle w:val="TOC1"/>
            <w:rPr>
              <w:rFonts w:eastAsiaTheme="minorEastAsia" w:cstheme="minorBidi"/>
              <w:noProof/>
              <w:kern w:val="2"/>
              <w:sz w:val="24"/>
              <w:szCs w:val="24"/>
              <w14:ligatures w14:val="standardContextual"/>
            </w:rPr>
          </w:pPr>
          <w:r>
            <w:fldChar w:fldCharType="begin"/>
          </w:r>
          <w:r>
            <w:instrText xml:space="preserve"> TOC \o "1-3" \h \z \u </w:instrText>
          </w:r>
          <w:r>
            <w:fldChar w:fldCharType="separate"/>
          </w:r>
          <w:hyperlink w:anchor="_Toc204078555" w:history="1">
            <w:r w:rsidR="00322027" w:rsidRPr="00524F67">
              <w:rPr>
                <w:rStyle w:val="Hyperlink"/>
                <w:noProof/>
              </w:rPr>
              <w:t>TABLES</w:t>
            </w:r>
            <w:r w:rsidR="00322027">
              <w:rPr>
                <w:noProof/>
                <w:webHidden/>
              </w:rPr>
              <w:tab/>
            </w:r>
            <w:r w:rsidR="00322027">
              <w:rPr>
                <w:noProof/>
                <w:webHidden/>
              </w:rPr>
              <w:fldChar w:fldCharType="begin"/>
            </w:r>
            <w:r w:rsidR="00322027">
              <w:rPr>
                <w:noProof/>
                <w:webHidden/>
              </w:rPr>
              <w:instrText xml:space="preserve"> PAGEREF _Toc204078555 \h </w:instrText>
            </w:r>
            <w:r w:rsidR="00322027">
              <w:rPr>
                <w:noProof/>
                <w:webHidden/>
              </w:rPr>
            </w:r>
            <w:r w:rsidR="00322027">
              <w:rPr>
                <w:noProof/>
                <w:webHidden/>
              </w:rPr>
              <w:fldChar w:fldCharType="separate"/>
            </w:r>
            <w:r w:rsidR="00322027">
              <w:rPr>
                <w:noProof/>
                <w:webHidden/>
              </w:rPr>
              <w:t>3</w:t>
            </w:r>
            <w:r w:rsidR="00322027">
              <w:rPr>
                <w:noProof/>
                <w:webHidden/>
              </w:rPr>
              <w:fldChar w:fldCharType="end"/>
            </w:r>
          </w:hyperlink>
        </w:p>
        <w:p w14:paraId="09F7E1D2" w14:textId="1C36CFE6"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56" w:history="1">
            <w:r w:rsidRPr="00524F67">
              <w:rPr>
                <w:rStyle w:val="Hyperlink"/>
                <w:noProof/>
              </w:rPr>
              <w:t xml:space="preserve">Table 1 Enrollment by Site </w:t>
            </w:r>
            <w:r>
              <w:rPr>
                <w:noProof/>
                <w:webHidden/>
              </w:rPr>
              <w:tab/>
            </w:r>
            <w:r>
              <w:rPr>
                <w:noProof/>
                <w:webHidden/>
              </w:rPr>
              <w:fldChar w:fldCharType="begin"/>
            </w:r>
            <w:r>
              <w:rPr>
                <w:noProof/>
                <w:webHidden/>
              </w:rPr>
              <w:instrText xml:space="preserve"> PAGEREF _Toc204078556 \h </w:instrText>
            </w:r>
            <w:r>
              <w:rPr>
                <w:noProof/>
                <w:webHidden/>
              </w:rPr>
            </w:r>
            <w:r>
              <w:rPr>
                <w:noProof/>
                <w:webHidden/>
              </w:rPr>
              <w:fldChar w:fldCharType="separate"/>
            </w:r>
            <w:r>
              <w:rPr>
                <w:noProof/>
                <w:webHidden/>
              </w:rPr>
              <w:t>3</w:t>
            </w:r>
            <w:r>
              <w:rPr>
                <w:noProof/>
                <w:webHidden/>
              </w:rPr>
              <w:fldChar w:fldCharType="end"/>
            </w:r>
          </w:hyperlink>
        </w:p>
        <w:p w14:paraId="059EF4D5" w14:textId="0E39BEDF"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57" w:history="1">
            <w:r w:rsidRPr="00524F67">
              <w:rPr>
                <w:rStyle w:val="Hyperlink"/>
                <w:noProof/>
              </w:rPr>
              <w:t>Table 2 Patient Disposition &amp; Follow-up Visit Compliance by Interval</w:t>
            </w:r>
            <w:r>
              <w:rPr>
                <w:noProof/>
                <w:webHidden/>
              </w:rPr>
              <w:tab/>
            </w:r>
            <w:r>
              <w:rPr>
                <w:noProof/>
                <w:webHidden/>
              </w:rPr>
              <w:fldChar w:fldCharType="begin"/>
            </w:r>
            <w:r>
              <w:rPr>
                <w:noProof/>
                <w:webHidden/>
              </w:rPr>
              <w:instrText xml:space="preserve"> PAGEREF _Toc204078557 \h </w:instrText>
            </w:r>
            <w:r>
              <w:rPr>
                <w:noProof/>
                <w:webHidden/>
              </w:rPr>
            </w:r>
            <w:r>
              <w:rPr>
                <w:noProof/>
                <w:webHidden/>
              </w:rPr>
              <w:fldChar w:fldCharType="separate"/>
            </w:r>
            <w:r>
              <w:rPr>
                <w:noProof/>
                <w:webHidden/>
              </w:rPr>
              <w:t>4</w:t>
            </w:r>
            <w:r>
              <w:rPr>
                <w:noProof/>
                <w:webHidden/>
              </w:rPr>
              <w:fldChar w:fldCharType="end"/>
            </w:r>
          </w:hyperlink>
        </w:p>
        <w:p w14:paraId="3E23440E" w14:textId="6019364A"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58" w:history="1">
            <w:r w:rsidRPr="00524F67">
              <w:rPr>
                <w:rStyle w:val="Hyperlink"/>
                <w:noProof/>
              </w:rPr>
              <w:t>Table 3 Demographics and Baseline Characteristics</w:t>
            </w:r>
            <w:r>
              <w:rPr>
                <w:noProof/>
                <w:webHidden/>
              </w:rPr>
              <w:tab/>
            </w:r>
            <w:r>
              <w:rPr>
                <w:noProof/>
                <w:webHidden/>
              </w:rPr>
              <w:fldChar w:fldCharType="begin"/>
            </w:r>
            <w:r>
              <w:rPr>
                <w:noProof/>
                <w:webHidden/>
              </w:rPr>
              <w:instrText xml:space="preserve"> PAGEREF _Toc204078558 \h </w:instrText>
            </w:r>
            <w:r>
              <w:rPr>
                <w:noProof/>
                <w:webHidden/>
              </w:rPr>
            </w:r>
            <w:r>
              <w:rPr>
                <w:noProof/>
                <w:webHidden/>
              </w:rPr>
              <w:fldChar w:fldCharType="separate"/>
            </w:r>
            <w:r>
              <w:rPr>
                <w:noProof/>
                <w:webHidden/>
              </w:rPr>
              <w:t>5</w:t>
            </w:r>
            <w:r>
              <w:rPr>
                <w:noProof/>
                <w:webHidden/>
              </w:rPr>
              <w:fldChar w:fldCharType="end"/>
            </w:r>
          </w:hyperlink>
        </w:p>
        <w:p w14:paraId="69F69B29" w14:textId="5E9F38C9"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59" w:history="1">
            <w:r w:rsidRPr="00524F67">
              <w:rPr>
                <w:rStyle w:val="Hyperlink"/>
                <w:noProof/>
              </w:rPr>
              <w:t>Table 4 Device Success at exit from OR/Cath Lab (per Device Analysis)</w:t>
            </w:r>
            <w:r>
              <w:rPr>
                <w:noProof/>
                <w:webHidden/>
              </w:rPr>
              <w:tab/>
            </w:r>
            <w:r>
              <w:rPr>
                <w:noProof/>
                <w:webHidden/>
              </w:rPr>
              <w:fldChar w:fldCharType="begin"/>
            </w:r>
            <w:r>
              <w:rPr>
                <w:noProof/>
                <w:webHidden/>
              </w:rPr>
              <w:instrText xml:space="preserve"> PAGEREF _Toc204078559 \h </w:instrText>
            </w:r>
            <w:r>
              <w:rPr>
                <w:noProof/>
                <w:webHidden/>
              </w:rPr>
            </w:r>
            <w:r>
              <w:rPr>
                <w:noProof/>
                <w:webHidden/>
              </w:rPr>
              <w:fldChar w:fldCharType="separate"/>
            </w:r>
            <w:r>
              <w:rPr>
                <w:noProof/>
                <w:webHidden/>
              </w:rPr>
              <w:t>7</w:t>
            </w:r>
            <w:r>
              <w:rPr>
                <w:noProof/>
                <w:webHidden/>
              </w:rPr>
              <w:fldChar w:fldCharType="end"/>
            </w:r>
          </w:hyperlink>
        </w:p>
        <w:p w14:paraId="34AB5813" w14:textId="7DE8AC11"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0" w:history="1">
            <w:r w:rsidRPr="00524F67">
              <w:rPr>
                <w:rStyle w:val="Hyperlink"/>
                <w:noProof/>
              </w:rPr>
              <w:t>Table 5 Procedural Success at Discharge (Per Patient Analysis)</w:t>
            </w:r>
            <w:r>
              <w:rPr>
                <w:noProof/>
                <w:webHidden/>
              </w:rPr>
              <w:tab/>
            </w:r>
            <w:r>
              <w:rPr>
                <w:noProof/>
                <w:webHidden/>
              </w:rPr>
              <w:fldChar w:fldCharType="begin"/>
            </w:r>
            <w:r>
              <w:rPr>
                <w:noProof/>
                <w:webHidden/>
              </w:rPr>
              <w:instrText xml:space="preserve"> PAGEREF _Toc204078560 \h </w:instrText>
            </w:r>
            <w:r>
              <w:rPr>
                <w:noProof/>
                <w:webHidden/>
              </w:rPr>
            </w:r>
            <w:r>
              <w:rPr>
                <w:noProof/>
                <w:webHidden/>
              </w:rPr>
              <w:fldChar w:fldCharType="separate"/>
            </w:r>
            <w:r>
              <w:rPr>
                <w:noProof/>
                <w:webHidden/>
              </w:rPr>
              <w:t>7</w:t>
            </w:r>
            <w:r>
              <w:rPr>
                <w:noProof/>
                <w:webHidden/>
              </w:rPr>
              <w:fldChar w:fldCharType="end"/>
            </w:r>
          </w:hyperlink>
        </w:p>
        <w:p w14:paraId="2C5EA520" w14:textId="3636F759"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1" w:history="1">
            <w:r w:rsidRPr="00524F67">
              <w:rPr>
                <w:rStyle w:val="Hyperlink"/>
                <w:noProof/>
              </w:rPr>
              <w:t>Table 6 Clinical Success at 30 days (Per Patient Analysis)</w:t>
            </w:r>
            <w:r>
              <w:rPr>
                <w:noProof/>
                <w:webHidden/>
              </w:rPr>
              <w:tab/>
            </w:r>
            <w:r>
              <w:rPr>
                <w:noProof/>
                <w:webHidden/>
              </w:rPr>
              <w:fldChar w:fldCharType="begin"/>
            </w:r>
            <w:r>
              <w:rPr>
                <w:noProof/>
                <w:webHidden/>
              </w:rPr>
              <w:instrText xml:space="preserve"> PAGEREF _Toc204078561 \h </w:instrText>
            </w:r>
            <w:r>
              <w:rPr>
                <w:noProof/>
                <w:webHidden/>
              </w:rPr>
            </w:r>
            <w:r>
              <w:rPr>
                <w:noProof/>
                <w:webHidden/>
              </w:rPr>
              <w:fldChar w:fldCharType="separate"/>
            </w:r>
            <w:r>
              <w:rPr>
                <w:noProof/>
                <w:webHidden/>
              </w:rPr>
              <w:t>8</w:t>
            </w:r>
            <w:r>
              <w:rPr>
                <w:noProof/>
                <w:webHidden/>
              </w:rPr>
              <w:fldChar w:fldCharType="end"/>
            </w:r>
          </w:hyperlink>
        </w:p>
        <w:p w14:paraId="45F17665" w14:textId="425CC9A2"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2" w:history="1">
            <w:r w:rsidRPr="00524F67">
              <w:rPr>
                <w:rStyle w:val="Hyperlink"/>
                <w:noProof/>
              </w:rPr>
              <w:t>Table 7 MR Grade Reduc</w:t>
            </w:r>
            <w:r w:rsidRPr="00524F67">
              <w:rPr>
                <w:rStyle w:val="Hyperlink"/>
                <w:noProof/>
              </w:rPr>
              <w:t>t</w:t>
            </w:r>
            <w:r w:rsidRPr="00524F67">
              <w:rPr>
                <w:rStyle w:val="Hyperlink"/>
                <w:noProof/>
              </w:rPr>
              <w:t>ion at 30 days (Per Patient Analysis)</w:t>
            </w:r>
            <w:r>
              <w:rPr>
                <w:noProof/>
                <w:webHidden/>
              </w:rPr>
              <w:tab/>
            </w:r>
            <w:r>
              <w:rPr>
                <w:noProof/>
                <w:webHidden/>
              </w:rPr>
              <w:fldChar w:fldCharType="begin"/>
            </w:r>
            <w:r>
              <w:rPr>
                <w:noProof/>
                <w:webHidden/>
              </w:rPr>
              <w:instrText xml:space="preserve"> PAGEREF _Toc204078562 \h </w:instrText>
            </w:r>
            <w:r>
              <w:rPr>
                <w:noProof/>
                <w:webHidden/>
              </w:rPr>
            </w:r>
            <w:r>
              <w:rPr>
                <w:noProof/>
                <w:webHidden/>
              </w:rPr>
              <w:fldChar w:fldCharType="separate"/>
            </w:r>
            <w:r>
              <w:rPr>
                <w:noProof/>
                <w:webHidden/>
              </w:rPr>
              <w:t>8</w:t>
            </w:r>
            <w:r>
              <w:rPr>
                <w:noProof/>
                <w:webHidden/>
              </w:rPr>
              <w:fldChar w:fldCharType="end"/>
            </w:r>
          </w:hyperlink>
        </w:p>
        <w:p w14:paraId="5B57DC41" w14:textId="0ED62FA1"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3" w:history="1">
            <w:r w:rsidRPr="00524F67">
              <w:rPr>
                <w:rStyle w:val="Hyperlink"/>
                <w:noProof/>
              </w:rPr>
              <w:t>Table 8 CEC Adjudicated Major Adverse Events (MAEs) at 30 days (Safety Endpoint)</w:t>
            </w:r>
            <w:r>
              <w:rPr>
                <w:noProof/>
                <w:webHidden/>
              </w:rPr>
              <w:tab/>
            </w:r>
            <w:r>
              <w:rPr>
                <w:noProof/>
                <w:webHidden/>
              </w:rPr>
              <w:fldChar w:fldCharType="begin"/>
            </w:r>
            <w:r>
              <w:rPr>
                <w:noProof/>
                <w:webHidden/>
              </w:rPr>
              <w:instrText xml:space="preserve"> PAGEREF _Toc204078563 \h </w:instrText>
            </w:r>
            <w:r>
              <w:rPr>
                <w:noProof/>
                <w:webHidden/>
              </w:rPr>
            </w:r>
            <w:r>
              <w:rPr>
                <w:noProof/>
                <w:webHidden/>
              </w:rPr>
              <w:fldChar w:fldCharType="separate"/>
            </w:r>
            <w:r>
              <w:rPr>
                <w:noProof/>
                <w:webHidden/>
              </w:rPr>
              <w:t>8</w:t>
            </w:r>
            <w:r>
              <w:rPr>
                <w:noProof/>
                <w:webHidden/>
              </w:rPr>
              <w:fldChar w:fldCharType="end"/>
            </w:r>
          </w:hyperlink>
        </w:p>
        <w:p w14:paraId="54A9821A" w14:textId="4666678A"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4" w:history="1">
            <w:r w:rsidRPr="00524F67">
              <w:rPr>
                <w:rStyle w:val="Hyperlink"/>
                <w:noProof/>
              </w:rPr>
              <w:t>Table 9 CEC adjudicated Major Adverse Events</w:t>
            </w:r>
            <w:r>
              <w:rPr>
                <w:noProof/>
                <w:webHidden/>
              </w:rPr>
              <w:tab/>
            </w:r>
            <w:r>
              <w:rPr>
                <w:noProof/>
                <w:webHidden/>
              </w:rPr>
              <w:fldChar w:fldCharType="begin"/>
            </w:r>
            <w:r>
              <w:rPr>
                <w:noProof/>
                <w:webHidden/>
              </w:rPr>
              <w:instrText xml:space="preserve"> PAGEREF _Toc204078564 \h </w:instrText>
            </w:r>
            <w:r>
              <w:rPr>
                <w:noProof/>
                <w:webHidden/>
              </w:rPr>
            </w:r>
            <w:r>
              <w:rPr>
                <w:noProof/>
                <w:webHidden/>
              </w:rPr>
              <w:fldChar w:fldCharType="separate"/>
            </w:r>
            <w:r>
              <w:rPr>
                <w:noProof/>
                <w:webHidden/>
              </w:rPr>
              <w:t>9</w:t>
            </w:r>
            <w:r>
              <w:rPr>
                <w:noProof/>
                <w:webHidden/>
              </w:rPr>
              <w:fldChar w:fldCharType="end"/>
            </w:r>
          </w:hyperlink>
        </w:p>
        <w:p w14:paraId="05F10D25" w14:textId="2C4EAFF0"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5" w:history="1">
            <w:r w:rsidRPr="00524F67">
              <w:rPr>
                <w:rStyle w:val="Hyperlink"/>
                <w:noProof/>
              </w:rPr>
              <w:t>Table 10 CEC Adjudicated Deaths</w:t>
            </w:r>
            <w:r>
              <w:rPr>
                <w:noProof/>
                <w:webHidden/>
              </w:rPr>
              <w:tab/>
            </w:r>
            <w:r>
              <w:rPr>
                <w:noProof/>
                <w:webHidden/>
              </w:rPr>
              <w:fldChar w:fldCharType="begin"/>
            </w:r>
            <w:r>
              <w:rPr>
                <w:noProof/>
                <w:webHidden/>
              </w:rPr>
              <w:instrText xml:space="preserve"> PAGEREF _Toc204078565 \h </w:instrText>
            </w:r>
            <w:r>
              <w:rPr>
                <w:noProof/>
                <w:webHidden/>
              </w:rPr>
            </w:r>
            <w:r>
              <w:rPr>
                <w:noProof/>
                <w:webHidden/>
              </w:rPr>
              <w:fldChar w:fldCharType="separate"/>
            </w:r>
            <w:r>
              <w:rPr>
                <w:noProof/>
                <w:webHidden/>
              </w:rPr>
              <w:t>10</w:t>
            </w:r>
            <w:r>
              <w:rPr>
                <w:noProof/>
                <w:webHidden/>
              </w:rPr>
              <w:fldChar w:fldCharType="end"/>
            </w:r>
          </w:hyperlink>
        </w:p>
        <w:p w14:paraId="0B91F4EC" w14:textId="2A51CEAB"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6" w:history="1">
            <w:r w:rsidRPr="00524F67">
              <w:rPr>
                <w:rStyle w:val="Hyperlink"/>
                <w:noProof/>
              </w:rPr>
              <w:t>Table 11 CEC Adjudicated Heart Failure Hospitalizations and Non-elective Mitral Valve Reinterventions</w:t>
            </w:r>
            <w:r>
              <w:rPr>
                <w:noProof/>
                <w:webHidden/>
              </w:rPr>
              <w:tab/>
            </w:r>
            <w:r>
              <w:rPr>
                <w:noProof/>
                <w:webHidden/>
              </w:rPr>
              <w:fldChar w:fldCharType="begin"/>
            </w:r>
            <w:r>
              <w:rPr>
                <w:noProof/>
                <w:webHidden/>
              </w:rPr>
              <w:instrText xml:space="preserve"> PAGEREF _Toc204078566 \h </w:instrText>
            </w:r>
            <w:r>
              <w:rPr>
                <w:noProof/>
                <w:webHidden/>
              </w:rPr>
            </w:r>
            <w:r>
              <w:rPr>
                <w:noProof/>
                <w:webHidden/>
              </w:rPr>
              <w:fldChar w:fldCharType="separate"/>
            </w:r>
            <w:r>
              <w:rPr>
                <w:noProof/>
                <w:webHidden/>
              </w:rPr>
              <w:t>11</w:t>
            </w:r>
            <w:r>
              <w:rPr>
                <w:noProof/>
                <w:webHidden/>
              </w:rPr>
              <w:fldChar w:fldCharType="end"/>
            </w:r>
          </w:hyperlink>
        </w:p>
        <w:p w14:paraId="796DC936" w14:textId="7D44BB20"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7" w:history="1">
            <w:r w:rsidRPr="00524F67">
              <w:rPr>
                <w:rStyle w:val="Hyperlink"/>
                <w:noProof/>
              </w:rPr>
              <w:t>Table 12 Site Reported SAEs</w:t>
            </w:r>
            <w:r>
              <w:rPr>
                <w:noProof/>
                <w:webHidden/>
              </w:rPr>
              <w:tab/>
            </w:r>
            <w:r>
              <w:rPr>
                <w:noProof/>
                <w:webHidden/>
              </w:rPr>
              <w:fldChar w:fldCharType="begin"/>
            </w:r>
            <w:r>
              <w:rPr>
                <w:noProof/>
                <w:webHidden/>
              </w:rPr>
              <w:instrText xml:space="preserve"> PAGEREF _Toc204078567 \h </w:instrText>
            </w:r>
            <w:r>
              <w:rPr>
                <w:noProof/>
                <w:webHidden/>
              </w:rPr>
            </w:r>
            <w:r>
              <w:rPr>
                <w:noProof/>
                <w:webHidden/>
              </w:rPr>
              <w:fldChar w:fldCharType="separate"/>
            </w:r>
            <w:r>
              <w:rPr>
                <w:noProof/>
                <w:webHidden/>
              </w:rPr>
              <w:t>12</w:t>
            </w:r>
            <w:r>
              <w:rPr>
                <w:noProof/>
                <w:webHidden/>
              </w:rPr>
              <w:fldChar w:fldCharType="end"/>
            </w:r>
          </w:hyperlink>
        </w:p>
        <w:p w14:paraId="03CD27C3" w14:textId="31CE3425"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8" w:history="1">
            <w:r w:rsidRPr="00524F67">
              <w:rPr>
                <w:rStyle w:val="Hyperlink"/>
                <w:noProof/>
              </w:rPr>
              <w:t>Table 13 NYHA Class: Unpaired Analysis</w:t>
            </w:r>
            <w:r>
              <w:rPr>
                <w:noProof/>
                <w:webHidden/>
              </w:rPr>
              <w:tab/>
            </w:r>
            <w:r>
              <w:rPr>
                <w:noProof/>
                <w:webHidden/>
              </w:rPr>
              <w:fldChar w:fldCharType="begin"/>
            </w:r>
            <w:r>
              <w:rPr>
                <w:noProof/>
                <w:webHidden/>
              </w:rPr>
              <w:instrText xml:space="preserve"> PAGEREF _Toc204078568 \h </w:instrText>
            </w:r>
            <w:r>
              <w:rPr>
                <w:noProof/>
                <w:webHidden/>
              </w:rPr>
            </w:r>
            <w:r>
              <w:rPr>
                <w:noProof/>
                <w:webHidden/>
              </w:rPr>
              <w:fldChar w:fldCharType="separate"/>
            </w:r>
            <w:r>
              <w:rPr>
                <w:noProof/>
                <w:webHidden/>
              </w:rPr>
              <w:t>12</w:t>
            </w:r>
            <w:r>
              <w:rPr>
                <w:noProof/>
                <w:webHidden/>
              </w:rPr>
              <w:fldChar w:fldCharType="end"/>
            </w:r>
          </w:hyperlink>
        </w:p>
        <w:p w14:paraId="707B2327" w14:textId="4CE459CA"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69" w:history="1">
            <w:r w:rsidRPr="00524F67">
              <w:rPr>
                <w:rStyle w:val="Hyperlink"/>
                <w:noProof/>
              </w:rPr>
              <w:t>Table 14 MR Grade by Core Lab TTE: Unpaired Analysis</w:t>
            </w:r>
            <w:r>
              <w:rPr>
                <w:noProof/>
                <w:webHidden/>
              </w:rPr>
              <w:tab/>
            </w:r>
            <w:r>
              <w:rPr>
                <w:noProof/>
                <w:webHidden/>
              </w:rPr>
              <w:fldChar w:fldCharType="begin"/>
            </w:r>
            <w:r>
              <w:rPr>
                <w:noProof/>
                <w:webHidden/>
              </w:rPr>
              <w:instrText xml:space="preserve"> PAGEREF _Toc204078569 \h </w:instrText>
            </w:r>
            <w:r>
              <w:rPr>
                <w:noProof/>
                <w:webHidden/>
              </w:rPr>
            </w:r>
            <w:r>
              <w:rPr>
                <w:noProof/>
                <w:webHidden/>
              </w:rPr>
              <w:fldChar w:fldCharType="separate"/>
            </w:r>
            <w:r>
              <w:rPr>
                <w:noProof/>
                <w:webHidden/>
              </w:rPr>
              <w:t>12</w:t>
            </w:r>
            <w:r>
              <w:rPr>
                <w:noProof/>
                <w:webHidden/>
              </w:rPr>
              <w:fldChar w:fldCharType="end"/>
            </w:r>
          </w:hyperlink>
        </w:p>
        <w:p w14:paraId="3F007BAA" w14:textId="3ABD72E0"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70" w:history="1">
            <w:r w:rsidRPr="00524F67">
              <w:rPr>
                <w:rStyle w:val="Hyperlink"/>
                <w:noProof/>
              </w:rPr>
              <w:t>Table 15  Transthoracic Echocardiogram (TTE) by Core Lab – Unpaired Analysis-Mitral</w:t>
            </w:r>
            <w:r>
              <w:rPr>
                <w:noProof/>
                <w:webHidden/>
              </w:rPr>
              <w:tab/>
            </w:r>
            <w:r>
              <w:rPr>
                <w:noProof/>
                <w:webHidden/>
              </w:rPr>
              <w:fldChar w:fldCharType="begin"/>
            </w:r>
            <w:r>
              <w:rPr>
                <w:noProof/>
                <w:webHidden/>
              </w:rPr>
              <w:instrText xml:space="preserve"> PAGEREF _Toc204078570 \h </w:instrText>
            </w:r>
            <w:r>
              <w:rPr>
                <w:noProof/>
                <w:webHidden/>
              </w:rPr>
            </w:r>
            <w:r>
              <w:rPr>
                <w:noProof/>
                <w:webHidden/>
              </w:rPr>
              <w:fldChar w:fldCharType="separate"/>
            </w:r>
            <w:r>
              <w:rPr>
                <w:noProof/>
                <w:webHidden/>
              </w:rPr>
              <w:t>13</w:t>
            </w:r>
            <w:r>
              <w:rPr>
                <w:noProof/>
                <w:webHidden/>
              </w:rPr>
              <w:fldChar w:fldCharType="end"/>
            </w:r>
          </w:hyperlink>
        </w:p>
        <w:p w14:paraId="10950333" w14:textId="65021B96" w:rsidR="00322027" w:rsidRDefault="00322027">
          <w:pPr>
            <w:pStyle w:val="TOC1"/>
            <w:rPr>
              <w:rFonts w:eastAsiaTheme="minorEastAsia" w:cstheme="minorBidi"/>
              <w:noProof/>
              <w:kern w:val="2"/>
              <w:sz w:val="24"/>
              <w:szCs w:val="24"/>
              <w14:ligatures w14:val="standardContextual"/>
            </w:rPr>
          </w:pPr>
          <w:hyperlink w:anchor="_Toc204078571" w:history="1">
            <w:r w:rsidRPr="00524F67">
              <w:rPr>
                <w:rStyle w:val="Hyperlink"/>
                <w:noProof/>
              </w:rPr>
              <w:t>LISTINGS</w:t>
            </w:r>
            <w:r>
              <w:rPr>
                <w:noProof/>
                <w:webHidden/>
              </w:rPr>
              <w:tab/>
            </w:r>
            <w:r>
              <w:rPr>
                <w:noProof/>
                <w:webHidden/>
              </w:rPr>
              <w:fldChar w:fldCharType="begin"/>
            </w:r>
            <w:r>
              <w:rPr>
                <w:noProof/>
                <w:webHidden/>
              </w:rPr>
              <w:instrText xml:space="preserve"> PAGEREF _Toc204078571 \h </w:instrText>
            </w:r>
            <w:r>
              <w:rPr>
                <w:noProof/>
                <w:webHidden/>
              </w:rPr>
            </w:r>
            <w:r>
              <w:rPr>
                <w:noProof/>
                <w:webHidden/>
              </w:rPr>
              <w:fldChar w:fldCharType="separate"/>
            </w:r>
            <w:r>
              <w:rPr>
                <w:noProof/>
                <w:webHidden/>
              </w:rPr>
              <w:t>15</w:t>
            </w:r>
            <w:r>
              <w:rPr>
                <w:noProof/>
                <w:webHidden/>
              </w:rPr>
              <w:fldChar w:fldCharType="end"/>
            </w:r>
          </w:hyperlink>
        </w:p>
        <w:p w14:paraId="3FA87838" w14:textId="3ABD5A5B" w:rsidR="00322027" w:rsidRDefault="00322027">
          <w:pPr>
            <w:pStyle w:val="TOC3"/>
            <w:tabs>
              <w:tab w:val="right" w:leader="dot" w:pos="9350"/>
            </w:tabs>
            <w:rPr>
              <w:rFonts w:eastAsiaTheme="minorEastAsia" w:cstheme="minorBidi"/>
              <w:noProof/>
              <w:kern w:val="2"/>
              <w:sz w:val="24"/>
              <w:szCs w:val="24"/>
              <w14:ligatures w14:val="standardContextual"/>
            </w:rPr>
          </w:pPr>
          <w:hyperlink w:anchor="_Toc204078572" w:history="1">
            <w:r w:rsidRPr="00524F67">
              <w:rPr>
                <w:rStyle w:val="Hyperlink"/>
                <w:rFonts w:ascii="Calibri" w:hAnsi="Calibri"/>
                <w:b/>
                <w:bCs/>
                <w:noProof/>
              </w:rPr>
              <w:t>Listing 1  Site Reported SAE</w:t>
            </w:r>
            <w:r>
              <w:rPr>
                <w:noProof/>
                <w:webHidden/>
              </w:rPr>
              <w:tab/>
            </w:r>
            <w:r>
              <w:rPr>
                <w:noProof/>
                <w:webHidden/>
              </w:rPr>
              <w:fldChar w:fldCharType="begin"/>
            </w:r>
            <w:r>
              <w:rPr>
                <w:noProof/>
                <w:webHidden/>
              </w:rPr>
              <w:instrText xml:space="preserve"> PAGEREF _Toc204078572 \h </w:instrText>
            </w:r>
            <w:r>
              <w:rPr>
                <w:noProof/>
                <w:webHidden/>
              </w:rPr>
            </w:r>
            <w:r>
              <w:rPr>
                <w:noProof/>
                <w:webHidden/>
              </w:rPr>
              <w:fldChar w:fldCharType="separate"/>
            </w:r>
            <w:r>
              <w:rPr>
                <w:noProof/>
                <w:webHidden/>
              </w:rPr>
              <w:t>15</w:t>
            </w:r>
            <w:r>
              <w:rPr>
                <w:noProof/>
                <w:webHidden/>
              </w:rPr>
              <w:fldChar w:fldCharType="end"/>
            </w:r>
          </w:hyperlink>
        </w:p>
        <w:p w14:paraId="3D18DB21" w14:textId="72F4F7FB" w:rsidR="00322027" w:rsidRDefault="00322027">
          <w:pPr>
            <w:pStyle w:val="TOC3"/>
            <w:tabs>
              <w:tab w:val="right" w:leader="dot" w:pos="9350"/>
            </w:tabs>
            <w:rPr>
              <w:rFonts w:eastAsiaTheme="minorEastAsia" w:cstheme="minorBidi"/>
              <w:noProof/>
              <w:kern w:val="2"/>
              <w:sz w:val="24"/>
              <w:szCs w:val="24"/>
              <w14:ligatures w14:val="standardContextual"/>
            </w:rPr>
          </w:pPr>
          <w:hyperlink w:anchor="_Toc204078573" w:history="1">
            <w:r w:rsidRPr="00524F67">
              <w:rPr>
                <w:rStyle w:val="Hyperlink"/>
                <w:rFonts w:ascii="Calibri" w:hAnsi="Calibri"/>
                <w:b/>
                <w:bCs/>
                <w:noProof/>
              </w:rPr>
              <w:t>Listing 2  CEC Adjudicated Deaths</w:t>
            </w:r>
            <w:r>
              <w:rPr>
                <w:noProof/>
                <w:webHidden/>
              </w:rPr>
              <w:tab/>
            </w:r>
            <w:r>
              <w:rPr>
                <w:noProof/>
                <w:webHidden/>
              </w:rPr>
              <w:fldChar w:fldCharType="begin"/>
            </w:r>
            <w:r>
              <w:rPr>
                <w:noProof/>
                <w:webHidden/>
              </w:rPr>
              <w:instrText xml:space="preserve"> PAGEREF _Toc204078573 \h </w:instrText>
            </w:r>
            <w:r>
              <w:rPr>
                <w:noProof/>
                <w:webHidden/>
              </w:rPr>
            </w:r>
            <w:r>
              <w:rPr>
                <w:noProof/>
                <w:webHidden/>
              </w:rPr>
              <w:fldChar w:fldCharType="separate"/>
            </w:r>
            <w:r>
              <w:rPr>
                <w:noProof/>
                <w:webHidden/>
              </w:rPr>
              <w:t>15</w:t>
            </w:r>
            <w:r>
              <w:rPr>
                <w:noProof/>
                <w:webHidden/>
              </w:rPr>
              <w:fldChar w:fldCharType="end"/>
            </w:r>
          </w:hyperlink>
        </w:p>
        <w:p w14:paraId="7D9B5235" w14:textId="65556185" w:rsidR="00322027" w:rsidRDefault="00322027">
          <w:pPr>
            <w:pStyle w:val="TOC3"/>
            <w:tabs>
              <w:tab w:val="right" w:leader="dot" w:pos="9350"/>
            </w:tabs>
            <w:rPr>
              <w:rFonts w:eastAsiaTheme="minorEastAsia" w:cstheme="minorBidi"/>
              <w:noProof/>
              <w:kern w:val="2"/>
              <w:sz w:val="24"/>
              <w:szCs w:val="24"/>
              <w14:ligatures w14:val="standardContextual"/>
            </w:rPr>
          </w:pPr>
          <w:hyperlink w:anchor="_Toc204078574" w:history="1">
            <w:r w:rsidRPr="00524F67">
              <w:rPr>
                <w:rStyle w:val="Hyperlink"/>
                <w:rFonts w:ascii="Calibri" w:hAnsi="Calibri"/>
                <w:b/>
                <w:bCs/>
                <w:noProof/>
              </w:rPr>
              <w:t>Listing 3 Site Reported Death</w:t>
            </w:r>
            <w:r>
              <w:rPr>
                <w:noProof/>
                <w:webHidden/>
              </w:rPr>
              <w:tab/>
            </w:r>
            <w:r>
              <w:rPr>
                <w:noProof/>
                <w:webHidden/>
              </w:rPr>
              <w:fldChar w:fldCharType="begin"/>
            </w:r>
            <w:r>
              <w:rPr>
                <w:noProof/>
                <w:webHidden/>
              </w:rPr>
              <w:instrText xml:space="preserve"> PAGEREF _Toc204078574 \h </w:instrText>
            </w:r>
            <w:r>
              <w:rPr>
                <w:noProof/>
                <w:webHidden/>
              </w:rPr>
            </w:r>
            <w:r>
              <w:rPr>
                <w:noProof/>
                <w:webHidden/>
              </w:rPr>
              <w:fldChar w:fldCharType="separate"/>
            </w:r>
            <w:r>
              <w:rPr>
                <w:noProof/>
                <w:webHidden/>
              </w:rPr>
              <w:t>15</w:t>
            </w:r>
            <w:r>
              <w:rPr>
                <w:noProof/>
                <w:webHidden/>
              </w:rPr>
              <w:fldChar w:fldCharType="end"/>
            </w:r>
          </w:hyperlink>
        </w:p>
        <w:p w14:paraId="4AADB78F" w14:textId="4F315496" w:rsidR="00322027" w:rsidRDefault="00322027">
          <w:pPr>
            <w:pStyle w:val="TOC3"/>
            <w:tabs>
              <w:tab w:val="right" w:leader="dot" w:pos="9350"/>
            </w:tabs>
            <w:rPr>
              <w:rFonts w:eastAsiaTheme="minorEastAsia" w:cstheme="minorBidi"/>
              <w:noProof/>
              <w:kern w:val="2"/>
              <w:sz w:val="24"/>
              <w:szCs w:val="24"/>
              <w14:ligatures w14:val="standardContextual"/>
            </w:rPr>
          </w:pPr>
          <w:hyperlink w:anchor="_Toc204078575" w:history="1">
            <w:r w:rsidRPr="00524F67">
              <w:rPr>
                <w:rStyle w:val="Hyperlink"/>
                <w:rFonts w:ascii="Calibri" w:hAnsi="Calibri"/>
                <w:b/>
                <w:bCs/>
                <w:noProof/>
              </w:rPr>
              <w:t>Listing 4 CEC  Adjudicated Heart Failure Hospitalizations and Non-elective Mitral Valve Reinterventions</w:t>
            </w:r>
            <w:r>
              <w:rPr>
                <w:noProof/>
                <w:webHidden/>
              </w:rPr>
              <w:tab/>
            </w:r>
            <w:r>
              <w:rPr>
                <w:noProof/>
                <w:webHidden/>
              </w:rPr>
              <w:fldChar w:fldCharType="begin"/>
            </w:r>
            <w:r>
              <w:rPr>
                <w:noProof/>
                <w:webHidden/>
              </w:rPr>
              <w:instrText xml:space="preserve"> PAGEREF _Toc204078575 \h </w:instrText>
            </w:r>
            <w:r>
              <w:rPr>
                <w:noProof/>
                <w:webHidden/>
              </w:rPr>
            </w:r>
            <w:r>
              <w:rPr>
                <w:noProof/>
                <w:webHidden/>
              </w:rPr>
              <w:fldChar w:fldCharType="separate"/>
            </w:r>
            <w:r>
              <w:rPr>
                <w:noProof/>
                <w:webHidden/>
              </w:rPr>
              <w:t>16</w:t>
            </w:r>
            <w:r>
              <w:rPr>
                <w:noProof/>
                <w:webHidden/>
              </w:rPr>
              <w:fldChar w:fldCharType="end"/>
            </w:r>
          </w:hyperlink>
        </w:p>
        <w:p w14:paraId="0567CFFB" w14:textId="79BBAB55" w:rsidR="00322027" w:rsidRDefault="00322027">
          <w:pPr>
            <w:pStyle w:val="TOC1"/>
            <w:rPr>
              <w:rFonts w:eastAsiaTheme="minorEastAsia" w:cstheme="minorBidi"/>
              <w:noProof/>
              <w:kern w:val="2"/>
              <w:sz w:val="24"/>
              <w:szCs w:val="24"/>
              <w14:ligatures w14:val="standardContextual"/>
            </w:rPr>
          </w:pPr>
          <w:hyperlink w:anchor="_Toc204078576" w:history="1">
            <w:r w:rsidRPr="00524F67">
              <w:rPr>
                <w:rStyle w:val="Hyperlink"/>
                <w:noProof/>
              </w:rPr>
              <w:t>FIGURES</w:t>
            </w:r>
            <w:r>
              <w:rPr>
                <w:noProof/>
                <w:webHidden/>
              </w:rPr>
              <w:tab/>
            </w:r>
            <w:r>
              <w:rPr>
                <w:noProof/>
                <w:webHidden/>
              </w:rPr>
              <w:fldChar w:fldCharType="begin"/>
            </w:r>
            <w:r>
              <w:rPr>
                <w:noProof/>
                <w:webHidden/>
              </w:rPr>
              <w:instrText xml:space="preserve"> PAGEREF _Toc204078576 \h </w:instrText>
            </w:r>
            <w:r>
              <w:rPr>
                <w:noProof/>
                <w:webHidden/>
              </w:rPr>
            </w:r>
            <w:r>
              <w:rPr>
                <w:noProof/>
                <w:webHidden/>
              </w:rPr>
              <w:fldChar w:fldCharType="separate"/>
            </w:r>
            <w:r>
              <w:rPr>
                <w:noProof/>
                <w:webHidden/>
              </w:rPr>
              <w:t>17</w:t>
            </w:r>
            <w:r>
              <w:rPr>
                <w:noProof/>
                <w:webHidden/>
              </w:rPr>
              <w:fldChar w:fldCharType="end"/>
            </w:r>
          </w:hyperlink>
        </w:p>
        <w:p w14:paraId="7AA27A4A" w14:textId="7BD945C1" w:rsidR="00322027" w:rsidRDefault="00322027">
          <w:pPr>
            <w:pStyle w:val="TOC2"/>
            <w:tabs>
              <w:tab w:val="right" w:leader="dot" w:pos="9350"/>
            </w:tabs>
            <w:rPr>
              <w:rFonts w:eastAsiaTheme="minorEastAsia" w:cstheme="minorBidi"/>
              <w:noProof/>
              <w:kern w:val="2"/>
              <w:sz w:val="24"/>
              <w:szCs w:val="24"/>
              <w14:ligatures w14:val="standardContextual"/>
            </w:rPr>
          </w:pPr>
          <w:hyperlink w:anchor="_Toc204078577" w:history="1">
            <w:r w:rsidRPr="00524F67">
              <w:rPr>
                <w:rStyle w:val="Hyperlink"/>
                <w:noProof/>
              </w:rPr>
              <w:t>Figure 1 Linear Graph of Cumulative Enrollment by Month</w:t>
            </w:r>
            <w:r>
              <w:rPr>
                <w:noProof/>
                <w:webHidden/>
              </w:rPr>
              <w:tab/>
            </w:r>
            <w:r>
              <w:rPr>
                <w:noProof/>
                <w:webHidden/>
              </w:rPr>
              <w:fldChar w:fldCharType="begin"/>
            </w:r>
            <w:r>
              <w:rPr>
                <w:noProof/>
                <w:webHidden/>
              </w:rPr>
              <w:instrText xml:space="preserve"> PAGEREF _Toc204078577 \h </w:instrText>
            </w:r>
            <w:r>
              <w:rPr>
                <w:noProof/>
                <w:webHidden/>
              </w:rPr>
            </w:r>
            <w:r>
              <w:rPr>
                <w:noProof/>
                <w:webHidden/>
              </w:rPr>
              <w:fldChar w:fldCharType="separate"/>
            </w:r>
            <w:r>
              <w:rPr>
                <w:noProof/>
                <w:webHidden/>
              </w:rPr>
              <w:t>17</w:t>
            </w:r>
            <w:r>
              <w:rPr>
                <w:noProof/>
                <w:webHidden/>
              </w:rPr>
              <w:fldChar w:fldCharType="end"/>
            </w:r>
          </w:hyperlink>
        </w:p>
        <w:p w14:paraId="341EFB9F" w14:textId="463A6C3B" w:rsidR="00D21317" w:rsidRDefault="00D21317">
          <w:r>
            <w:rPr>
              <w:b/>
              <w:bCs/>
              <w:noProof/>
            </w:rPr>
            <w:fldChar w:fldCharType="end"/>
          </w:r>
        </w:p>
        <w:customXmlInsRangeStart w:id="7" w:author="Isabelle Weir" w:date="2025-07-21T16:30:00Z"/>
      </w:sdtContent>
    </w:sdt>
    <w:customXmlInsRangeEnd w:id="7"/>
    <w:p w14:paraId="0F7AF5ED" w14:textId="77777777" w:rsidR="000E7775" w:rsidRDefault="000E7775">
      <w:pPr>
        <w:spacing w:after="160" w:line="259" w:lineRule="auto"/>
        <w:rPr>
          <w:rStyle w:val="Heading2Char"/>
        </w:rPr>
      </w:pPr>
      <w:bookmarkStart w:id="8" w:name="_Toc14357457"/>
      <w:bookmarkStart w:id="9" w:name="_Toc14427398"/>
      <w:r>
        <w:rPr>
          <w:rStyle w:val="Heading2Char"/>
          <w:b w:val="0"/>
        </w:rPr>
        <w:br w:type="page"/>
      </w:r>
    </w:p>
    <w:p w14:paraId="7AD6B7DD" w14:textId="4836A895" w:rsidR="00F67D87" w:rsidRPr="00D21317" w:rsidRDefault="001336C4" w:rsidP="00703E99">
      <w:pPr>
        <w:pStyle w:val="Heading1"/>
        <w:numPr>
          <w:ilvl w:val="0"/>
          <w:numId w:val="0"/>
        </w:numPr>
      </w:pPr>
      <w:bookmarkStart w:id="10" w:name="_Toc75957416"/>
      <w:bookmarkStart w:id="11" w:name="_Toc204078555"/>
      <w:bookmarkStart w:id="12" w:name="_Hlk17099795"/>
      <w:bookmarkEnd w:id="8"/>
      <w:bookmarkEnd w:id="9"/>
      <w:r w:rsidRPr="00D21317">
        <w:lastRenderedPageBreak/>
        <w:t>TABLE</w:t>
      </w:r>
      <w:r w:rsidR="00773D47">
        <w:t>S</w:t>
      </w:r>
      <w:bookmarkEnd w:id="10"/>
      <w:bookmarkEnd w:id="11"/>
    </w:p>
    <w:p w14:paraId="1A588410" w14:textId="60FE36B9" w:rsidR="00F67D87" w:rsidRDefault="00F67D87" w:rsidP="00703E99">
      <w:pPr>
        <w:pStyle w:val="Heading2"/>
      </w:pPr>
      <w:bookmarkStart w:id="13" w:name="_Toc75957305"/>
      <w:bookmarkStart w:id="14" w:name="_Toc75957417"/>
      <w:bookmarkStart w:id="15" w:name="_Toc204078556"/>
      <w:r>
        <w:t xml:space="preserve">Table </w:t>
      </w:r>
      <w:r w:rsidR="00DD75D6">
        <w:fldChar w:fldCharType="begin"/>
      </w:r>
      <w:r w:rsidR="00DD75D6">
        <w:instrText xml:space="preserve"> SEQ Table \* ARABIC </w:instrText>
      </w:r>
      <w:r w:rsidR="00DD75D6">
        <w:fldChar w:fldCharType="separate"/>
      </w:r>
      <w:r w:rsidR="00437744">
        <w:rPr>
          <w:noProof/>
        </w:rPr>
        <w:t>1</w:t>
      </w:r>
      <w:r w:rsidR="00DD75D6">
        <w:rPr>
          <w:noProof/>
        </w:rPr>
        <w:fldChar w:fldCharType="end"/>
      </w:r>
      <w:r>
        <w:t xml:space="preserve"> </w:t>
      </w:r>
      <w:r w:rsidRPr="00DF02F6">
        <w:t xml:space="preserve">Enrollment by </w:t>
      </w:r>
      <w:commentRangeStart w:id="16"/>
      <w:r w:rsidRPr="00DF02F6">
        <w:t>Site</w:t>
      </w:r>
      <w:bookmarkEnd w:id="13"/>
      <w:bookmarkEnd w:id="14"/>
      <w:r w:rsidR="00917406">
        <w:t xml:space="preserve"> </w:t>
      </w:r>
      <w:bookmarkEnd w:id="15"/>
      <w:commentRangeEnd w:id="16"/>
      <w:r w:rsidR="001C6FE0">
        <w:rPr>
          <w:rStyle w:val="CommentReference"/>
          <w:sz w:val="22"/>
          <w:szCs w:val="24"/>
        </w:rPr>
        <w:commentReference w:id="16"/>
      </w:r>
    </w:p>
    <w:p w14:paraId="77B1B869" w14:textId="7FA78E36" w:rsidR="0022145E" w:rsidRPr="00072100" w:rsidRDefault="00840287" w:rsidP="00703E99">
      <w:pPr>
        <w:jc w:val="center"/>
        <w:rPr>
          <w:bCs/>
        </w:rPr>
      </w:pPr>
      <w:bookmarkStart w:id="17" w:name="_Toc34924604"/>
      <w:r w:rsidRPr="00703E99">
        <w:rPr>
          <w:b/>
          <w:bCs/>
        </w:rPr>
        <w:t>Enrolled</w:t>
      </w:r>
      <w:ins w:id="18" w:author="Isabelle Weir" w:date="2025-07-22T12:01:00Z" w16du:dateUtc="2025-07-22T16:01:00Z">
        <w:r w:rsidR="00D27622">
          <w:rPr>
            <w:b/>
            <w:bCs/>
          </w:rPr>
          <w:t>/Implanted</w:t>
        </w:r>
      </w:ins>
      <w:del w:id="19" w:author="Isabelle Weir" w:date="2025-07-21T16:30:00Z" w16du:dateUtc="2025-07-21T20:30:00Z">
        <w:r w:rsidR="00F448BA" w:rsidRPr="00703E99">
          <w:rPr>
            <w:b/>
            <w:bCs/>
          </w:rPr>
          <w:delText>/As-Treated</w:delText>
        </w:r>
      </w:del>
      <w:r w:rsidRPr="00703E99">
        <w:rPr>
          <w:b/>
          <w:bCs/>
        </w:rPr>
        <w:t xml:space="preserve"> Population (N=xx)</w:t>
      </w:r>
      <w:bookmarkEnd w:id="17"/>
    </w:p>
    <w:p w14:paraId="0DD5B5A9" w14:textId="7F8DEFF6" w:rsidR="000312F8" w:rsidRPr="000A6590" w:rsidRDefault="000312F8" w:rsidP="005B5669">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0"/>
        <w:gridCol w:w="1800"/>
        <w:gridCol w:w="2021"/>
        <w:gridCol w:w="3499"/>
      </w:tblGrid>
      <w:tr w:rsidR="00D77A07" w:rsidRPr="00907C53" w14:paraId="2FCD60D8" w14:textId="49C31692" w:rsidTr="0080109D">
        <w:trPr>
          <w:cantSplit/>
          <w:tblHeader/>
          <w:jc w:val="center"/>
        </w:trPr>
        <w:tc>
          <w:tcPr>
            <w:tcW w:w="0" w:type="auto"/>
            <w:shd w:val="pct15" w:color="auto" w:fill="auto"/>
            <w:vAlign w:val="bottom"/>
          </w:tcPr>
          <w:p w14:paraId="5AAC5A91" w14:textId="4438E67D" w:rsidR="00840287" w:rsidRPr="00907C53" w:rsidRDefault="00840287" w:rsidP="00550618">
            <w:pPr>
              <w:jc w:val="center"/>
              <w:rPr>
                <w:b/>
              </w:rPr>
            </w:pPr>
            <w:r w:rsidRPr="00907C53">
              <w:rPr>
                <w:b/>
              </w:rPr>
              <w:t>Site Number</w:t>
            </w:r>
          </w:p>
        </w:tc>
        <w:tc>
          <w:tcPr>
            <w:tcW w:w="0" w:type="auto"/>
            <w:shd w:val="pct15" w:color="auto" w:fill="auto"/>
            <w:vAlign w:val="bottom"/>
          </w:tcPr>
          <w:p w14:paraId="211B5787" w14:textId="55EF3455" w:rsidR="00840287" w:rsidRPr="00907C53" w:rsidRDefault="00840287" w:rsidP="00550618">
            <w:pPr>
              <w:jc w:val="center"/>
              <w:rPr>
                <w:b/>
              </w:rPr>
            </w:pPr>
            <w:r w:rsidRPr="00907C53">
              <w:rPr>
                <w:b/>
              </w:rPr>
              <w:t>Site Name</w:t>
            </w:r>
          </w:p>
        </w:tc>
        <w:tc>
          <w:tcPr>
            <w:tcW w:w="0" w:type="auto"/>
            <w:shd w:val="pct15" w:color="auto" w:fill="auto"/>
          </w:tcPr>
          <w:p w14:paraId="04C61705" w14:textId="650D5CB6" w:rsidR="00840287" w:rsidRPr="00703E99" w:rsidRDefault="00840287" w:rsidP="00550618">
            <w:pPr>
              <w:jc w:val="center"/>
              <w:rPr>
                <w:b/>
                <w:vertAlign w:val="superscript"/>
              </w:rPr>
            </w:pPr>
            <w:r w:rsidRPr="00B017C4">
              <w:rPr>
                <w:b/>
              </w:rPr>
              <w:t>Enrolled</w:t>
            </w:r>
            <w:r w:rsidR="001336C4">
              <w:rPr>
                <w:b/>
                <w:vertAlign w:val="superscript"/>
              </w:rPr>
              <w:t>1</w:t>
            </w:r>
          </w:p>
          <w:p w14:paraId="703A43B1" w14:textId="6BB3F5F6" w:rsidR="00840287" w:rsidRPr="00603E8E" w:rsidRDefault="00840287" w:rsidP="00550618">
            <w:pPr>
              <w:jc w:val="center"/>
            </w:pPr>
            <w:r w:rsidRPr="00B017C4">
              <w:rPr>
                <w:b/>
              </w:rPr>
              <w:t>(N=xx)</w:t>
            </w:r>
          </w:p>
        </w:tc>
        <w:tc>
          <w:tcPr>
            <w:tcW w:w="0" w:type="auto"/>
            <w:shd w:val="pct15" w:color="auto" w:fill="auto"/>
          </w:tcPr>
          <w:p w14:paraId="300CF01D" w14:textId="008F0830" w:rsidR="00840287" w:rsidRDefault="00F448BA" w:rsidP="00550618">
            <w:pPr>
              <w:jc w:val="center"/>
              <w:rPr>
                <w:b/>
              </w:rPr>
            </w:pPr>
            <w:del w:id="20" w:author="Isabelle Weir" w:date="2025-07-18T14:47:00Z" w16du:dateUtc="2025-07-18T18:47:00Z">
              <w:r w:rsidDel="001C6FE0">
                <w:rPr>
                  <w:b/>
                </w:rPr>
                <w:delText>As-Treated</w:delText>
              </w:r>
            </w:del>
            <w:ins w:id="21" w:author="Isabelle Weir" w:date="2025-07-18T14:47:00Z" w16du:dateUtc="2025-07-18T18:47:00Z">
              <w:r w:rsidR="001C6FE0">
                <w:rPr>
                  <w:b/>
                </w:rPr>
                <w:t>Implanted</w:t>
              </w:r>
            </w:ins>
            <w:ins w:id="22" w:author="Isabelle Weir" w:date="2025-07-18T14:48:00Z" w16du:dateUtc="2025-07-18T18:48:00Z">
              <w:r w:rsidR="00E41839" w:rsidRPr="00E41839">
                <w:rPr>
                  <w:b/>
                  <w:vertAlign w:val="superscript"/>
                  <w:rPrChange w:id="23" w:author="Isabelle Weir" w:date="2025-07-18T14:48:00Z" w16du:dateUtc="2025-07-18T18:48:00Z">
                    <w:rPr>
                      <w:b/>
                    </w:rPr>
                  </w:rPrChange>
                </w:rPr>
                <w:t>2</w:t>
              </w:r>
            </w:ins>
          </w:p>
          <w:p w14:paraId="5C45AA57" w14:textId="7B646358" w:rsidR="00840287" w:rsidRPr="00B017C4" w:rsidRDefault="00840287" w:rsidP="00550618">
            <w:pPr>
              <w:jc w:val="center"/>
              <w:rPr>
                <w:b/>
              </w:rPr>
            </w:pPr>
            <w:r w:rsidRPr="00B017C4">
              <w:rPr>
                <w:b/>
              </w:rPr>
              <w:t>(N=xx)</w:t>
            </w:r>
          </w:p>
        </w:tc>
      </w:tr>
      <w:tr w:rsidR="00F8084C" w:rsidRPr="00607B9A" w14:paraId="369091EB" w14:textId="0997D8BD" w:rsidTr="0080109D">
        <w:trPr>
          <w:cantSplit/>
          <w:tblHeader/>
          <w:jc w:val="center"/>
        </w:trPr>
        <w:tc>
          <w:tcPr>
            <w:tcW w:w="0" w:type="auto"/>
          </w:tcPr>
          <w:p w14:paraId="7508F83C" w14:textId="77777777" w:rsidR="00840287" w:rsidRPr="00607B9A" w:rsidRDefault="00840287" w:rsidP="00840287">
            <w:r w:rsidRPr="00607B9A">
              <w:t>xx</w:t>
            </w:r>
          </w:p>
        </w:tc>
        <w:tc>
          <w:tcPr>
            <w:tcW w:w="0" w:type="auto"/>
          </w:tcPr>
          <w:p w14:paraId="742817B8" w14:textId="77777777" w:rsidR="00840287" w:rsidRPr="00607B9A" w:rsidRDefault="00840287" w:rsidP="00840287">
            <w:proofErr w:type="spellStart"/>
            <w:r w:rsidRPr="00607B9A">
              <w:t>xxxxxxxx</w:t>
            </w:r>
            <w:proofErr w:type="spellEnd"/>
          </w:p>
        </w:tc>
        <w:tc>
          <w:tcPr>
            <w:tcW w:w="0" w:type="auto"/>
          </w:tcPr>
          <w:p w14:paraId="4122ECD9" w14:textId="191BA22F" w:rsidR="00840287" w:rsidRPr="00607B9A" w:rsidRDefault="00840287" w:rsidP="00840287">
            <w:pPr>
              <w:jc w:val="center"/>
            </w:pPr>
            <w:r w:rsidRPr="00607B9A">
              <w:t xml:space="preserve"> </w:t>
            </w:r>
            <w:r w:rsidR="00B449E1">
              <w:t>x/xx (</w:t>
            </w:r>
            <w:proofErr w:type="spellStart"/>
            <w:r w:rsidR="00B449E1">
              <w:t>xx.x</w:t>
            </w:r>
            <w:proofErr w:type="spellEnd"/>
            <w:r w:rsidR="00B449E1">
              <w:t>%)</w:t>
            </w:r>
          </w:p>
        </w:tc>
        <w:tc>
          <w:tcPr>
            <w:tcW w:w="0" w:type="auto"/>
          </w:tcPr>
          <w:p w14:paraId="21626FAD" w14:textId="5C88D6FA" w:rsidR="00840287" w:rsidRPr="00607B9A" w:rsidRDefault="00840287" w:rsidP="00840287">
            <w:pPr>
              <w:jc w:val="center"/>
            </w:pPr>
            <w:r w:rsidRPr="00607B9A">
              <w:t xml:space="preserve"> </w:t>
            </w:r>
            <w:r w:rsidR="00B449E1">
              <w:t>x/xx (</w:t>
            </w:r>
            <w:proofErr w:type="spellStart"/>
            <w:r w:rsidR="00B449E1">
              <w:t>xx.x</w:t>
            </w:r>
            <w:proofErr w:type="spellEnd"/>
            <w:r w:rsidR="00B449E1">
              <w:t>%)</w:t>
            </w:r>
          </w:p>
        </w:tc>
      </w:tr>
      <w:tr w:rsidR="00F8084C" w:rsidRPr="00607B9A" w14:paraId="429F0883" w14:textId="0DF59327" w:rsidTr="0080109D">
        <w:trPr>
          <w:cantSplit/>
          <w:tblHeader/>
          <w:jc w:val="center"/>
        </w:trPr>
        <w:tc>
          <w:tcPr>
            <w:tcW w:w="0" w:type="auto"/>
          </w:tcPr>
          <w:p w14:paraId="633AA8A1" w14:textId="77777777" w:rsidR="00B449E1" w:rsidRPr="00607B9A" w:rsidRDefault="00B449E1" w:rsidP="00B449E1">
            <w:r w:rsidRPr="00607B9A">
              <w:t>xx</w:t>
            </w:r>
          </w:p>
        </w:tc>
        <w:tc>
          <w:tcPr>
            <w:tcW w:w="0" w:type="auto"/>
          </w:tcPr>
          <w:p w14:paraId="5C641489" w14:textId="77777777" w:rsidR="00B449E1" w:rsidRPr="00607B9A" w:rsidRDefault="00B449E1" w:rsidP="00B449E1">
            <w:proofErr w:type="spellStart"/>
            <w:r w:rsidRPr="00607B9A">
              <w:t>xxxxxxxx</w:t>
            </w:r>
            <w:proofErr w:type="spellEnd"/>
          </w:p>
        </w:tc>
        <w:tc>
          <w:tcPr>
            <w:tcW w:w="0" w:type="auto"/>
          </w:tcPr>
          <w:p w14:paraId="0674A2C4" w14:textId="4E4A9D94" w:rsidR="00B449E1" w:rsidRPr="00607B9A" w:rsidRDefault="00B449E1" w:rsidP="00B449E1">
            <w:pPr>
              <w:jc w:val="center"/>
            </w:pPr>
            <w:r w:rsidRPr="007E03D3">
              <w:t>x/xx (</w:t>
            </w:r>
            <w:proofErr w:type="spellStart"/>
            <w:r w:rsidRPr="007E03D3">
              <w:t>xx.x</w:t>
            </w:r>
            <w:proofErr w:type="spellEnd"/>
            <w:r w:rsidRPr="007E03D3">
              <w:t>%)</w:t>
            </w:r>
          </w:p>
        </w:tc>
        <w:tc>
          <w:tcPr>
            <w:tcW w:w="0" w:type="auto"/>
          </w:tcPr>
          <w:p w14:paraId="211B0022" w14:textId="1F8C23A4" w:rsidR="00B449E1" w:rsidRPr="00607B9A" w:rsidRDefault="00B449E1" w:rsidP="00B449E1">
            <w:pPr>
              <w:jc w:val="center"/>
            </w:pPr>
            <w:r w:rsidRPr="007E03D3">
              <w:t>x/xx (</w:t>
            </w:r>
            <w:proofErr w:type="spellStart"/>
            <w:r w:rsidRPr="007E03D3">
              <w:t>xx.x</w:t>
            </w:r>
            <w:proofErr w:type="spellEnd"/>
            <w:r w:rsidRPr="007E03D3">
              <w:t>%)</w:t>
            </w:r>
          </w:p>
        </w:tc>
      </w:tr>
      <w:tr w:rsidR="00F8084C" w:rsidRPr="00683B0E" w14:paraId="4918D7B0" w14:textId="14EC4553" w:rsidTr="0080109D">
        <w:trPr>
          <w:cantSplit/>
          <w:tblHeader/>
          <w:jc w:val="center"/>
        </w:trPr>
        <w:tc>
          <w:tcPr>
            <w:tcW w:w="0" w:type="auto"/>
          </w:tcPr>
          <w:p w14:paraId="42974F16" w14:textId="77777777" w:rsidR="00B449E1" w:rsidRPr="00683B0E" w:rsidRDefault="00B449E1" w:rsidP="00B449E1">
            <w:r w:rsidRPr="00683B0E">
              <w:t>xx</w:t>
            </w:r>
          </w:p>
        </w:tc>
        <w:tc>
          <w:tcPr>
            <w:tcW w:w="0" w:type="auto"/>
          </w:tcPr>
          <w:p w14:paraId="41C1E1AC" w14:textId="77777777" w:rsidR="00B449E1" w:rsidRPr="00683B0E" w:rsidRDefault="00B449E1" w:rsidP="00B449E1">
            <w:proofErr w:type="spellStart"/>
            <w:r w:rsidRPr="00683B0E">
              <w:t>xxxxxxxx</w:t>
            </w:r>
            <w:proofErr w:type="spellEnd"/>
          </w:p>
        </w:tc>
        <w:tc>
          <w:tcPr>
            <w:tcW w:w="0" w:type="auto"/>
          </w:tcPr>
          <w:p w14:paraId="45FB65CA" w14:textId="579215CD" w:rsidR="00B449E1" w:rsidRPr="00683B0E" w:rsidRDefault="00B449E1" w:rsidP="00B449E1">
            <w:pPr>
              <w:jc w:val="center"/>
            </w:pPr>
            <w:r w:rsidRPr="007E03D3">
              <w:t>x/xx (</w:t>
            </w:r>
            <w:proofErr w:type="spellStart"/>
            <w:r w:rsidRPr="007E03D3">
              <w:t>xx.x</w:t>
            </w:r>
            <w:proofErr w:type="spellEnd"/>
            <w:r w:rsidRPr="007E03D3">
              <w:t>%)</w:t>
            </w:r>
          </w:p>
        </w:tc>
        <w:tc>
          <w:tcPr>
            <w:tcW w:w="0" w:type="auto"/>
          </w:tcPr>
          <w:p w14:paraId="472C38D3" w14:textId="1A5B3A22" w:rsidR="00B449E1" w:rsidRPr="00683B0E" w:rsidRDefault="00B449E1" w:rsidP="00B449E1">
            <w:pPr>
              <w:jc w:val="center"/>
            </w:pPr>
            <w:r w:rsidRPr="007E03D3">
              <w:t>x/xx (</w:t>
            </w:r>
            <w:proofErr w:type="spellStart"/>
            <w:r w:rsidRPr="007E03D3">
              <w:t>xx.x</w:t>
            </w:r>
            <w:proofErr w:type="spellEnd"/>
            <w:r w:rsidRPr="007E03D3">
              <w:t>%)</w:t>
            </w:r>
          </w:p>
        </w:tc>
      </w:tr>
      <w:tr w:rsidR="00DE7416" w:rsidRPr="00683B0E" w14:paraId="38D15329" w14:textId="688C9619" w:rsidTr="0080109D">
        <w:trPr>
          <w:cantSplit/>
          <w:tblHeader/>
          <w:jc w:val="center"/>
        </w:trPr>
        <w:tc>
          <w:tcPr>
            <w:tcW w:w="0" w:type="auto"/>
            <w:gridSpan w:val="4"/>
          </w:tcPr>
          <w:p w14:paraId="537188CF" w14:textId="550367C1" w:rsidR="00840287" w:rsidRDefault="001336C4" w:rsidP="00DC3122">
            <w:pPr>
              <w:rPr>
                <w:ins w:id="24" w:author="Isabelle Weir" w:date="2025-07-18T14:48:00Z" w16du:dateUtc="2025-07-18T18:48:00Z"/>
                <w:rFonts w:ascii="Calibri" w:hAnsi="Calibri" w:cs="Calibri"/>
                <w:sz w:val="16"/>
                <w:szCs w:val="16"/>
              </w:rPr>
            </w:pPr>
            <w:r>
              <w:rPr>
                <w:rFonts w:ascii="Calibri" w:hAnsi="Calibri" w:cs="Calibri"/>
                <w:sz w:val="16"/>
                <w:szCs w:val="16"/>
              </w:rPr>
              <w:t xml:space="preserve">[1] </w:t>
            </w:r>
            <w:r w:rsidR="00840287">
              <w:rPr>
                <w:rFonts w:ascii="Calibri" w:hAnsi="Calibri" w:cs="Calibri"/>
                <w:sz w:val="16"/>
                <w:szCs w:val="16"/>
              </w:rPr>
              <w:t>Enrolled: A patient is considered enrolled if they</w:t>
            </w:r>
            <w:r w:rsidR="00840287" w:rsidRPr="007008BE">
              <w:rPr>
                <w:rFonts w:ascii="Calibri" w:hAnsi="Calibri" w:cs="Calibri"/>
                <w:sz w:val="16"/>
                <w:szCs w:val="16"/>
              </w:rPr>
              <w:t xml:space="preserve"> have signed informed consent</w:t>
            </w:r>
            <w:r w:rsidR="003365B9">
              <w:rPr>
                <w:rFonts w:ascii="Calibri" w:hAnsi="Calibri" w:cs="Calibri"/>
                <w:sz w:val="16"/>
                <w:szCs w:val="16"/>
              </w:rPr>
              <w:t xml:space="preserve"> and have the study procedure attempted (defined as introduction of the investigational delivery system into the patient). </w:t>
            </w:r>
          </w:p>
          <w:p w14:paraId="17516F0A" w14:textId="29BF27F8" w:rsidR="00E41839" w:rsidRDefault="00E41839" w:rsidP="00DC3122">
            <w:pPr>
              <w:rPr>
                <w:rFonts w:ascii="Calibri" w:hAnsi="Calibri" w:cs="Calibri"/>
                <w:sz w:val="16"/>
                <w:szCs w:val="16"/>
              </w:rPr>
            </w:pPr>
            <w:ins w:id="25" w:author="Isabelle Weir" w:date="2025-07-18T14:48:00Z" w16du:dateUtc="2025-07-18T18:48:00Z">
              <w:r>
                <w:rPr>
                  <w:rFonts w:ascii="Calibri" w:hAnsi="Calibri" w:cs="Calibri"/>
                  <w:sz w:val="16"/>
                  <w:szCs w:val="16"/>
                </w:rPr>
                <w:t xml:space="preserve">[2] Implanted: A patient is considered </w:t>
              </w:r>
              <w:r w:rsidR="00AE145A">
                <w:rPr>
                  <w:rFonts w:ascii="Calibri" w:hAnsi="Calibri" w:cs="Calibri"/>
                  <w:sz w:val="16"/>
                  <w:szCs w:val="16"/>
                </w:rPr>
                <w:t>implanted if they have undergone the study procedure and leave the operating room with the study valve in place.</w:t>
              </w:r>
            </w:ins>
          </w:p>
          <w:p w14:paraId="459A42B1" w14:textId="77777777" w:rsidR="00840287" w:rsidRDefault="00840287" w:rsidP="00DC3122">
            <w:pPr>
              <w:rPr>
                <w:rFonts w:ascii="Calibri" w:hAnsi="Calibri" w:cs="Calibri"/>
                <w:sz w:val="16"/>
                <w:szCs w:val="16"/>
              </w:rPr>
            </w:pPr>
            <w:r w:rsidRPr="00683B0E">
              <w:rPr>
                <w:rFonts w:ascii="Calibri" w:hAnsi="Calibri" w:cs="Calibri"/>
                <w:sz w:val="16"/>
                <w:szCs w:val="16"/>
              </w:rPr>
              <w:t xml:space="preserve">Categorical measures: % </w:t>
            </w:r>
          </w:p>
          <w:p w14:paraId="746729CD" w14:textId="7FA44308" w:rsidR="00840287" w:rsidRDefault="00840287" w:rsidP="00DC3122">
            <w:pPr>
              <w:rPr>
                <w:rFonts w:ascii="Calibri" w:hAnsi="Calibri" w:cs="Calibri"/>
                <w:sz w:val="16"/>
                <w:szCs w:val="16"/>
              </w:rPr>
            </w:pPr>
            <w:r w:rsidRPr="00683B0E">
              <w:rPr>
                <w:rFonts w:ascii="Calibri" w:hAnsi="Calibri" w:cs="Calibri"/>
                <w:sz w:val="16"/>
                <w:szCs w:val="16"/>
              </w:rPr>
              <w:t xml:space="preserve">Source: </w:t>
            </w:r>
            <w:proofErr w:type="spellStart"/>
            <w:r w:rsidRPr="00683B0E">
              <w:rPr>
                <w:rFonts w:ascii="Calibri" w:hAnsi="Calibri" w:cs="Calibri"/>
                <w:sz w:val="16"/>
                <w:szCs w:val="16"/>
              </w:rPr>
              <w:t>program</w:t>
            </w:r>
            <w:r>
              <w:rPr>
                <w:rFonts w:ascii="Calibri" w:hAnsi="Calibri" w:cs="Calibri"/>
                <w:sz w:val="16"/>
                <w:szCs w:val="16"/>
              </w:rPr>
              <w:t>_</w:t>
            </w:r>
            <w:r w:rsidRPr="00683B0E">
              <w:rPr>
                <w:rFonts w:ascii="Calibri" w:hAnsi="Calibri" w:cs="Calibri"/>
                <w:sz w:val="16"/>
                <w:szCs w:val="16"/>
              </w:rPr>
              <w:t>name.sas</w:t>
            </w:r>
            <w:proofErr w:type="spellEnd"/>
            <w:r w:rsidRPr="00683B0E">
              <w:rPr>
                <w:rFonts w:ascii="Calibri" w:hAnsi="Calibri" w:cs="Calibri"/>
                <w:sz w:val="16"/>
                <w:szCs w:val="16"/>
              </w:rPr>
              <w:t xml:space="preserve"> Extract Date: DDMMMYYYY Run Date (Time): DDMMMYYYY (</w:t>
            </w:r>
            <w:proofErr w:type="spellStart"/>
            <w:r w:rsidRPr="00683B0E">
              <w:rPr>
                <w:rFonts w:ascii="Calibri" w:hAnsi="Calibri" w:cs="Calibri"/>
                <w:sz w:val="16"/>
                <w:szCs w:val="16"/>
              </w:rPr>
              <w:t>hh:mm</w:t>
            </w:r>
            <w:proofErr w:type="spellEnd"/>
            <w:r w:rsidRPr="00683B0E">
              <w:rPr>
                <w:rFonts w:ascii="Calibri" w:hAnsi="Calibri" w:cs="Calibri"/>
                <w:sz w:val="16"/>
                <w:szCs w:val="16"/>
              </w:rPr>
              <w:t xml:space="preserve">)   </w:t>
            </w:r>
          </w:p>
        </w:tc>
      </w:tr>
    </w:tbl>
    <w:p w14:paraId="2D8AD141" w14:textId="112E1CCE" w:rsidR="000B15BF" w:rsidRPr="00703E99" w:rsidRDefault="000B15BF" w:rsidP="0022145E">
      <w:pPr>
        <w:rPr>
          <w:i/>
          <w:iCs/>
          <w:color w:val="5B9BD5" w:themeColor="accent5"/>
        </w:rPr>
      </w:pPr>
      <w:r w:rsidRPr="00703E99">
        <w:rPr>
          <w:i/>
          <w:iCs/>
          <w:color w:val="5B9BD5" w:themeColor="accent5"/>
        </w:rPr>
        <w:t>Programming Note: Sort by highest enrolling site</w:t>
      </w:r>
    </w:p>
    <w:p w14:paraId="6B7F4E2A" w14:textId="0B9FC43F" w:rsidR="00B21109" w:rsidRDefault="00B21109" w:rsidP="0022145E"/>
    <w:p w14:paraId="0B385884" w14:textId="6C967FF6" w:rsidR="00B039AB" w:rsidRDefault="00B039AB" w:rsidP="0022145E"/>
    <w:p w14:paraId="64B7E897" w14:textId="2E9E4ADF" w:rsidR="00B039AB" w:rsidRDefault="00B039AB" w:rsidP="0022145E"/>
    <w:p w14:paraId="09AB1146" w14:textId="79EAF1CE" w:rsidR="00B039AB" w:rsidRDefault="00B039AB" w:rsidP="0022145E"/>
    <w:p w14:paraId="454B5D81" w14:textId="78B4CE3B" w:rsidR="00B039AB" w:rsidRDefault="00B039AB" w:rsidP="0022145E"/>
    <w:p w14:paraId="4B5898F5" w14:textId="22D11B37" w:rsidR="00B039AB" w:rsidRDefault="00B039AB" w:rsidP="0022145E"/>
    <w:p w14:paraId="4B0DC69A" w14:textId="30166132" w:rsidR="00B039AB" w:rsidRDefault="00B039AB" w:rsidP="0022145E"/>
    <w:p w14:paraId="659B8857" w14:textId="3EE62C82" w:rsidR="00B039AB" w:rsidRDefault="00B039AB" w:rsidP="0022145E"/>
    <w:p w14:paraId="1F4641C8" w14:textId="538D9770" w:rsidR="00B039AB" w:rsidRDefault="00B039AB" w:rsidP="0022145E"/>
    <w:p w14:paraId="79F78B16" w14:textId="57AD1BA1" w:rsidR="00B039AB" w:rsidRDefault="00B039AB" w:rsidP="0022145E"/>
    <w:p w14:paraId="2709DC36" w14:textId="3C008256" w:rsidR="00B039AB" w:rsidRDefault="00B039AB" w:rsidP="0022145E"/>
    <w:p w14:paraId="7A94F8BA" w14:textId="113C14A4" w:rsidR="00B039AB" w:rsidRDefault="00B039AB" w:rsidP="0022145E"/>
    <w:p w14:paraId="48F084E9" w14:textId="1146341B" w:rsidR="00B039AB" w:rsidRDefault="00B039AB" w:rsidP="0022145E"/>
    <w:p w14:paraId="4D4999D8" w14:textId="26EAF606" w:rsidR="00B039AB" w:rsidRDefault="00B039AB" w:rsidP="0022145E"/>
    <w:p w14:paraId="1EED11E2" w14:textId="7CFF41EE" w:rsidR="00B039AB" w:rsidRDefault="00B039AB" w:rsidP="0022145E"/>
    <w:p w14:paraId="67914B1C" w14:textId="5864C36C" w:rsidR="00B039AB" w:rsidRDefault="00B039AB" w:rsidP="0022145E"/>
    <w:p w14:paraId="2CA9E578" w14:textId="5E86ACCC" w:rsidR="00B039AB" w:rsidRDefault="00B039AB" w:rsidP="0022145E"/>
    <w:p w14:paraId="6F9FFA14" w14:textId="584E091D" w:rsidR="00B039AB" w:rsidRDefault="00B039AB" w:rsidP="0022145E"/>
    <w:p w14:paraId="44C089A8" w14:textId="4C91A920" w:rsidR="00B039AB" w:rsidRDefault="00B039AB" w:rsidP="0022145E"/>
    <w:p w14:paraId="0B121DB9" w14:textId="26661FFE" w:rsidR="00B039AB" w:rsidRDefault="00B039AB" w:rsidP="0022145E"/>
    <w:p w14:paraId="36E6283E" w14:textId="15818C7C" w:rsidR="00B039AB" w:rsidRDefault="00B039AB" w:rsidP="0022145E"/>
    <w:p w14:paraId="25F72B0B" w14:textId="2BB71F4E" w:rsidR="00B039AB" w:rsidRDefault="00B039AB" w:rsidP="0022145E"/>
    <w:p w14:paraId="2B38BF64" w14:textId="188016C5" w:rsidR="00B039AB" w:rsidRDefault="00B039AB" w:rsidP="0022145E"/>
    <w:p w14:paraId="04F63BC4" w14:textId="45BD2FDF" w:rsidR="00B039AB" w:rsidRDefault="00B039AB" w:rsidP="0022145E"/>
    <w:p w14:paraId="05E25FA6" w14:textId="15697815" w:rsidR="00B039AB" w:rsidRDefault="00B039AB" w:rsidP="0022145E"/>
    <w:p w14:paraId="0A307D3F" w14:textId="183F2EA1" w:rsidR="00B039AB" w:rsidRDefault="00B039AB" w:rsidP="0022145E"/>
    <w:p w14:paraId="4AEC8F82" w14:textId="56F0BB1B" w:rsidR="00B039AB" w:rsidRDefault="00B039AB" w:rsidP="0022145E"/>
    <w:p w14:paraId="6C46CD74" w14:textId="5065995E" w:rsidR="00B039AB" w:rsidRDefault="00B039AB" w:rsidP="0022145E"/>
    <w:p w14:paraId="64B99911" w14:textId="7FE2AC84" w:rsidR="00B039AB" w:rsidRDefault="00B039AB" w:rsidP="0022145E"/>
    <w:p w14:paraId="3601432F" w14:textId="681066B2" w:rsidR="00B039AB" w:rsidRDefault="00B039AB" w:rsidP="0022145E"/>
    <w:p w14:paraId="5840AC08" w14:textId="1CB02F18" w:rsidR="00B039AB" w:rsidRDefault="00B039AB" w:rsidP="0022145E"/>
    <w:p w14:paraId="2E0B741A" w14:textId="18B0727A" w:rsidR="00B039AB" w:rsidRDefault="00B039AB" w:rsidP="0022145E"/>
    <w:p w14:paraId="44247455" w14:textId="76B1D9A5" w:rsidR="00B039AB" w:rsidRDefault="00B039AB" w:rsidP="0022145E"/>
    <w:p w14:paraId="0B3F45B4" w14:textId="6C413A7B" w:rsidR="00BC02A4" w:rsidRDefault="00BC02A4" w:rsidP="00703E99">
      <w:pPr>
        <w:pStyle w:val="Heading2"/>
      </w:pPr>
      <w:bookmarkStart w:id="26" w:name="_Toc18427673"/>
      <w:bookmarkStart w:id="27" w:name="_Toc18427674"/>
      <w:bookmarkStart w:id="28" w:name="_Toc18427675"/>
      <w:bookmarkStart w:id="29" w:name="_Toc18427676"/>
      <w:bookmarkStart w:id="30" w:name="_Toc18427677"/>
      <w:bookmarkStart w:id="31" w:name="_Toc18427678"/>
      <w:bookmarkStart w:id="32" w:name="_Toc18427679"/>
      <w:bookmarkStart w:id="33" w:name="_Toc18427680"/>
      <w:bookmarkStart w:id="34" w:name="_Toc18427681"/>
      <w:bookmarkStart w:id="35" w:name="_Toc75957306"/>
      <w:bookmarkStart w:id="36" w:name="_Toc75957418"/>
      <w:bookmarkStart w:id="37" w:name="_Toc204078557"/>
      <w:bookmarkStart w:id="38" w:name="_Toc532382872"/>
      <w:bookmarkStart w:id="39" w:name="_Toc14357460"/>
      <w:bookmarkStart w:id="40" w:name="_Toc14427402"/>
      <w:bookmarkEnd w:id="12"/>
      <w:bookmarkEnd w:id="26"/>
      <w:bookmarkEnd w:id="27"/>
      <w:bookmarkEnd w:id="28"/>
      <w:bookmarkEnd w:id="29"/>
      <w:bookmarkEnd w:id="30"/>
      <w:bookmarkEnd w:id="31"/>
      <w:bookmarkEnd w:id="32"/>
      <w:bookmarkEnd w:id="33"/>
      <w:bookmarkEnd w:id="34"/>
      <w:del w:id="41" w:author="Isabelle Weir" w:date="2025-07-21T16:30:00Z" w16du:dateUtc="2025-07-21T20:30:00Z">
        <w:r>
          <w:lastRenderedPageBreak/>
          <w:delText>Table</w:delText>
        </w:r>
      </w:del>
      <w:ins w:id="42" w:author="Isabelle Weir" w:date="2025-07-21T16:30:00Z" w16du:dateUtc="2025-07-21T20:30:00Z">
        <w:r>
          <w:t>Table</w:t>
        </w:r>
      </w:ins>
      <w:r>
        <w:t xml:space="preserve"> </w:t>
      </w:r>
      <w:r w:rsidR="00DD75D6">
        <w:fldChar w:fldCharType="begin"/>
      </w:r>
      <w:r w:rsidR="00DD75D6">
        <w:instrText xml:space="preserve"> SEQ Table \* ARABIC </w:instrText>
      </w:r>
      <w:r w:rsidR="00DD75D6">
        <w:fldChar w:fldCharType="separate"/>
      </w:r>
      <w:r w:rsidR="00437744">
        <w:rPr>
          <w:noProof/>
        </w:rPr>
        <w:t>2</w:t>
      </w:r>
      <w:r w:rsidR="00DD75D6">
        <w:rPr>
          <w:noProof/>
        </w:rPr>
        <w:fldChar w:fldCharType="end"/>
      </w:r>
      <w:r>
        <w:t xml:space="preserve"> </w:t>
      </w:r>
      <w:r w:rsidRPr="00067802">
        <w:t>Patient Disposition &amp; Follow-up Visit Compliance by Interval</w:t>
      </w:r>
      <w:bookmarkEnd w:id="35"/>
      <w:bookmarkEnd w:id="36"/>
      <w:bookmarkEnd w:id="37"/>
    </w:p>
    <w:p w14:paraId="30E625EE" w14:textId="77777777" w:rsidR="00BC02A4" w:rsidRPr="00703E99" w:rsidRDefault="00BC02A4" w:rsidP="00BC02A4">
      <w:pPr>
        <w:jc w:val="center"/>
        <w:rPr>
          <w:b/>
          <w:bCs/>
        </w:rPr>
      </w:pPr>
      <w:r w:rsidRPr="00703E99">
        <w:rPr>
          <w:b/>
          <w:bCs/>
        </w:rPr>
        <w:t>Enrolled Population (N=xx)</w:t>
      </w:r>
    </w:p>
    <w:p w14:paraId="2D8A6234" w14:textId="77777777" w:rsidR="00BC02A4" w:rsidRPr="00BC02A4" w:rsidRDefault="00BC02A4" w:rsidP="00BC02A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10"/>
        <w:gridCol w:w="1709"/>
        <w:gridCol w:w="1709"/>
        <w:gridCol w:w="1709"/>
        <w:gridCol w:w="1713"/>
      </w:tblGrid>
      <w:tr w:rsidR="00EF39A2" w14:paraId="2EAA5534" w14:textId="2723A52D" w:rsidTr="00703E99">
        <w:trPr>
          <w:cantSplit/>
          <w:tblHeader/>
          <w:jc w:val="center"/>
        </w:trPr>
        <w:tc>
          <w:tcPr>
            <w:tcW w:w="1342" w:type="pct"/>
            <w:vMerge w:val="restart"/>
            <w:shd w:val="clear" w:color="auto" w:fill="D9D9D9" w:themeFill="background1" w:themeFillShade="D9"/>
            <w:tcMar>
              <w:top w:w="0" w:type="dxa"/>
              <w:left w:w="67" w:type="dxa"/>
              <w:bottom w:w="0" w:type="dxa"/>
              <w:right w:w="67" w:type="dxa"/>
            </w:tcMar>
            <w:vAlign w:val="center"/>
            <w:hideMark/>
          </w:tcPr>
          <w:p w14:paraId="565CF4D8" w14:textId="38D1E9F7" w:rsidR="00EF39A2" w:rsidRDefault="00EF39A2" w:rsidP="00B255AD">
            <w:pPr>
              <w:keepNext/>
              <w:spacing w:before="67" w:after="67"/>
              <w:jc w:val="center"/>
              <w:rPr>
                <w:rFonts w:eastAsiaTheme="minorHAnsi"/>
                <w:b/>
                <w:bCs/>
                <w:color w:val="000000"/>
              </w:rPr>
            </w:pPr>
            <w:r>
              <w:rPr>
                <w:b/>
                <w:bCs/>
                <w:color w:val="000000"/>
              </w:rPr>
              <w:t xml:space="preserve">Patient Status at Follow-Up </w:t>
            </w:r>
          </w:p>
        </w:tc>
        <w:tc>
          <w:tcPr>
            <w:tcW w:w="3658" w:type="pct"/>
            <w:gridSpan w:val="4"/>
            <w:shd w:val="clear" w:color="auto" w:fill="D9D9D9" w:themeFill="background1" w:themeFillShade="D9"/>
            <w:tcMar>
              <w:top w:w="0" w:type="dxa"/>
              <w:left w:w="67" w:type="dxa"/>
              <w:bottom w:w="0" w:type="dxa"/>
              <w:right w:w="67" w:type="dxa"/>
            </w:tcMar>
            <w:vAlign w:val="bottom"/>
            <w:hideMark/>
          </w:tcPr>
          <w:p w14:paraId="1D846779" w14:textId="68098ABC" w:rsidR="00EF39A2" w:rsidRDefault="00610BF7" w:rsidP="00B255AD">
            <w:pPr>
              <w:keepNext/>
              <w:spacing w:before="67" w:after="67"/>
              <w:jc w:val="center"/>
              <w:rPr>
                <w:b/>
                <w:bCs/>
                <w:color w:val="000000"/>
              </w:rPr>
            </w:pPr>
            <w:r>
              <w:rPr>
                <w:b/>
                <w:bCs/>
                <w:color w:val="000000"/>
              </w:rPr>
              <w:t>Patient Count</w:t>
            </w:r>
          </w:p>
        </w:tc>
      </w:tr>
      <w:tr w:rsidR="001336C4" w14:paraId="697DA12F" w14:textId="7B824DCE" w:rsidTr="00703E99">
        <w:trPr>
          <w:cantSplit/>
          <w:tblHeader/>
          <w:jc w:val="center"/>
        </w:trPr>
        <w:tc>
          <w:tcPr>
            <w:tcW w:w="1342" w:type="pct"/>
            <w:vMerge/>
            <w:shd w:val="clear" w:color="auto" w:fill="D9D9D9" w:themeFill="background1" w:themeFillShade="D9"/>
            <w:tcMar>
              <w:top w:w="0" w:type="dxa"/>
              <w:left w:w="67" w:type="dxa"/>
              <w:bottom w:w="0" w:type="dxa"/>
              <w:right w:w="67" w:type="dxa"/>
            </w:tcMar>
            <w:hideMark/>
          </w:tcPr>
          <w:p w14:paraId="5793898D" w14:textId="77777777" w:rsidR="00EF39A2" w:rsidRDefault="00EF39A2" w:rsidP="00B255AD">
            <w:pPr>
              <w:rPr>
                <w:b/>
                <w:bCs/>
                <w:color w:val="000000"/>
              </w:rPr>
            </w:pPr>
          </w:p>
        </w:tc>
        <w:tc>
          <w:tcPr>
            <w:tcW w:w="914" w:type="pct"/>
            <w:shd w:val="clear" w:color="auto" w:fill="D9D9D9" w:themeFill="background1" w:themeFillShade="D9"/>
            <w:tcMar>
              <w:top w:w="0" w:type="dxa"/>
              <w:left w:w="67" w:type="dxa"/>
              <w:bottom w:w="0" w:type="dxa"/>
              <w:right w:w="67" w:type="dxa"/>
            </w:tcMar>
            <w:hideMark/>
          </w:tcPr>
          <w:p w14:paraId="5210C202" w14:textId="77777777" w:rsidR="00EF39A2" w:rsidRDefault="00EF39A2" w:rsidP="00B255AD">
            <w:pPr>
              <w:keepNext/>
              <w:spacing w:before="67" w:after="67"/>
              <w:jc w:val="center"/>
              <w:rPr>
                <w:rFonts w:ascii="Arial" w:eastAsiaTheme="minorHAnsi" w:hAnsi="Arial" w:cs="Arial"/>
                <w:b/>
                <w:bCs/>
                <w:color w:val="000000"/>
              </w:rPr>
            </w:pPr>
            <w:r>
              <w:rPr>
                <w:b/>
                <w:bCs/>
                <w:color w:val="000000"/>
              </w:rPr>
              <w:t>30 Days</w:t>
            </w:r>
          </w:p>
        </w:tc>
        <w:tc>
          <w:tcPr>
            <w:tcW w:w="914" w:type="pct"/>
            <w:shd w:val="clear" w:color="auto" w:fill="D9D9D9" w:themeFill="background1" w:themeFillShade="D9"/>
            <w:hideMark/>
          </w:tcPr>
          <w:p w14:paraId="67EFB41F" w14:textId="77777777" w:rsidR="00EF39A2" w:rsidRDefault="00EF39A2" w:rsidP="00B255AD">
            <w:pPr>
              <w:keepNext/>
              <w:spacing w:before="67" w:after="67"/>
              <w:jc w:val="center"/>
              <w:rPr>
                <w:rFonts w:ascii="Calibri" w:hAnsi="Calibri" w:cs="Calibri"/>
                <w:b/>
                <w:bCs/>
                <w:color w:val="000000"/>
              </w:rPr>
            </w:pPr>
            <w:r>
              <w:rPr>
                <w:b/>
                <w:bCs/>
                <w:color w:val="000000"/>
              </w:rPr>
              <w:t>6 Months</w:t>
            </w:r>
          </w:p>
        </w:tc>
        <w:tc>
          <w:tcPr>
            <w:tcW w:w="914" w:type="pct"/>
            <w:shd w:val="clear" w:color="auto" w:fill="D9D9D9" w:themeFill="background1" w:themeFillShade="D9"/>
            <w:hideMark/>
          </w:tcPr>
          <w:p w14:paraId="71DDEA97" w14:textId="77777777" w:rsidR="00EF39A2" w:rsidRDefault="00EF39A2" w:rsidP="00B255AD">
            <w:pPr>
              <w:keepNext/>
              <w:spacing w:before="67" w:after="67"/>
              <w:jc w:val="center"/>
              <w:rPr>
                <w:b/>
                <w:bCs/>
                <w:color w:val="000000"/>
              </w:rPr>
            </w:pPr>
            <w:r>
              <w:rPr>
                <w:b/>
                <w:bCs/>
                <w:color w:val="000000"/>
              </w:rPr>
              <w:t>1 Year</w:t>
            </w:r>
          </w:p>
        </w:tc>
        <w:tc>
          <w:tcPr>
            <w:tcW w:w="916" w:type="pct"/>
            <w:shd w:val="clear" w:color="auto" w:fill="D9D9D9" w:themeFill="background1" w:themeFillShade="D9"/>
          </w:tcPr>
          <w:p w14:paraId="50EFCCE9" w14:textId="110E0593" w:rsidR="00EF39A2" w:rsidRDefault="00EF39A2" w:rsidP="00B255AD">
            <w:pPr>
              <w:keepNext/>
              <w:spacing w:before="67" w:after="67"/>
              <w:jc w:val="center"/>
              <w:rPr>
                <w:b/>
                <w:bCs/>
                <w:color w:val="000000"/>
              </w:rPr>
            </w:pPr>
            <w:del w:id="43" w:author="Isabelle Weir" w:date="2025-07-18T14:49:00Z" w16du:dateUtc="2025-07-18T18:49:00Z">
              <w:r w:rsidDel="00751EAD">
                <w:rPr>
                  <w:b/>
                  <w:bCs/>
                  <w:color w:val="000000"/>
                </w:rPr>
                <w:delText>…</w:delText>
              </w:r>
            </w:del>
            <w:ins w:id="44" w:author="Isabelle Weir" w:date="2025-07-18T14:49:00Z" w16du:dateUtc="2025-07-18T18:49:00Z">
              <w:r w:rsidR="00751EAD">
                <w:rPr>
                  <w:b/>
                  <w:bCs/>
                  <w:color w:val="000000"/>
                </w:rPr>
                <w:t>2 Years</w:t>
              </w:r>
            </w:ins>
          </w:p>
        </w:tc>
      </w:tr>
      <w:tr w:rsidR="009C017E" w14:paraId="672F2827" w14:textId="4F875C85" w:rsidTr="00703E99">
        <w:trPr>
          <w:cantSplit/>
          <w:jc w:val="center"/>
        </w:trPr>
        <w:tc>
          <w:tcPr>
            <w:tcW w:w="1342" w:type="pct"/>
            <w:shd w:val="clear" w:color="auto" w:fill="FFFFFF"/>
            <w:tcMar>
              <w:top w:w="0" w:type="dxa"/>
              <w:left w:w="67" w:type="dxa"/>
              <w:bottom w:w="0" w:type="dxa"/>
              <w:right w:w="67" w:type="dxa"/>
            </w:tcMar>
            <w:hideMark/>
          </w:tcPr>
          <w:p w14:paraId="4424E6BD" w14:textId="77777777" w:rsidR="009C017E" w:rsidRDefault="009C017E" w:rsidP="009C017E">
            <w:pPr>
              <w:spacing w:before="67" w:after="67"/>
              <w:rPr>
                <w:color w:val="000000"/>
              </w:rPr>
            </w:pPr>
            <w:r>
              <w:rPr>
                <w:color w:val="000000"/>
              </w:rPr>
              <w:t>Eligible for Visit¹</w:t>
            </w:r>
          </w:p>
        </w:tc>
        <w:tc>
          <w:tcPr>
            <w:tcW w:w="914" w:type="pct"/>
            <w:shd w:val="clear" w:color="auto" w:fill="FFFFFF"/>
            <w:tcMar>
              <w:top w:w="0" w:type="dxa"/>
              <w:left w:w="67" w:type="dxa"/>
              <w:bottom w:w="0" w:type="dxa"/>
              <w:right w:w="67" w:type="dxa"/>
            </w:tcMar>
            <w:hideMark/>
          </w:tcPr>
          <w:p w14:paraId="56B4ABBD" w14:textId="511C3E9D"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6C2D4BA6" w14:textId="439AF197"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20BBFEEA" w14:textId="2A32FE8E"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16F53EDF" w14:textId="1428759A"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0A1338C1" w14:textId="5979C1B5" w:rsidTr="00703E99">
        <w:trPr>
          <w:cantSplit/>
          <w:jc w:val="center"/>
        </w:trPr>
        <w:tc>
          <w:tcPr>
            <w:tcW w:w="1342" w:type="pct"/>
            <w:shd w:val="clear" w:color="auto" w:fill="FFFFFF"/>
            <w:tcMar>
              <w:top w:w="0" w:type="dxa"/>
              <w:left w:w="67" w:type="dxa"/>
              <w:bottom w:w="0" w:type="dxa"/>
              <w:right w:w="67" w:type="dxa"/>
            </w:tcMar>
            <w:hideMark/>
          </w:tcPr>
          <w:p w14:paraId="17245582" w14:textId="6861BF72" w:rsidR="009C017E" w:rsidRPr="00703E99" w:rsidRDefault="009C017E" w:rsidP="009C017E">
            <w:pPr>
              <w:spacing w:before="67" w:after="67"/>
              <w:ind w:left="360"/>
              <w:rPr>
                <w:color w:val="000000"/>
                <w:vertAlign w:val="superscript"/>
              </w:rPr>
            </w:pPr>
            <w:r>
              <w:rPr>
                <w:color w:val="000000"/>
              </w:rPr>
              <w:t>Visit Completed within Window</w:t>
            </w:r>
            <w:r>
              <w:rPr>
                <w:color w:val="000000"/>
                <w:vertAlign w:val="superscript"/>
              </w:rPr>
              <w:t>2</w:t>
            </w:r>
          </w:p>
        </w:tc>
        <w:tc>
          <w:tcPr>
            <w:tcW w:w="914" w:type="pct"/>
            <w:shd w:val="clear" w:color="auto" w:fill="FFFFFF"/>
            <w:tcMar>
              <w:top w:w="0" w:type="dxa"/>
              <w:left w:w="67" w:type="dxa"/>
              <w:bottom w:w="0" w:type="dxa"/>
              <w:right w:w="67" w:type="dxa"/>
            </w:tcMar>
            <w:hideMark/>
          </w:tcPr>
          <w:p w14:paraId="67F120EF" w14:textId="015C591E"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28896052" w14:textId="4ED38AF8"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3940E80E" w14:textId="24873958"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2F092EA5" w14:textId="478E1D95"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56EFFA20" w14:textId="0E4F4D61" w:rsidTr="00703E99">
        <w:trPr>
          <w:cantSplit/>
          <w:jc w:val="center"/>
        </w:trPr>
        <w:tc>
          <w:tcPr>
            <w:tcW w:w="1342" w:type="pct"/>
            <w:shd w:val="clear" w:color="auto" w:fill="FFFFFF"/>
            <w:tcMar>
              <w:top w:w="0" w:type="dxa"/>
              <w:left w:w="67" w:type="dxa"/>
              <w:bottom w:w="0" w:type="dxa"/>
              <w:right w:w="67" w:type="dxa"/>
            </w:tcMar>
            <w:hideMark/>
          </w:tcPr>
          <w:p w14:paraId="1E750B86" w14:textId="77777777" w:rsidR="009C017E" w:rsidRDefault="009C017E" w:rsidP="009C017E">
            <w:pPr>
              <w:spacing w:before="67" w:after="67"/>
              <w:ind w:left="360"/>
              <w:rPr>
                <w:color w:val="000000"/>
              </w:rPr>
            </w:pPr>
            <w:r>
              <w:rPr>
                <w:color w:val="000000"/>
              </w:rPr>
              <w:t>Visit Completed Outside Window</w:t>
            </w:r>
          </w:p>
        </w:tc>
        <w:tc>
          <w:tcPr>
            <w:tcW w:w="914" w:type="pct"/>
            <w:shd w:val="clear" w:color="auto" w:fill="FFFFFF"/>
            <w:tcMar>
              <w:top w:w="0" w:type="dxa"/>
              <w:left w:w="67" w:type="dxa"/>
              <w:bottom w:w="0" w:type="dxa"/>
              <w:right w:w="67" w:type="dxa"/>
            </w:tcMar>
            <w:hideMark/>
          </w:tcPr>
          <w:p w14:paraId="0B47CB21" w14:textId="72AF9D76"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5C487459" w14:textId="5638B66C"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62A45F7C" w14:textId="58BB1F21"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13584920" w14:textId="6CAAD981"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365C57DE" w14:textId="3CF9FDA8" w:rsidTr="00703E99">
        <w:trPr>
          <w:cantSplit/>
          <w:jc w:val="center"/>
        </w:trPr>
        <w:tc>
          <w:tcPr>
            <w:tcW w:w="1342" w:type="pct"/>
            <w:shd w:val="clear" w:color="auto" w:fill="FFFFFF"/>
            <w:tcMar>
              <w:top w:w="0" w:type="dxa"/>
              <w:left w:w="67" w:type="dxa"/>
              <w:bottom w:w="0" w:type="dxa"/>
              <w:right w:w="67" w:type="dxa"/>
            </w:tcMar>
            <w:hideMark/>
          </w:tcPr>
          <w:p w14:paraId="4F5B94E9" w14:textId="1D4C5BE9" w:rsidR="009C017E" w:rsidRDefault="009C017E" w:rsidP="009C017E">
            <w:pPr>
              <w:spacing w:before="67" w:after="67"/>
              <w:ind w:left="360"/>
              <w:rPr>
                <w:color w:val="000000"/>
              </w:rPr>
            </w:pPr>
            <w:r>
              <w:rPr>
                <w:color w:val="000000"/>
              </w:rPr>
              <w:t>Reason Visit Not Performed (Reasons Below)</w:t>
            </w:r>
          </w:p>
        </w:tc>
        <w:tc>
          <w:tcPr>
            <w:tcW w:w="914" w:type="pct"/>
            <w:shd w:val="clear" w:color="auto" w:fill="FFFFFF"/>
            <w:tcMar>
              <w:top w:w="0" w:type="dxa"/>
              <w:left w:w="67" w:type="dxa"/>
              <w:bottom w:w="0" w:type="dxa"/>
              <w:right w:w="67" w:type="dxa"/>
            </w:tcMar>
            <w:hideMark/>
          </w:tcPr>
          <w:p w14:paraId="076C8F15" w14:textId="1DA62349"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6AB9C356" w14:textId="09A46963"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7387A89C" w14:textId="036BA17B"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5D84F63D" w14:textId="1C782EED"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0380389F" w14:textId="50E764B1" w:rsidTr="00703E99">
        <w:trPr>
          <w:cantSplit/>
          <w:jc w:val="center"/>
        </w:trPr>
        <w:tc>
          <w:tcPr>
            <w:tcW w:w="1342" w:type="pct"/>
            <w:shd w:val="clear" w:color="auto" w:fill="FFFFFF"/>
            <w:tcMar>
              <w:top w:w="0" w:type="dxa"/>
              <w:left w:w="67" w:type="dxa"/>
              <w:bottom w:w="0" w:type="dxa"/>
              <w:right w:w="67" w:type="dxa"/>
            </w:tcMar>
            <w:hideMark/>
          </w:tcPr>
          <w:p w14:paraId="0FA3A868" w14:textId="531EAD18" w:rsidR="009C017E" w:rsidRDefault="009C017E" w:rsidP="009C017E">
            <w:pPr>
              <w:spacing w:before="67" w:after="67"/>
              <w:ind w:left="720"/>
              <w:rPr>
                <w:color w:val="000000"/>
              </w:rPr>
            </w:pPr>
            <w:r>
              <w:rPr>
                <w:color w:val="000000"/>
              </w:rPr>
              <w:t>  Pending Visit Within Visit Window</w:t>
            </w:r>
          </w:p>
        </w:tc>
        <w:tc>
          <w:tcPr>
            <w:tcW w:w="914" w:type="pct"/>
            <w:shd w:val="clear" w:color="auto" w:fill="FFFFFF"/>
            <w:tcMar>
              <w:top w:w="0" w:type="dxa"/>
              <w:left w:w="67" w:type="dxa"/>
              <w:bottom w:w="0" w:type="dxa"/>
              <w:right w:w="67" w:type="dxa"/>
            </w:tcMar>
            <w:hideMark/>
          </w:tcPr>
          <w:p w14:paraId="14805F92" w14:textId="5AE36183"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1BDF29F3" w14:textId="6020B8BA"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5B5914CF" w14:textId="625BA51D"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580EAEAB" w14:textId="0DC6482D"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028F0252" w14:textId="464FC431" w:rsidTr="00703E99">
        <w:trPr>
          <w:cantSplit/>
          <w:jc w:val="center"/>
        </w:trPr>
        <w:tc>
          <w:tcPr>
            <w:tcW w:w="1342" w:type="pct"/>
            <w:shd w:val="clear" w:color="auto" w:fill="FFFFFF"/>
            <w:tcMar>
              <w:top w:w="0" w:type="dxa"/>
              <w:left w:w="67" w:type="dxa"/>
              <w:bottom w:w="0" w:type="dxa"/>
              <w:right w:w="67" w:type="dxa"/>
            </w:tcMar>
            <w:hideMark/>
          </w:tcPr>
          <w:p w14:paraId="6908E30E" w14:textId="70DA38CD" w:rsidR="009C017E" w:rsidRDefault="009C017E" w:rsidP="009C017E">
            <w:pPr>
              <w:spacing w:before="67" w:after="67"/>
              <w:ind w:left="720"/>
              <w:rPr>
                <w:color w:val="000000"/>
              </w:rPr>
            </w:pPr>
            <w:r>
              <w:rPr>
                <w:color w:val="000000"/>
              </w:rPr>
              <w:t>  Missed Visit (Past Window)</w:t>
            </w:r>
          </w:p>
        </w:tc>
        <w:tc>
          <w:tcPr>
            <w:tcW w:w="914" w:type="pct"/>
            <w:shd w:val="clear" w:color="auto" w:fill="FFFFFF"/>
            <w:tcMar>
              <w:top w:w="0" w:type="dxa"/>
              <w:left w:w="67" w:type="dxa"/>
              <w:bottom w:w="0" w:type="dxa"/>
              <w:right w:w="67" w:type="dxa"/>
            </w:tcMar>
            <w:hideMark/>
          </w:tcPr>
          <w:p w14:paraId="14FB923D" w14:textId="7EC2068E"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1225F532" w14:textId="74827FFA"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553C3A22" w14:textId="4D74868A"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7D265F1E" w14:textId="40E7392B"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39994624" w14:textId="441C0180" w:rsidTr="00703E99">
        <w:trPr>
          <w:cantSplit/>
          <w:jc w:val="center"/>
        </w:trPr>
        <w:tc>
          <w:tcPr>
            <w:tcW w:w="1342" w:type="pct"/>
            <w:shd w:val="clear" w:color="auto" w:fill="FFFFFF"/>
            <w:tcMar>
              <w:top w:w="0" w:type="dxa"/>
              <w:left w:w="67" w:type="dxa"/>
              <w:bottom w:w="0" w:type="dxa"/>
              <w:right w:w="67" w:type="dxa"/>
            </w:tcMar>
            <w:hideMark/>
          </w:tcPr>
          <w:p w14:paraId="4358C0B5" w14:textId="0A5A4B8E" w:rsidR="009C017E" w:rsidRDefault="009C017E" w:rsidP="009C017E">
            <w:pPr>
              <w:keepNext/>
              <w:spacing w:before="67" w:after="67"/>
              <w:ind w:left="720"/>
              <w:rPr>
                <w:color w:val="000000"/>
              </w:rPr>
            </w:pPr>
            <w:r>
              <w:rPr>
                <w:color w:val="000000"/>
              </w:rPr>
              <w:t>Died Within Window</w:t>
            </w:r>
          </w:p>
        </w:tc>
        <w:tc>
          <w:tcPr>
            <w:tcW w:w="914" w:type="pct"/>
            <w:shd w:val="clear" w:color="auto" w:fill="FFFFFF"/>
            <w:tcMar>
              <w:top w:w="0" w:type="dxa"/>
              <w:left w:w="67" w:type="dxa"/>
              <w:bottom w:w="0" w:type="dxa"/>
              <w:right w:w="67" w:type="dxa"/>
            </w:tcMar>
            <w:hideMark/>
          </w:tcPr>
          <w:p w14:paraId="3EE5AD15" w14:textId="45113DE2"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0C2DDA7F" w14:textId="417FE2E4"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5623E1C6" w14:textId="62300BDC"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0172723B" w14:textId="7F4287C7"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r>
      <w:tr w:rsidR="009C017E" w14:paraId="5E27342C" w14:textId="1E94F609" w:rsidTr="00703E99">
        <w:trPr>
          <w:cantSplit/>
          <w:jc w:val="center"/>
        </w:trPr>
        <w:tc>
          <w:tcPr>
            <w:tcW w:w="1342" w:type="pct"/>
            <w:shd w:val="clear" w:color="auto" w:fill="FFFFFF"/>
            <w:tcMar>
              <w:top w:w="0" w:type="dxa"/>
              <w:left w:w="67" w:type="dxa"/>
              <w:bottom w:w="0" w:type="dxa"/>
              <w:right w:w="67" w:type="dxa"/>
            </w:tcMar>
          </w:tcPr>
          <w:p w14:paraId="4824AB6B" w14:textId="6843D840" w:rsidR="009C017E" w:rsidRDefault="009C017E" w:rsidP="009C017E">
            <w:pPr>
              <w:keepNext/>
              <w:spacing w:before="67" w:after="67"/>
              <w:ind w:left="720"/>
              <w:rPr>
                <w:color w:val="000000"/>
              </w:rPr>
            </w:pPr>
            <w:r>
              <w:rPr>
                <w:color w:val="000000"/>
              </w:rPr>
              <w:t xml:space="preserve">  Withdrew within Window</w:t>
            </w:r>
          </w:p>
        </w:tc>
        <w:tc>
          <w:tcPr>
            <w:tcW w:w="914" w:type="pct"/>
            <w:shd w:val="clear" w:color="auto" w:fill="FFFFFF"/>
            <w:tcMar>
              <w:top w:w="0" w:type="dxa"/>
              <w:left w:w="67" w:type="dxa"/>
              <w:bottom w:w="0" w:type="dxa"/>
              <w:right w:w="67" w:type="dxa"/>
            </w:tcMar>
          </w:tcPr>
          <w:p w14:paraId="41D107A1" w14:textId="0DCC0D95"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tcPr>
          <w:p w14:paraId="0B1E8A93" w14:textId="6831CA0B"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tcPr>
          <w:p w14:paraId="2DB6F023" w14:textId="5920FBAF"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53AF7E60" w14:textId="16C6EE2B"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r>
      <w:tr w:rsidR="009C017E" w14:paraId="52DF604D" w14:textId="0E901CAE" w:rsidTr="00703E99">
        <w:trPr>
          <w:cantSplit/>
          <w:jc w:val="center"/>
        </w:trPr>
        <w:tc>
          <w:tcPr>
            <w:tcW w:w="1342" w:type="pct"/>
            <w:shd w:val="clear" w:color="auto" w:fill="FFFFFF"/>
            <w:tcMar>
              <w:top w:w="0" w:type="dxa"/>
              <w:left w:w="67" w:type="dxa"/>
              <w:bottom w:w="0" w:type="dxa"/>
              <w:right w:w="67" w:type="dxa"/>
            </w:tcMar>
            <w:hideMark/>
          </w:tcPr>
          <w:p w14:paraId="21096470" w14:textId="616453CB" w:rsidR="009C017E" w:rsidRDefault="009C017E" w:rsidP="009C017E">
            <w:pPr>
              <w:keepNext/>
              <w:spacing w:before="67" w:after="67"/>
              <w:ind w:left="720"/>
              <w:rPr>
                <w:color w:val="000000"/>
              </w:rPr>
            </w:pPr>
            <w:r>
              <w:rPr>
                <w:color w:val="000000"/>
              </w:rPr>
              <w:t xml:space="preserve">  Lost to Follow-Up Within Window</w:t>
            </w:r>
          </w:p>
        </w:tc>
        <w:tc>
          <w:tcPr>
            <w:tcW w:w="914" w:type="pct"/>
            <w:shd w:val="clear" w:color="auto" w:fill="FFFFFF"/>
            <w:tcMar>
              <w:top w:w="0" w:type="dxa"/>
              <w:left w:w="67" w:type="dxa"/>
              <w:bottom w:w="0" w:type="dxa"/>
              <w:right w:w="67" w:type="dxa"/>
            </w:tcMar>
            <w:hideMark/>
          </w:tcPr>
          <w:p w14:paraId="005ED81C" w14:textId="617AEABC"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51955F38" w14:textId="438C06B6"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6A72D843" w14:textId="6DEA5AD7"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49A8FB4E" w14:textId="19FF848B" w:rsidR="009C017E" w:rsidRDefault="009C017E" w:rsidP="009C017E">
            <w:pPr>
              <w:keepNext/>
              <w:spacing w:before="67" w:after="67"/>
              <w:jc w:val="center"/>
              <w:rPr>
                <w:color w:val="000000"/>
              </w:rPr>
            </w:pPr>
            <w:r w:rsidRPr="00BC719D">
              <w:t xml:space="preserve"> x/xx (</w:t>
            </w:r>
            <w:proofErr w:type="spellStart"/>
            <w:r w:rsidRPr="00BC719D">
              <w:t>xx.x</w:t>
            </w:r>
            <w:proofErr w:type="spellEnd"/>
            <w:r w:rsidRPr="00BC719D">
              <w:t>%)</w:t>
            </w:r>
          </w:p>
        </w:tc>
      </w:tr>
      <w:tr w:rsidR="009C017E" w14:paraId="01127373" w14:textId="72BDACBC" w:rsidTr="00703E99">
        <w:trPr>
          <w:cantSplit/>
          <w:jc w:val="center"/>
        </w:trPr>
        <w:tc>
          <w:tcPr>
            <w:tcW w:w="1342" w:type="pct"/>
            <w:shd w:val="clear" w:color="auto" w:fill="FFFFFF"/>
            <w:tcMar>
              <w:top w:w="0" w:type="dxa"/>
              <w:left w:w="67" w:type="dxa"/>
              <w:bottom w:w="0" w:type="dxa"/>
              <w:right w:w="67" w:type="dxa"/>
            </w:tcMar>
            <w:hideMark/>
          </w:tcPr>
          <w:p w14:paraId="5E7E3B45" w14:textId="77777777" w:rsidR="009C017E" w:rsidRDefault="009C017E" w:rsidP="009C017E">
            <w:pPr>
              <w:spacing w:before="67" w:after="67"/>
              <w:rPr>
                <w:color w:val="000000"/>
              </w:rPr>
            </w:pPr>
            <w:r>
              <w:rPr>
                <w:color w:val="000000"/>
              </w:rPr>
              <w:t>Ineligible for Visit</w:t>
            </w:r>
          </w:p>
        </w:tc>
        <w:tc>
          <w:tcPr>
            <w:tcW w:w="914" w:type="pct"/>
            <w:shd w:val="clear" w:color="auto" w:fill="FFFFFF"/>
            <w:tcMar>
              <w:top w:w="0" w:type="dxa"/>
              <w:left w:w="67" w:type="dxa"/>
              <w:bottom w:w="0" w:type="dxa"/>
              <w:right w:w="67" w:type="dxa"/>
            </w:tcMar>
            <w:hideMark/>
          </w:tcPr>
          <w:p w14:paraId="2BB4A2FB" w14:textId="52ABEB6E"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4BDD33A6" w14:textId="2873C895"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0013578D" w14:textId="7CE2CC00"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71989A7C" w14:textId="7A463395"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5D851840" w14:textId="066B805C" w:rsidTr="00703E99">
        <w:trPr>
          <w:cantSplit/>
          <w:jc w:val="center"/>
        </w:trPr>
        <w:tc>
          <w:tcPr>
            <w:tcW w:w="1342" w:type="pct"/>
            <w:shd w:val="clear" w:color="auto" w:fill="FFFFFF"/>
            <w:hideMark/>
          </w:tcPr>
          <w:p w14:paraId="3BE3B13C" w14:textId="77777777" w:rsidR="009C017E" w:rsidRDefault="009C017E" w:rsidP="009C017E">
            <w:pPr>
              <w:spacing w:before="67" w:after="67"/>
              <w:rPr>
                <w:color w:val="000000"/>
              </w:rPr>
            </w:pPr>
            <w:r>
              <w:rPr>
                <w:color w:val="000000"/>
              </w:rPr>
              <w:t>      Visit Not Due</w:t>
            </w:r>
          </w:p>
        </w:tc>
        <w:tc>
          <w:tcPr>
            <w:tcW w:w="914" w:type="pct"/>
            <w:shd w:val="clear" w:color="auto" w:fill="FFFFFF"/>
            <w:hideMark/>
          </w:tcPr>
          <w:p w14:paraId="2913239B" w14:textId="23B90DF8"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5E49C12E" w14:textId="428A5E59"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4E84F3AD" w14:textId="51524BFB"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6527FFE5" w14:textId="175A1B8F"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0589BAC1" w14:textId="4A90D00E" w:rsidTr="00703E99">
        <w:trPr>
          <w:cantSplit/>
          <w:jc w:val="center"/>
        </w:trPr>
        <w:tc>
          <w:tcPr>
            <w:tcW w:w="1342" w:type="pct"/>
            <w:shd w:val="clear" w:color="auto" w:fill="FFFFFF"/>
            <w:hideMark/>
          </w:tcPr>
          <w:p w14:paraId="56003860" w14:textId="5D39B93E" w:rsidR="009C017E" w:rsidRDefault="009C017E" w:rsidP="009C017E">
            <w:pPr>
              <w:spacing w:before="67" w:after="67"/>
              <w:rPr>
                <w:color w:val="000000"/>
              </w:rPr>
            </w:pPr>
            <w:r>
              <w:rPr>
                <w:color w:val="000000"/>
              </w:rPr>
              <w:t>      Died Before Window</w:t>
            </w:r>
          </w:p>
        </w:tc>
        <w:tc>
          <w:tcPr>
            <w:tcW w:w="914" w:type="pct"/>
            <w:shd w:val="clear" w:color="auto" w:fill="FFFFFF"/>
            <w:hideMark/>
          </w:tcPr>
          <w:p w14:paraId="617F8EA5" w14:textId="0A84704B"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75902CA0" w14:textId="15D4AEE3"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370CEA6A" w14:textId="1B45F270"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308A7716" w14:textId="0AB23945"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0BFBFDF8" w14:textId="4B076434" w:rsidTr="00703E99">
        <w:trPr>
          <w:cantSplit/>
          <w:jc w:val="center"/>
        </w:trPr>
        <w:tc>
          <w:tcPr>
            <w:tcW w:w="1342" w:type="pct"/>
            <w:shd w:val="clear" w:color="auto" w:fill="FFFFFF"/>
            <w:hideMark/>
          </w:tcPr>
          <w:p w14:paraId="0FCE3437" w14:textId="65728076" w:rsidR="009C017E" w:rsidRDefault="009C017E" w:rsidP="009C017E">
            <w:pPr>
              <w:spacing w:before="67" w:after="67"/>
              <w:rPr>
                <w:color w:val="000000"/>
              </w:rPr>
            </w:pPr>
            <w:r>
              <w:rPr>
                <w:color w:val="000000"/>
              </w:rPr>
              <w:t>     Withdrew before Window</w:t>
            </w:r>
          </w:p>
        </w:tc>
        <w:tc>
          <w:tcPr>
            <w:tcW w:w="914" w:type="pct"/>
            <w:shd w:val="clear" w:color="auto" w:fill="FFFFFF"/>
            <w:hideMark/>
          </w:tcPr>
          <w:p w14:paraId="74B5DAFF" w14:textId="74B71D89"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7F9F719A" w14:textId="2FF4F579"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22D622A6" w14:textId="637A0197"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6" w:type="pct"/>
            <w:shd w:val="clear" w:color="auto" w:fill="FFFFFF"/>
          </w:tcPr>
          <w:p w14:paraId="759BF73A" w14:textId="5F678483"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746E6AF3" w14:textId="7B687230" w:rsidTr="00703E99">
        <w:trPr>
          <w:cantSplit/>
          <w:jc w:val="center"/>
        </w:trPr>
        <w:tc>
          <w:tcPr>
            <w:tcW w:w="1342" w:type="pct"/>
            <w:shd w:val="clear" w:color="auto" w:fill="FFFFFF"/>
            <w:hideMark/>
          </w:tcPr>
          <w:p w14:paraId="5D4AC764" w14:textId="5A9BE781" w:rsidR="009C017E" w:rsidRDefault="009C017E" w:rsidP="009C017E">
            <w:pPr>
              <w:spacing w:before="67" w:after="67"/>
              <w:rPr>
                <w:color w:val="000000"/>
              </w:rPr>
            </w:pPr>
            <w:r>
              <w:rPr>
                <w:color w:val="000000"/>
              </w:rPr>
              <w:t>      Lost to Follow-Up Before Window</w:t>
            </w:r>
          </w:p>
        </w:tc>
        <w:tc>
          <w:tcPr>
            <w:tcW w:w="914" w:type="pct"/>
            <w:shd w:val="clear" w:color="auto" w:fill="FFFFFF"/>
            <w:hideMark/>
          </w:tcPr>
          <w:p w14:paraId="18D03F4B" w14:textId="2A0D1E0D"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0818CC4F" w14:textId="54469890"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3A629EAF" w14:textId="33579CDD"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5" w:type="pct"/>
            <w:shd w:val="clear" w:color="auto" w:fill="FFFFFF"/>
          </w:tcPr>
          <w:p w14:paraId="70F1A108" w14:textId="199E985C"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9C017E" w14:paraId="270C1379" w14:textId="00BBAB05" w:rsidTr="00703E99">
        <w:trPr>
          <w:cantSplit/>
          <w:jc w:val="center"/>
        </w:trPr>
        <w:tc>
          <w:tcPr>
            <w:tcW w:w="1342" w:type="pct"/>
            <w:shd w:val="clear" w:color="auto" w:fill="FFFFFF"/>
            <w:hideMark/>
          </w:tcPr>
          <w:p w14:paraId="4B09E224" w14:textId="432987E0" w:rsidR="009C017E" w:rsidRPr="00703E99" w:rsidRDefault="009C017E" w:rsidP="009C017E">
            <w:pPr>
              <w:spacing w:before="67" w:after="67"/>
              <w:rPr>
                <w:rFonts w:eastAsia="DengXian"/>
                <w:color w:val="000000"/>
                <w:lang w:eastAsia="zh-CN"/>
              </w:rPr>
            </w:pPr>
            <w:r>
              <w:rPr>
                <w:color w:val="000000"/>
              </w:rPr>
              <w:t>      Exited for Other Reason Before Window</w:t>
            </w:r>
          </w:p>
        </w:tc>
        <w:tc>
          <w:tcPr>
            <w:tcW w:w="914" w:type="pct"/>
            <w:shd w:val="clear" w:color="auto" w:fill="FFFFFF"/>
            <w:hideMark/>
          </w:tcPr>
          <w:p w14:paraId="55354E47" w14:textId="7DE01937"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7908D367" w14:textId="193453C9"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4" w:type="pct"/>
            <w:shd w:val="clear" w:color="auto" w:fill="FFFFFF"/>
            <w:hideMark/>
          </w:tcPr>
          <w:p w14:paraId="62A31FE9" w14:textId="077F02CA"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c>
          <w:tcPr>
            <w:tcW w:w="915" w:type="pct"/>
            <w:shd w:val="clear" w:color="auto" w:fill="FFFFFF"/>
          </w:tcPr>
          <w:p w14:paraId="3A9C7CB7" w14:textId="7E9A65B9" w:rsidR="009C017E" w:rsidRDefault="009C017E" w:rsidP="009C017E">
            <w:pPr>
              <w:spacing w:before="67" w:after="67"/>
              <w:jc w:val="center"/>
              <w:rPr>
                <w:color w:val="000000"/>
              </w:rPr>
            </w:pPr>
            <w:r w:rsidRPr="00BC719D">
              <w:t xml:space="preserve"> x/xx (</w:t>
            </w:r>
            <w:proofErr w:type="spellStart"/>
            <w:r w:rsidRPr="00BC719D">
              <w:t>xx.x</w:t>
            </w:r>
            <w:proofErr w:type="spellEnd"/>
            <w:r w:rsidRPr="00BC719D">
              <w:t>%)</w:t>
            </w:r>
          </w:p>
        </w:tc>
      </w:tr>
      <w:tr w:rsidR="00773D47" w14:paraId="2B2FC3D5" w14:textId="20693E2B" w:rsidTr="00773D47">
        <w:trPr>
          <w:cantSplit/>
          <w:jc w:val="center"/>
        </w:trPr>
        <w:tc>
          <w:tcPr>
            <w:tcW w:w="5000" w:type="pct"/>
            <w:gridSpan w:val="5"/>
            <w:shd w:val="clear" w:color="auto" w:fill="FFFFFF"/>
            <w:tcMar>
              <w:top w:w="0" w:type="dxa"/>
              <w:left w:w="67" w:type="dxa"/>
              <w:bottom w:w="0" w:type="dxa"/>
              <w:right w:w="67" w:type="dxa"/>
            </w:tcMar>
            <w:hideMark/>
          </w:tcPr>
          <w:p w14:paraId="492BF037" w14:textId="5AA5EBC0" w:rsidR="00773D47" w:rsidRPr="00703E99" w:rsidRDefault="000A16E7" w:rsidP="007A391E">
            <w:pPr>
              <w:keepNext/>
              <w:rPr>
                <w:rFonts w:eastAsiaTheme="minorHAnsi"/>
                <w:sz w:val="16"/>
                <w:szCs w:val="16"/>
              </w:rPr>
            </w:pPr>
            <w:r>
              <w:rPr>
                <w:sz w:val="16"/>
                <w:szCs w:val="16"/>
              </w:rPr>
              <w:lastRenderedPageBreak/>
              <w:t>[</w:t>
            </w:r>
            <w:r w:rsidR="00773D47" w:rsidRPr="00703E99">
              <w:rPr>
                <w:sz w:val="16"/>
                <w:szCs w:val="16"/>
              </w:rPr>
              <w:t>1</w:t>
            </w:r>
            <w:r>
              <w:rPr>
                <w:sz w:val="16"/>
                <w:szCs w:val="16"/>
              </w:rPr>
              <w:t>]</w:t>
            </w:r>
            <w:r w:rsidR="00773D47" w:rsidRPr="00703E99">
              <w:rPr>
                <w:sz w:val="16"/>
                <w:szCs w:val="16"/>
              </w:rPr>
              <w:t xml:space="preserve"> Patients are eligible if they complete the visit or their visit window is open and prior to FU visit </w:t>
            </w:r>
            <w:proofErr w:type="gramStart"/>
            <w:r w:rsidR="00773D47" w:rsidRPr="00703E99">
              <w:rPr>
                <w:sz w:val="16"/>
                <w:szCs w:val="16"/>
              </w:rPr>
              <w:t>window ,</w:t>
            </w:r>
            <w:proofErr w:type="gramEnd"/>
            <w:r w:rsidR="00773D47" w:rsidRPr="00703E99">
              <w:rPr>
                <w:sz w:val="16"/>
                <w:szCs w:val="16"/>
              </w:rPr>
              <w:t xml:space="preserve"> they (a) are </w:t>
            </w:r>
            <w:proofErr w:type="gramStart"/>
            <w:r w:rsidR="00773D47" w:rsidRPr="00703E99">
              <w:rPr>
                <w:sz w:val="16"/>
                <w:szCs w:val="16"/>
              </w:rPr>
              <w:t>alive ,</w:t>
            </w:r>
            <w:proofErr w:type="gramEnd"/>
            <w:r w:rsidR="00773D47" w:rsidRPr="00703E99">
              <w:rPr>
                <w:sz w:val="16"/>
                <w:szCs w:val="16"/>
              </w:rPr>
              <w:t xml:space="preserve"> (b) are not </w:t>
            </w:r>
            <w:proofErr w:type="gramStart"/>
            <w:r w:rsidR="00773D47" w:rsidRPr="00703E99">
              <w:rPr>
                <w:sz w:val="16"/>
                <w:szCs w:val="16"/>
              </w:rPr>
              <w:t>explanted,  (</w:t>
            </w:r>
            <w:proofErr w:type="gramEnd"/>
            <w:r w:rsidR="00773D47" w:rsidRPr="00703E99">
              <w:rPr>
                <w:sz w:val="16"/>
                <w:szCs w:val="16"/>
              </w:rPr>
              <w:t>c) did not withdraw from </w:t>
            </w:r>
            <w:proofErr w:type="gramStart"/>
            <w:r w:rsidR="00773D47" w:rsidRPr="00703E99">
              <w:rPr>
                <w:sz w:val="16"/>
                <w:szCs w:val="16"/>
              </w:rPr>
              <w:t>study,  (</w:t>
            </w:r>
            <w:proofErr w:type="gramEnd"/>
            <w:r w:rsidR="00773D47" w:rsidRPr="00703E99">
              <w:rPr>
                <w:sz w:val="16"/>
                <w:szCs w:val="16"/>
              </w:rPr>
              <w:t>d) are not lost to FU</w:t>
            </w:r>
          </w:p>
          <w:p w14:paraId="35AB52E9" w14:textId="584CC0F1" w:rsidR="00773D47" w:rsidRPr="00703E99" w:rsidRDefault="000A16E7" w:rsidP="007A391E">
            <w:pPr>
              <w:keepNext/>
              <w:rPr>
                <w:sz w:val="16"/>
                <w:szCs w:val="16"/>
              </w:rPr>
            </w:pPr>
            <w:r>
              <w:rPr>
                <w:sz w:val="16"/>
                <w:szCs w:val="16"/>
              </w:rPr>
              <w:t>[</w:t>
            </w:r>
            <w:r w:rsidR="00773D47" w:rsidRPr="00703E99">
              <w:rPr>
                <w:sz w:val="16"/>
                <w:szCs w:val="16"/>
              </w:rPr>
              <w:t>2</w:t>
            </w:r>
            <w:r>
              <w:rPr>
                <w:sz w:val="16"/>
                <w:szCs w:val="16"/>
              </w:rPr>
              <w:t>]</w:t>
            </w:r>
            <w:r w:rsidR="00773D47" w:rsidRPr="00703E99">
              <w:rPr>
                <w:sz w:val="16"/>
                <w:szCs w:val="16"/>
              </w:rPr>
              <w:t xml:space="preserve"> Specify the visit window: 30 Days FU window (23-37 days), 6 FU window (</w:t>
            </w:r>
            <w:ins w:id="45" w:author="Isabelle Weir" w:date="2025-07-18T14:51:00Z" w16du:dateUtc="2025-07-18T18:51:00Z">
              <w:r w:rsidR="000D2862">
                <w:rPr>
                  <w:sz w:val="16"/>
                  <w:szCs w:val="16"/>
                </w:rPr>
                <w:t>166-194 days</w:t>
              </w:r>
            </w:ins>
            <w:del w:id="46" w:author="Isabelle Weir" w:date="2025-07-18T14:51:00Z" w16du:dateUtc="2025-07-18T18:51:00Z">
              <w:r w:rsidR="00773D47" w:rsidRPr="00703E99" w:rsidDel="000D2862">
                <w:rPr>
                  <w:sz w:val="16"/>
                  <w:szCs w:val="16"/>
                </w:rPr>
                <w:delText>1</w:delText>
              </w:r>
              <w:r w:rsidR="00773D47" w:rsidRPr="00703E99" w:rsidDel="00154A53">
                <w:rPr>
                  <w:sz w:val="16"/>
                  <w:szCs w:val="16"/>
                </w:rPr>
                <w:delText>50</w:delText>
              </w:r>
              <w:r w:rsidR="00773D47" w:rsidRPr="00703E99" w:rsidDel="000D2862">
                <w:rPr>
                  <w:sz w:val="16"/>
                  <w:szCs w:val="16"/>
                </w:rPr>
                <w:delText>-210 days</w:delText>
              </w:r>
            </w:del>
            <w:r w:rsidR="00773D47" w:rsidRPr="00703E99">
              <w:rPr>
                <w:sz w:val="16"/>
                <w:szCs w:val="16"/>
              </w:rPr>
              <w:t>), 1 year FU window (</w:t>
            </w:r>
            <w:ins w:id="47" w:author="Isabelle Weir" w:date="2025-07-18T14:51:00Z" w16du:dateUtc="2025-07-18T18:51:00Z">
              <w:r w:rsidR="002539BD">
                <w:rPr>
                  <w:sz w:val="16"/>
                  <w:szCs w:val="16"/>
                </w:rPr>
                <w:t>335</w:t>
              </w:r>
            </w:ins>
            <w:ins w:id="48" w:author="Isabelle Weir" w:date="2025-07-18T14:52:00Z" w16du:dateUtc="2025-07-18T18:52:00Z">
              <w:r w:rsidR="002539BD">
                <w:rPr>
                  <w:sz w:val="16"/>
                  <w:szCs w:val="16"/>
                </w:rPr>
                <w:t>-390 days</w:t>
              </w:r>
            </w:ins>
            <w:del w:id="49" w:author="Isabelle Weir" w:date="2025-07-18T14:52:00Z" w16du:dateUtc="2025-07-18T18:52:00Z">
              <w:r w:rsidR="00773D47" w:rsidRPr="00703E99" w:rsidDel="002539BD">
                <w:rPr>
                  <w:sz w:val="16"/>
                  <w:szCs w:val="16"/>
                </w:rPr>
                <w:delText>320-410 days</w:delText>
              </w:r>
            </w:del>
            <w:r w:rsidR="00773D47" w:rsidRPr="00703E99">
              <w:rPr>
                <w:sz w:val="16"/>
                <w:szCs w:val="16"/>
              </w:rPr>
              <w:t>)</w:t>
            </w:r>
          </w:p>
          <w:p w14:paraId="0082B3B8" w14:textId="5DB93293" w:rsidR="00773D47" w:rsidRDefault="00773D47" w:rsidP="007A391E">
            <w:pPr>
              <w:keepNext/>
              <w:rPr>
                <w:color w:val="44546A"/>
                <w:sz w:val="16"/>
                <w:szCs w:val="16"/>
              </w:rPr>
            </w:pPr>
            <w:r w:rsidRPr="00703E99">
              <w:rPr>
                <w:sz w:val="16"/>
                <w:szCs w:val="16"/>
              </w:rPr>
              <w:t>Categorical measures: % (n/Total N)</w:t>
            </w:r>
            <w:r w:rsidRPr="00703E99">
              <w:rPr>
                <w:sz w:val="16"/>
                <w:szCs w:val="16"/>
              </w:rPr>
              <w:br/>
              <w:t xml:space="preserve">Source: program </w:t>
            </w:r>
            <w:proofErr w:type="spellStart"/>
            <w:proofErr w:type="gramStart"/>
            <w:r w:rsidRPr="00703E99">
              <w:rPr>
                <w:sz w:val="16"/>
                <w:szCs w:val="16"/>
              </w:rPr>
              <w:t>name.sas</w:t>
            </w:r>
            <w:proofErr w:type="spellEnd"/>
            <w:r w:rsidRPr="00703E99">
              <w:rPr>
                <w:sz w:val="16"/>
                <w:szCs w:val="16"/>
              </w:rPr>
              <w:t>  Extract</w:t>
            </w:r>
            <w:proofErr w:type="gramEnd"/>
            <w:r w:rsidRPr="00703E99">
              <w:rPr>
                <w:sz w:val="16"/>
                <w:szCs w:val="16"/>
              </w:rPr>
              <w:t> Date: </w:t>
            </w:r>
            <w:proofErr w:type="gramStart"/>
            <w:r w:rsidRPr="00703E99">
              <w:rPr>
                <w:sz w:val="16"/>
                <w:szCs w:val="16"/>
              </w:rPr>
              <w:t>DDMMMYYYY  Run</w:t>
            </w:r>
            <w:proofErr w:type="gramEnd"/>
            <w:r w:rsidRPr="00703E99">
              <w:rPr>
                <w:sz w:val="16"/>
                <w:szCs w:val="16"/>
              </w:rPr>
              <w:t> Date (Time): DDMMMYYYY (</w:t>
            </w:r>
            <w:proofErr w:type="spellStart"/>
            <w:r w:rsidRPr="00703E99">
              <w:rPr>
                <w:sz w:val="16"/>
                <w:szCs w:val="16"/>
              </w:rPr>
              <w:t>hh:mm</w:t>
            </w:r>
            <w:proofErr w:type="spellEnd"/>
            <w:r w:rsidRPr="00703E99">
              <w:rPr>
                <w:sz w:val="16"/>
                <w:szCs w:val="16"/>
              </w:rPr>
              <w:t xml:space="preserve">)                                      </w:t>
            </w:r>
          </w:p>
        </w:tc>
      </w:tr>
    </w:tbl>
    <w:p w14:paraId="06005A97" w14:textId="1E8284F3" w:rsidR="00581A7C" w:rsidRDefault="00581A7C">
      <w:pPr>
        <w:spacing w:after="160" w:line="259" w:lineRule="auto"/>
        <w:rPr>
          <w:rFonts w:eastAsiaTheme="majorEastAsia" w:cstheme="minorHAnsi"/>
          <w:b/>
          <w:color w:val="000000" w:themeColor="text1"/>
          <w:sz w:val="28"/>
          <w:szCs w:val="24"/>
        </w:rPr>
      </w:pPr>
    </w:p>
    <w:p w14:paraId="36DC2940" w14:textId="3D1F52D9" w:rsidR="008C7974" w:rsidRDefault="008C7974" w:rsidP="00703E99">
      <w:pPr>
        <w:pStyle w:val="Heading2"/>
      </w:pPr>
      <w:bookmarkStart w:id="50" w:name="_Toc75957307"/>
      <w:bookmarkStart w:id="51" w:name="_Toc75957419"/>
      <w:bookmarkStart w:id="52" w:name="_Toc204078558"/>
      <w:r>
        <w:t xml:space="preserve">Table </w:t>
      </w:r>
      <w:r w:rsidR="00DD75D6">
        <w:fldChar w:fldCharType="begin"/>
      </w:r>
      <w:r w:rsidR="00DD75D6">
        <w:instrText xml:space="preserve"> SEQ Table \* ARABIC </w:instrText>
      </w:r>
      <w:r w:rsidR="00DD75D6">
        <w:fldChar w:fldCharType="separate"/>
      </w:r>
      <w:r w:rsidR="00437744">
        <w:rPr>
          <w:noProof/>
        </w:rPr>
        <w:t>3</w:t>
      </w:r>
      <w:r w:rsidR="00DD75D6">
        <w:fldChar w:fldCharType="end"/>
      </w:r>
      <w:r>
        <w:t xml:space="preserve"> </w:t>
      </w:r>
      <w:r w:rsidRPr="00BB5FC4">
        <w:t>Demographics and Baseline Characteristics</w:t>
      </w:r>
      <w:bookmarkEnd w:id="50"/>
      <w:bookmarkEnd w:id="51"/>
      <w:bookmarkEnd w:id="52"/>
    </w:p>
    <w:p w14:paraId="3727606E" w14:textId="77777777" w:rsidR="008C7974" w:rsidRPr="00703E99" w:rsidRDefault="008C7974" w:rsidP="008C7974">
      <w:pPr>
        <w:jc w:val="center"/>
        <w:rPr>
          <w:b/>
          <w:bCs/>
        </w:rPr>
      </w:pPr>
      <w:r w:rsidRPr="00703E99">
        <w:rPr>
          <w:b/>
          <w:bCs/>
        </w:rPr>
        <w:t>Enrolled Population (N=xx)</w:t>
      </w:r>
    </w:p>
    <w:p w14:paraId="7CAB302D" w14:textId="77777777" w:rsidR="008C7974" w:rsidRPr="00840287" w:rsidRDefault="008C7974" w:rsidP="008C797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63"/>
        <w:gridCol w:w="3087"/>
      </w:tblGrid>
      <w:tr w:rsidR="008C7974" w:rsidRPr="00A053EC" w14:paraId="042BD145" w14:textId="77777777" w:rsidTr="007C698B">
        <w:trPr>
          <w:cantSplit/>
          <w:tblHeader/>
          <w:jc w:val="center"/>
        </w:trPr>
        <w:tc>
          <w:tcPr>
            <w:tcW w:w="3349" w:type="pct"/>
            <w:shd w:val="pct15" w:color="auto" w:fill="auto"/>
          </w:tcPr>
          <w:p w14:paraId="4E6434D8" w14:textId="77777777" w:rsidR="008C7974" w:rsidRPr="00A053EC" w:rsidRDefault="008C7974" w:rsidP="004A5C2D">
            <w:pPr>
              <w:pStyle w:val="Heading6"/>
              <w:spacing w:before="0"/>
              <w:rPr>
                <w:rFonts w:asciiTheme="minorHAnsi" w:hAnsiTheme="minorHAnsi" w:cstheme="minorHAnsi"/>
                <w:color w:val="auto"/>
              </w:rPr>
            </w:pPr>
            <w:r w:rsidRPr="00A053EC">
              <w:rPr>
                <w:rFonts w:asciiTheme="minorHAnsi" w:eastAsia="DengXian" w:hAnsiTheme="minorHAnsi" w:cstheme="minorHAnsi"/>
                <w:b/>
                <w:color w:val="auto"/>
              </w:rPr>
              <w:t>Baseline Characteristic</w:t>
            </w:r>
            <w:r w:rsidRPr="00A053EC">
              <w:rPr>
                <w:rFonts w:asciiTheme="minorHAnsi" w:hAnsiTheme="minorHAnsi" w:cstheme="minorHAnsi"/>
                <w:color w:val="auto"/>
              </w:rPr>
              <w:t xml:space="preserve"> </w:t>
            </w:r>
          </w:p>
        </w:tc>
        <w:tc>
          <w:tcPr>
            <w:tcW w:w="1651" w:type="pct"/>
            <w:shd w:val="pct15" w:color="auto" w:fill="auto"/>
          </w:tcPr>
          <w:p w14:paraId="754C1E1A" w14:textId="77777777" w:rsidR="008C7974" w:rsidRPr="00EA2D69" w:rsidRDefault="008C7974" w:rsidP="004A5C2D">
            <w:pPr>
              <w:pStyle w:val="Heading6"/>
              <w:spacing w:before="0"/>
              <w:jc w:val="center"/>
              <w:rPr>
                <w:rFonts w:asciiTheme="minorHAnsi" w:hAnsiTheme="minorHAnsi" w:cstheme="minorHAnsi"/>
                <w:b/>
                <w:color w:val="auto"/>
              </w:rPr>
            </w:pPr>
            <w:r w:rsidRPr="00A053EC">
              <w:rPr>
                <w:rFonts w:asciiTheme="minorHAnsi" w:hAnsiTheme="minorHAnsi" w:cstheme="minorHAnsi"/>
                <w:b/>
                <w:color w:val="auto"/>
              </w:rPr>
              <w:t>Total</w:t>
            </w:r>
          </w:p>
        </w:tc>
      </w:tr>
      <w:tr w:rsidR="008C7974" w:rsidRPr="00A053EC" w14:paraId="767D1460" w14:textId="77777777" w:rsidTr="007C698B">
        <w:trPr>
          <w:cantSplit/>
          <w:jc w:val="center"/>
        </w:trPr>
        <w:tc>
          <w:tcPr>
            <w:tcW w:w="3349" w:type="pct"/>
          </w:tcPr>
          <w:p w14:paraId="2008076E" w14:textId="77777777" w:rsidR="008C7974" w:rsidRPr="000E7775" w:rsidRDefault="008C7974" w:rsidP="00B255AD">
            <w:pPr>
              <w:rPr>
                <w:rFonts w:cstheme="minorHAnsi"/>
              </w:rPr>
            </w:pPr>
            <w:r w:rsidRPr="000E7775">
              <w:rPr>
                <w:rFonts w:cstheme="minorHAnsi"/>
              </w:rPr>
              <w:t>Age (Years)</w:t>
            </w:r>
          </w:p>
        </w:tc>
        <w:tc>
          <w:tcPr>
            <w:tcW w:w="1651" w:type="pct"/>
          </w:tcPr>
          <w:p w14:paraId="6F11C5C0" w14:textId="77777777" w:rsidR="008C7974" w:rsidRPr="000E7775" w:rsidRDefault="008C7974" w:rsidP="004A5C2D">
            <w:pPr>
              <w:pStyle w:val="Heading7"/>
              <w:spacing w:before="0"/>
              <w:jc w:val="center"/>
              <w:rPr>
                <w:rFonts w:asciiTheme="minorHAnsi" w:hAnsiTheme="minorHAnsi" w:cstheme="minorHAnsi"/>
                <w:i w:val="0"/>
                <w:color w:val="auto"/>
              </w:rPr>
            </w:pP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 xml:space="preserve"> ± </w:t>
            </w:r>
            <w:proofErr w:type="spellStart"/>
            <w:r w:rsidRPr="000E7775">
              <w:rPr>
                <w:rFonts w:asciiTheme="minorHAnsi" w:hAnsiTheme="minorHAnsi" w:cstheme="minorHAnsi"/>
                <w:i w:val="0"/>
                <w:color w:val="auto"/>
              </w:rPr>
              <w:t>x.x</w:t>
            </w:r>
            <w:r>
              <w:rPr>
                <w:rFonts w:asciiTheme="minorHAnsi" w:hAnsiTheme="minorHAnsi" w:cstheme="minorHAnsi"/>
                <w:i w:val="0"/>
                <w:color w:val="auto"/>
              </w:rPr>
              <w:t>x</w:t>
            </w:r>
            <w:proofErr w:type="spellEnd"/>
            <w:r>
              <w:rPr>
                <w:rFonts w:asciiTheme="minorHAnsi" w:hAnsiTheme="minorHAnsi" w:cstheme="minorHAnsi"/>
                <w:i w:val="0"/>
                <w:color w:val="auto"/>
              </w:rPr>
              <w:t xml:space="preserve"> (n)</w:t>
            </w:r>
          </w:p>
          <w:p w14:paraId="17DC38D5" w14:textId="6E79B47B" w:rsidR="008C7974" w:rsidRPr="00762A98" w:rsidRDefault="008C7974" w:rsidP="004A5C2D">
            <w:pPr>
              <w:pStyle w:val="Heading7"/>
              <w:spacing w:before="0"/>
              <w:jc w:val="center"/>
              <w:rPr>
                <w:rFonts w:asciiTheme="minorHAnsi" w:hAnsiTheme="minorHAnsi" w:cstheme="minorHAnsi"/>
                <w:i w:val="0"/>
                <w:color w:val="auto"/>
              </w:rPr>
            </w:pP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 xml:space="preserve"> (xx, xx)</w:t>
            </w:r>
          </w:p>
        </w:tc>
      </w:tr>
      <w:tr w:rsidR="008C7974" w:rsidRPr="00A053EC" w14:paraId="28FE2613" w14:textId="77777777" w:rsidTr="007C698B">
        <w:trPr>
          <w:cantSplit/>
          <w:jc w:val="center"/>
        </w:trPr>
        <w:tc>
          <w:tcPr>
            <w:tcW w:w="3349" w:type="pct"/>
            <w:tcBorders>
              <w:right w:val="single" w:sz="4" w:space="0" w:color="auto"/>
            </w:tcBorders>
          </w:tcPr>
          <w:p w14:paraId="37838E47" w14:textId="77777777" w:rsidR="008C7974" w:rsidRPr="000E7775" w:rsidRDefault="008C7974" w:rsidP="00B255AD">
            <w:pPr>
              <w:rPr>
                <w:rFonts w:cstheme="minorHAnsi"/>
              </w:rPr>
            </w:pPr>
            <w:r>
              <w:rPr>
                <w:rFonts w:cstheme="minorHAnsi"/>
              </w:rPr>
              <w:t>Sex</w:t>
            </w:r>
            <w:r w:rsidRPr="000E7775">
              <w:rPr>
                <w:rFonts w:cstheme="minorHAnsi"/>
              </w:rPr>
              <w:t xml:space="preserve"> at Birth    </w:t>
            </w:r>
          </w:p>
          <w:p w14:paraId="4CF606BE" w14:textId="77777777" w:rsidR="008C7974" w:rsidRPr="000E7775" w:rsidRDefault="008C7974" w:rsidP="00B255AD">
            <w:pPr>
              <w:rPr>
                <w:rFonts w:cstheme="minorHAnsi"/>
              </w:rPr>
            </w:pPr>
            <w:r w:rsidRPr="000E7775">
              <w:rPr>
                <w:rFonts w:cstheme="minorHAnsi"/>
              </w:rPr>
              <w:t xml:space="preserve">      Female</w:t>
            </w:r>
          </w:p>
          <w:p w14:paraId="156D95C5" w14:textId="77777777" w:rsidR="008C7974" w:rsidRPr="000E7775" w:rsidRDefault="008C7974" w:rsidP="00B255AD">
            <w:pPr>
              <w:rPr>
                <w:rFonts w:cstheme="minorHAnsi"/>
              </w:rPr>
            </w:pPr>
            <w:r w:rsidRPr="000E7775">
              <w:rPr>
                <w:rFonts w:cstheme="minorHAnsi"/>
              </w:rPr>
              <w:t xml:space="preserve">      Male</w:t>
            </w:r>
          </w:p>
        </w:tc>
        <w:tc>
          <w:tcPr>
            <w:tcW w:w="1651" w:type="pct"/>
            <w:tcBorders>
              <w:left w:val="single" w:sz="4" w:space="0" w:color="auto"/>
            </w:tcBorders>
          </w:tcPr>
          <w:p w14:paraId="28176BE0" w14:textId="77777777" w:rsidR="008C7974" w:rsidRDefault="008C7974" w:rsidP="004A5C2D">
            <w:pPr>
              <w:pStyle w:val="Heading7"/>
              <w:spacing w:before="0"/>
              <w:jc w:val="center"/>
              <w:rPr>
                <w:rFonts w:asciiTheme="minorHAnsi" w:hAnsiTheme="minorHAnsi" w:cstheme="minorHAnsi"/>
                <w:i w:val="0"/>
                <w:color w:val="auto"/>
              </w:rPr>
            </w:pPr>
          </w:p>
          <w:p w14:paraId="25924AE4" w14:textId="71FCA770" w:rsidR="008C7974" w:rsidRPr="000E7775" w:rsidRDefault="00075410" w:rsidP="004A5C2D">
            <w:pPr>
              <w:pStyle w:val="Heading7"/>
              <w:spacing w:before="0"/>
              <w:jc w:val="center"/>
              <w:rPr>
                <w:rFonts w:asciiTheme="minorHAnsi" w:hAnsiTheme="minorHAnsi" w:cstheme="minorHAnsi"/>
                <w:i w:val="0"/>
                <w:color w:val="auto"/>
              </w:rPr>
            </w:pPr>
            <w:r>
              <w:rPr>
                <w:rFonts w:asciiTheme="minorHAnsi" w:hAnsiTheme="minorHAnsi" w:cstheme="minorHAnsi"/>
                <w:i w:val="0"/>
                <w:color w:val="auto"/>
              </w:rPr>
              <w:t>x/xx (</w:t>
            </w:r>
            <w:proofErr w:type="spellStart"/>
            <w:r>
              <w:rPr>
                <w:rFonts w:asciiTheme="minorHAnsi" w:hAnsiTheme="minorHAnsi" w:cstheme="minorHAnsi"/>
                <w:i w:val="0"/>
                <w:color w:val="auto"/>
              </w:rPr>
              <w:t>xx.x</w:t>
            </w:r>
            <w:proofErr w:type="spellEnd"/>
            <w:r>
              <w:rPr>
                <w:rFonts w:asciiTheme="minorHAnsi" w:hAnsiTheme="minorHAnsi" w:cstheme="minorHAnsi"/>
                <w:i w:val="0"/>
                <w:color w:val="auto"/>
              </w:rPr>
              <w:t>%)</w:t>
            </w:r>
          </w:p>
          <w:p w14:paraId="784FD07C" w14:textId="0085E1B7" w:rsidR="008C7974" w:rsidRPr="000E7775" w:rsidRDefault="00075410" w:rsidP="004A5C2D">
            <w:pPr>
              <w:pStyle w:val="Heading7"/>
              <w:spacing w:before="0"/>
              <w:jc w:val="center"/>
              <w:rPr>
                <w:rFonts w:asciiTheme="minorHAnsi" w:hAnsiTheme="minorHAnsi" w:cstheme="minorHAnsi"/>
                <w:i w:val="0"/>
                <w:color w:val="auto"/>
              </w:rPr>
            </w:pPr>
            <w:r>
              <w:rPr>
                <w:rFonts w:asciiTheme="minorHAnsi" w:hAnsiTheme="minorHAnsi" w:cstheme="minorHAnsi"/>
                <w:i w:val="0"/>
                <w:color w:val="auto"/>
              </w:rPr>
              <w:t>x/xx (</w:t>
            </w:r>
            <w:proofErr w:type="spellStart"/>
            <w:r>
              <w:rPr>
                <w:rFonts w:asciiTheme="minorHAnsi" w:hAnsiTheme="minorHAnsi" w:cstheme="minorHAnsi"/>
                <w:i w:val="0"/>
                <w:color w:val="auto"/>
              </w:rPr>
              <w:t>xx.x</w:t>
            </w:r>
            <w:proofErr w:type="spellEnd"/>
            <w:r>
              <w:rPr>
                <w:rFonts w:asciiTheme="minorHAnsi" w:hAnsiTheme="minorHAnsi" w:cstheme="minorHAnsi"/>
                <w:i w:val="0"/>
                <w:color w:val="auto"/>
              </w:rPr>
              <w:t>%)</w:t>
            </w:r>
          </w:p>
        </w:tc>
      </w:tr>
      <w:tr w:rsidR="008C7974" w:rsidRPr="00A053EC" w14:paraId="2F28DFD6" w14:textId="77777777" w:rsidTr="007C698B">
        <w:trPr>
          <w:cantSplit/>
          <w:jc w:val="center"/>
        </w:trPr>
        <w:tc>
          <w:tcPr>
            <w:tcW w:w="3349" w:type="pct"/>
            <w:tcBorders>
              <w:right w:val="single" w:sz="4" w:space="0" w:color="auto"/>
            </w:tcBorders>
          </w:tcPr>
          <w:p w14:paraId="390778A6" w14:textId="77777777" w:rsidR="008C7974" w:rsidRPr="00E901CA" w:rsidRDefault="008C7974" w:rsidP="00B255AD">
            <w:pPr>
              <w:rPr>
                <w:rFonts w:cstheme="minorHAnsi"/>
              </w:rPr>
            </w:pPr>
            <w:r w:rsidRPr="00E901CA">
              <w:rPr>
                <w:rFonts w:cstheme="minorHAnsi"/>
              </w:rPr>
              <w:t>Body Mass Index (kg/m²)</w:t>
            </w:r>
          </w:p>
          <w:p w14:paraId="6EAC58A9" w14:textId="77777777" w:rsidR="008C7974" w:rsidRPr="00E901CA" w:rsidRDefault="008C7974" w:rsidP="00B255AD">
            <w:pPr>
              <w:rPr>
                <w:rFonts w:cstheme="minorHAnsi"/>
              </w:rPr>
            </w:pPr>
          </w:p>
        </w:tc>
        <w:tc>
          <w:tcPr>
            <w:tcW w:w="1651" w:type="pct"/>
            <w:tcBorders>
              <w:left w:val="single" w:sz="4" w:space="0" w:color="auto"/>
            </w:tcBorders>
          </w:tcPr>
          <w:p w14:paraId="64D23BDC" w14:textId="77777777" w:rsidR="008C7974" w:rsidRPr="00E901CA" w:rsidRDefault="008C7974" w:rsidP="004A5C2D">
            <w:pPr>
              <w:pStyle w:val="Heading7"/>
              <w:spacing w:before="0"/>
              <w:jc w:val="center"/>
              <w:rPr>
                <w:rFonts w:asciiTheme="minorHAnsi" w:hAnsiTheme="minorHAnsi" w:cstheme="minorHAnsi"/>
                <w:i w:val="0"/>
                <w:color w:val="auto"/>
              </w:rPr>
            </w:pPr>
            <w:proofErr w:type="spellStart"/>
            <w:r w:rsidRPr="00E901CA">
              <w:rPr>
                <w:rFonts w:asciiTheme="minorHAnsi" w:hAnsiTheme="minorHAnsi" w:cstheme="minorHAnsi"/>
                <w:i w:val="0"/>
                <w:color w:val="auto"/>
              </w:rPr>
              <w:t>xx.x</w:t>
            </w:r>
            <w:proofErr w:type="spellEnd"/>
            <w:r w:rsidRPr="00E901CA">
              <w:rPr>
                <w:rFonts w:asciiTheme="minorHAnsi" w:hAnsiTheme="minorHAnsi" w:cstheme="minorHAnsi"/>
                <w:i w:val="0"/>
                <w:color w:val="auto"/>
              </w:rPr>
              <w:t xml:space="preserve"> ± </w:t>
            </w:r>
            <w:proofErr w:type="spellStart"/>
            <w:r w:rsidRPr="00E901CA">
              <w:rPr>
                <w:rFonts w:asciiTheme="minorHAnsi" w:hAnsiTheme="minorHAnsi" w:cstheme="minorHAnsi"/>
                <w:i w:val="0"/>
                <w:color w:val="auto"/>
              </w:rPr>
              <w:t>x.xx</w:t>
            </w:r>
            <w:proofErr w:type="spellEnd"/>
            <w:r w:rsidRPr="00E901CA">
              <w:rPr>
                <w:rFonts w:asciiTheme="minorHAnsi" w:hAnsiTheme="minorHAnsi" w:cstheme="minorHAnsi"/>
                <w:i w:val="0"/>
                <w:color w:val="auto"/>
              </w:rPr>
              <w:t xml:space="preserve"> (n)</w:t>
            </w:r>
          </w:p>
          <w:p w14:paraId="704F597C" w14:textId="77777777" w:rsidR="008C7974" w:rsidRPr="00E901CA" w:rsidRDefault="008C7974" w:rsidP="004A5C2D">
            <w:pPr>
              <w:pStyle w:val="Heading7"/>
              <w:spacing w:before="0"/>
              <w:jc w:val="center"/>
              <w:rPr>
                <w:rFonts w:asciiTheme="minorHAnsi" w:hAnsiTheme="minorHAnsi" w:cstheme="minorHAnsi"/>
                <w:i w:val="0"/>
                <w:color w:val="auto"/>
              </w:rPr>
            </w:pPr>
            <w:proofErr w:type="spellStart"/>
            <w:r w:rsidRPr="00E901CA">
              <w:rPr>
                <w:rFonts w:asciiTheme="minorHAnsi" w:hAnsiTheme="minorHAnsi" w:cstheme="minorHAnsi"/>
                <w:i w:val="0"/>
                <w:color w:val="auto"/>
              </w:rPr>
              <w:t>xx.x</w:t>
            </w:r>
            <w:proofErr w:type="spellEnd"/>
            <w:r w:rsidRPr="00E901CA">
              <w:rPr>
                <w:rFonts w:asciiTheme="minorHAnsi" w:hAnsiTheme="minorHAnsi" w:cstheme="minorHAnsi"/>
                <w:i w:val="0"/>
                <w:color w:val="auto"/>
              </w:rPr>
              <w:t xml:space="preserve"> (</w:t>
            </w:r>
            <w:proofErr w:type="spellStart"/>
            <w:r w:rsidRPr="00E901CA">
              <w:rPr>
                <w:rFonts w:asciiTheme="minorHAnsi" w:hAnsiTheme="minorHAnsi" w:cstheme="minorHAnsi"/>
                <w:i w:val="0"/>
                <w:color w:val="auto"/>
              </w:rPr>
              <w:t>xx.x</w:t>
            </w:r>
            <w:proofErr w:type="spellEnd"/>
            <w:r w:rsidRPr="00E901CA">
              <w:rPr>
                <w:rFonts w:asciiTheme="minorHAnsi" w:hAnsiTheme="minorHAnsi" w:cstheme="minorHAnsi"/>
                <w:i w:val="0"/>
                <w:color w:val="auto"/>
              </w:rPr>
              <w:t xml:space="preserve">, </w:t>
            </w:r>
            <w:proofErr w:type="spellStart"/>
            <w:r w:rsidRPr="00E901CA">
              <w:rPr>
                <w:rFonts w:asciiTheme="minorHAnsi" w:hAnsiTheme="minorHAnsi" w:cstheme="minorHAnsi"/>
                <w:i w:val="0"/>
                <w:color w:val="auto"/>
              </w:rPr>
              <w:t>xx.x</w:t>
            </w:r>
            <w:proofErr w:type="spellEnd"/>
            <w:r w:rsidRPr="00E901CA">
              <w:rPr>
                <w:rFonts w:asciiTheme="minorHAnsi" w:hAnsiTheme="minorHAnsi" w:cstheme="minorHAnsi"/>
                <w:i w:val="0"/>
                <w:color w:val="auto"/>
              </w:rPr>
              <w:t>)</w:t>
            </w:r>
          </w:p>
        </w:tc>
      </w:tr>
      <w:tr w:rsidR="008C7974" w:rsidRPr="00A053EC" w14:paraId="72BCCDF2" w14:textId="77777777" w:rsidTr="007C698B">
        <w:trPr>
          <w:cantSplit/>
          <w:jc w:val="center"/>
        </w:trPr>
        <w:tc>
          <w:tcPr>
            <w:tcW w:w="3349" w:type="pct"/>
            <w:tcBorders>
              <w:right w:val="single" w:sz="4" w:space="0" w:color="auto"/>
            </w:tcBorders>
          </w:tcPr>
          <w:p w14:paraId="4E1FDCE6" w14:textId="77777777" w:rsidR="008C7974" w:rsidRPr="00E901CA" w:rsidRDefault="008C7974" w:rsidP="00B255AD">
            <w:pPr>
              <w:rPr>
                <w:rFonts w:cstheme="minorHAnsi"/>
              </w:rPr>
            </w:pPr>
            <w:r w:rsidRPr="00E901CA">
              <w:rPr>
                <w:rFonts w:cstheme="minorHAnsi"/>
              </w:rPr>
              <w:t>NYHA Class</w:t>
            </w:r>
          </w:p>
          <w:p w14:paraId="376A3A53" w14:textId="77777777" w:rsidR="008C7974" w:rsidRPr="00E901CA" w:rsidRDefault="008C7974" w:rsidP="00B255AD">
            <w:pPr>
              <w:ind w:left="720"/>
              <w:rPr>
                <w:rFonts w:cstheme="minorHAnsi"/>
              </w:rPr>
            </w:pPr>
            <w:r w:rsidRPr="00E901CA">
              <w:rPr>
                <w:rFonts w:cstheme="minorHAnsi"/>
              </w:rPr>
              <w:t>Class I</w:t>
            </w:r>
          </w:p>
          <w:p w14:paraId="014C42AB" w14:textId="77777777" w:rsidR="008C7974" w:rsidRPr="00E901CA" w:rsidRDefault="008C7974" w:rsidP="00B255AD">
            <w:pPr>
              <w:ind w:left="720"/>
              <w:rPr>
                <w:rFonts w:cstheme="minorHAnsi"/>
              </w:rPr>
            </w:pPr>
            <w:r w:rsidRPr="00E901CA">
              <w:rPr>
                <w:rFonts w:cstheme="minorHAnsi"/>
              </w:rPr>
              <w:t>Class II</w:t>
            </w:r>
          </w:p>
          <w:p w14:paraId="65A65CA8" w14:textId="77777777" w:rsidR="008C7974" w:rsidRPr="00E901CA" w:rsidRDefault="008C7974" w:rsidP="00B255AD">
            <w:pPr>
              <w:ind w:left="720"/>
              <w:rPr>
                <w:rFonts w:cstheme="minorHAnsi"/>
              </w:rPr>
            </w:pPr>
            <w:r w:rsidRPr="00E901CA">
              <w:rPr>
                <w:rFonts w:cstheme="minorHAnsi"/>
              </w:rPr>
              <w:t>Class III</w:t>
            </w:r>
          </w:p>
          <w:p w14:paraId="3A3D7E43" w14:textId="77777777" w:rsidR="008C7974" w:rsidRPr="00E901CA" w:rsidRDefault="008C7974" w:rsidP="00B255AD">
            <w:pPr>
              <w:rPr>
                <w:rFonts w:cstheme="minorHAnsi"/>
              </w:rPr>
            </w:pPr>
            <w:r w:rsidRPr="00E901CA">
              <w:rPr>
                <w:rFonts w:cstheme="minorHAnsi"/>
              </w:rPr>
              <w:t xml:space="preserve">              Class IV</w:t>
            </w:r>
          </w:p>
        </w:tc>
        <w:tc>
          <w:tcPr>
            <w:tcW w:w="1651" w:type="pct"/>
            <w:tcBorders>
              <w:left w:val="single" w:sz="4" w:space="0" w:color="auto"/>
            </w:tcBorders>
          </w:tcPr>
          <w:p w14:paraId="64219E7D" w14:textId="77777777" w:rsidR="008C7974" w:rsidRPr="00E901CA" w:rsidRDefault="008C7974" w:rsidP="004A5C2D">
            <w:pPr>
              <w:pStyle w:val="Heading7"/>
              <w:spacing w:before="0"/>
              <w:jc w:val="center"/>
              <w:rPr>
                <w:rFonts w:asciiTheme="minorHAnsi" w:hAnsiTheme="minorHAnsi" w:cstheme="minorHAnsi"/>
                <w:i w:val="0"/>
                <w:color w:val="auto"/>
              </w:rPr>
            </w:pPr>
          </w:p>
          <w:p w14:paraId="48E1D343" w14:textId="77777777" w:rsidR="00075410" w:rsidRPr="00E901CA" w:rsidRDefault="00075410" w:rsidP="00075410">
            <w:pPr>
              <w:pStyle w:val="Heading7"/>
              <w:spacing w:before="0"/>
              <w:jc w:val="center"/>
              <w:rPr>
                <w:rFonts w:asciiTheme="minorHAnsi" w:hAnsiTheme="minorHAnsi" w:cstheme="minorHAnsi"/>
                <w:i w:val="0"/>
                <w:color w:val="auto"/>
              </w:rPr>
            </w:pPr>
            <w:r w:rsidRPr="00E901CA">
              <w:rPr>
                <w:rFonts w:asciiTheme="minorHAnsi" w:hAnsiTheme="minorHAnsi" w:cstheme="minorHAnsi"/>
                <w:i w:val="0"/>
                <w:color w:val="auto"/>
              </w:rPr>
              <w:t>x/xx (</w:t>
            </w:r>
            <w:proofErr w:type="spellStart"/>
            <w:r w:rsidRPr="00E901CA">
              <w:rPr>
                <w:rFonts w:asciiTheme="minorHAnsi" w:hAnsiTheme="minorHAnsi" w:cstheme="minorHAnsi"/>
                <w:i w:val="0"/>
                <w:color w:val="auto"/>
              </w:rPr>
              <w:t>xx.x</w:t>
            </w:r>
            <w:proofErr w:type="spellEnd"/>
            <w:r w:rsidRPr="00E901CA">
              <w:rPr>
                <w:rFonts w:asciiTheme="minorHAnsi" w:hAnsiTheme="minorHAnsi" w:cstheme="minorHAnsi"/>
                <w:i w:val="0"/>
                <w:color w:val="auto"/>
              </w:rPr>
              <w:t>%)</w:t>
            </w:r>
          </w:p>
          <w:p w14:paraId="01C6C11A" w14:textId="63AAFAEC" w:rsidR="00075410" w:rsidRPr="00E901CA" w:rsidRDefault="00075410" w:rsidP="00075410">
            <w:pPr>
              <w:pStyle w:val="Heading7"/>
              <w:spacing w:before="0"/>
              <w:jc w:val="center"/>
              <w:rPr>
                <w:rFonts w:asciiTheme="minorHAnsi" w:hAnsiTheme="minorHAnsi" w:cstheme="minorHAnsi"/>
                <w:i w:val="0"/>
                <w:color w:val="auto"/>
              </w:rPr>
            </w:pPr>
            <w:r w:rsidRPr="00E901CA">
              <w:rPr>
                <w:rFonts w:asciiTheme="minorHAnsi" w:hAnsiTheme="minorHAnsi" w:cstheme="minorHAnsi"/>
                <w:i w:val="0"/>
                <w:color w:val="auto"/>
              </w:rPr>
              <w:t xml:space="preserve"> x/xx (</w:t>
            </w:r>
            <w:proofErr w:type="spellStart"/>
            <w:r w:rsidRPr="00E901CA">
              <w:rPr>
                <w:rFonts w:asciiTheme="minorHAnsi" w:hAnsiTheme="minorHAnsi" w:cstheme="minorHAnsi"/>
                <w:i w:val="0"/>
                <w:color w:val="auto"/>
              </w:rPr>
              <w:t>xx.x</w:t>
            </w:r>
            <w:proofErr w:type="spellEnd"/>
            <w:r w:rsidRPr="00E901CA">
              <w:rPr>
                <w:rFonts w:asciiTheme="minorHAnsi" w:hAnsiTheme="minorHAnsi" w:cstheme="minorHAnsi"/>
                <w:i w:val="0"/>
                <w:color w:val="auto"/>
              </w:rPr>
              <w:t>%)</w:t>
            </w:r>
          </w:p>
          <w:p w14:paraId="07B5A18C" w14:textId="77777777" w:rsidR="00075410" w:rsidRPr="00E901CA" w:rsidRDefault="00075410" w:rsidP="00075410">
            <w:pPr>
              <w:pStyle w:val="Heading7"/>
              <w:spacing w:before="0"/>
              <w:jc w:val="center"/>
              <w:rPr>
                <w:rFonts w:asciiTheme="minorHAnsi" w:hAnsiTheme="minorHAnsi" w:cstheme="minorHAnsi"/>
                <w:i w:val="0"/>
                <w:color w:val="auto"/>
              </w:rPr>
            </w:pPr>
            <w:r w:rsidRPr="00E901CA">
              <w:rPr>
                <w:rFonts w:asciiTheme="minorHAnsi" w:hAnsiTheme="minorHAnsi" w:cstheme="minorHAnsi"/>
                <w:i w:val="0"/>
                <w:color w:val="auto"/>
              </w:rPr>
              <w:t>x/xx (</w:t>
            </w:r>
            <w:proofErr w:type="spellStart"/>
            <w:r w:rsidRPr="00E901CA">
              <w:rPr>
                <w:rFonts w:asciiTheme="minorHAnsi" w:hAnsiTheme="minorHAnsi" w:cstheme="minorHAnsi"/>
                <w:i w:val="0"/>
                <w:color w:val="auto"/>
              </w:rPr>
              <w:t>xx.x</w:t>
            </w:r>
            <w:proofErr w:type="spellEnd"/>
            <w:r w:rsidRPr="00E901CA">
              <w:rPr>
                <w:rFonts w:asciiTheme="minorHAnsi" w:hAnsiTheme="minorHAnsi" w:cstheme="minorHAnsi"/>
                <w:i w:val="0"/>
                <w:color w:val="auto"/>
              </w:rPr>
              <w:t>%)</w:t>
            </w:r>
          </w:p>
          <w:p w14:paraId="0E0862A3" w14:textId="2B3DFE3A" w:rsidR="008C7974" w:rsidRPr="00E901CA" w:rsidRDefault="00075410" w:rsidP="00427B86">
            <w:pPr>
              <w:pStyle w:val="Heading7"/>
              <w:spacing w:before="0"/>
              <w:jc w:val="center"/>
              <w:rPr>
                <w:rFonts w:asciiTheme="minorHAnsi" w:hAnsiTheme="minorHAnsi" w:cstheme="minorHAnsi"/>
                <w:i w:val="0"/>
                <w:color w:val="auto"/>
              </w:rPr>
            </w:pPr>
            <w:r w:rsidRPr="00E901CA">
              <w:rPr>
                <w:rFonts w:asciiTheme="minorHAnsi" w:hAnsiTheme="minorHAnsi" w:cstheme="minorHAnsi"/>
                <w:i w:val="0"/>
                <w:color w:val="auto"/>
              </w:rPr>
              <w:t>x/xx (</w:t>
            </w:r>
            <w:proofErr w:type="spellStart"/>
            <w:r w:rsidRPr="00E901CA">
              <w:rPr>
                <w:rFonts w:asciiTheme="minorHAnsi" w:hAnsiTheme="minorHAnsi" w:cstheme="minorHAnsi"/>
                <w:i w:val="0"/>
                <w:color w:val="auto"/>
              </w:rPr>
              <w:t>xx.x</w:t>
            </w:r>
            <w:proofErr w:type="spellEnd"/>
            <w:r w:rsidRPr="00E901CA">
              <w:rPr>
                <w:rFonts w:asciiTheme="minorHAnsi" w:hAnsiTheme="minorHAnsi" w:cstheme="minorHAnsi"/>
                <w:i w:val="0"/>
                <w:color w:val="auto"/>
              </w:rPr>
              <w:t>%)</w:t>
            </w:r>
          </w:p>
        </w:tc>
      </w:tr>
      <w:tr w:rsidR="008C7974" w:rsidRPr="00A053EC" w14:paraId="0949DBFF" w14:textId="77777777" w:rsidTr="007C698B">
        <w:trPr>
          <w:cantSplit/>
          <w:jc w:val="center"/>
        </w:trPr>
        <w:tc>
          <w:tcPr>
            <w:tcW w:w="3349" w:type="pct"/>
          </w:tcPr>
          <w:p w14:paraId="5035B43D" w14:textId="472AA657" w:rsidR="008C7974" w:rsidRPr="00D475CC" w:rsidRDefault="008C7974" w:rsidP="00B255AD">
            <w:pPr>
              <w:rPr>
                <w:rFonts w:cstheme="minorHAnsi"/>
              </w:rPr>
            </w:pPr>
            <w:commentRangeStart w:id="53"/>
            <w:r w:rsidRPr="00D475CC">
              <w:rPr>
                <w:rFonts w:cstheme="minorHAnsi"/>
              </w:rPr>
              <w:t>LVEF (TTE) (%)</w:t>
            </w:r>
            <w:commentRangeEnd w:id="53"/>
            <w:r w:rsidR="00D523AF" w:rsidRPr="00D475CC">
              <w:rPr>
                <w:rStyle w:val="CommentReference"/>
                <w:rFonts w:cstheme="minorHAnsi"/>
                <w:sz w:val="22"/>
                <w:szCs w:val="22"/>
              </w:rPr>
              <w:commentReference w:id="53"/>
            </w:r>
          </w:p>
        </w:tc>
        <w:tc>
          <w:tcPr>
            <w:tcW w:w="1651" w:type="pct"/>
          </w:tcPr>
          <w:p w14:paraId="37505902" w14:textId="77777777" w:rsidR="008C7974" w:rsidRPr="00D475CC" w:rsidRDefault="008C7974" w:rsidP="004A5C2D">
            <w:pPr>
              <w:pStyle w:val="Heading7"/>
              <w:spacing w:before="0"/>
              <w:jc w:val="center"/>
              <w:rPr>
                <w:rFonts w:asciiTheme="minorHAnsi" w:hAnsiTheme="minorHAnsi" w:cstheme="minorHAnsi"/>
                <w:i w:val="0"/>
                <w:color w:val="auto"/>
              </w:rPr>
            </w:pPr>
            <w:proofErr w:type="spellStart"/>
            <w:r w:rsidRPr="00D475CC">
              <w:rPr>
                <w:rFonts w:asciiTheme="minorHAnsi" w:hAnsiTheme="minorHAnsi" w:cstheme="minorHAnsi"/>
                <w:i w:val="0"/>
                <w:color w:val="auto"/>
              </w:rPr>
              <w:t>xx.x</w:t>
            </w:r>
            <w:proofErr w:type="spellEnd"/>
            <w:r w:rsidRPr="00D475CC">
              <w:rPr>
                <w:rFonts w:asciiTheme="minorHAnsi" w:hAnsiTheme="minorHAnsi" w:cstheme="minorHAnsi"/>
                <w:i w:val="0"/>
                <w:color w:val="auto"/>
              </w:rPr>
              <w:t xml:space="preserve"> ± </w:t>
            </w:r>
            <w:proofErr w:type="spellStart"/>
            <w:r w:rsidRPr="00D475CC">
              <w:rPr>
                <w:rFonts w:asciiTheme="minorHAnsi" w:hAnsiTheme="minorHAnsi" w:cstheme="minorHAnsi"/>
                <w:i w:val="0"/>
                <w:color w:val="auto"/>
              </w:rPr>
              <w:t>x.xx</w:t>
            </w:r>
            <w:proofErr w:type="spellEnd"/>
            <w:r w:rsidRPr="00D475CC">
              <w:rPr>
                <w:rFonts w:asciiTheme="minorHAnsi" w:hAnsiTheme="minorHAnsi" w:cstheme="minorHAnsi"/>
                <w:i w:val="0"/>
                <w:color w:val="auto"/>
              </w:rPr>
              <w:t xml:space="preserve"> (n)</w:t>
            </w:r>
          </w:p>
          <w:p w14:paraId="20737B31" w14:textId="77777777" w:rsidR="008C7974" w:rsidRPr="00D475CC" w:rsidRDefault="008C7974" w:rsidP="004A5C2D">
            <w:pPr>
              <w:pStyle w:val="Heading7"/>
              <w:spacing w:before="0"/>
              <w:jc w:val="center"/>
              <w:rPr>
                <w:rFonts w:asciiTheme="minorHAnsi" w:hAnsiTheme="minorHAnsi" w:cstheme="minorHAnsi"/>
                <w:i w:val="0"/>
                <w:color w:val="auto"/>
              </w:rPr>
            </w:pPr>
            <w:proofErr w:type="spellStart"/>
            <w:r w:rsidRPr="00D475CC">
              <w:rPr>
                <w:rFonts w:asciiTheme="minorHAnsi" w:hAnsiTheme="minorHAnsi" w:cstheme="minorHAnsi"/>
                <w:i w:val="0"/>
                <w:color w:val="auto"/>
              </w:rPr>
              <w:t>xx.x</w:t>
            </w:r>
            <w:proofErr w:type="spellEnd"/>
            <w:r w:rsidRPr="00D475CC">
              <w:rPr>
                <w:rFonts w:asciiTheme="minorHAnsi" w:hAnsiTheme="minorHAnsi" w:cstheme="minorHAnsi"/>
                <w:i w:val="0"/>
                <w:color w:val="auto"/>
              </w:rPr>
              <w:t xml:space="preserve"> (</w:t>
            </w:r>
            <w:proofErr w:type="spellStart"/>
            <w:r w:rsidRPr="00D475CC">
              <w:rPr>
                <w:rFonts w:asciiTheme="minorHAnsi" w:hAnsiTheme="minorHAnsi" w:cstheme="minorHAnsi"/>
                <w:i w:val="0"/>
                <w:color w:val="auto"/>
              </w:rPr>
              <w:t>xx.x</w:t>
            </w:r>
            <w:proofErr w:type="spellEnd"/>
            <w:r w:rsidRPr="00D475CC">
              <w:rPr>
                <w:rFonts w:asciiTheme="minorHAnsi" w:hAnsiTheme="minorHAnsi" w:cstheme="minorHAnsi"/>
                <w:i w:val="0"/>
                <w:color w:val="auto"/>
              </w:rPr>
              <w:t xml:space="preserve">, </w:t>
            </w:r>
            <w:proofErr w:type="spellStart"/>
            <w:r w:rsidRPr="00D475CC">
              <w:rPr>
                <w:rFonts w:asciiTheme="minorHAnsi" w:hAnsiTheme="minorHAnsi" w:cstheme="minorHAnsi"/>
                <w:i w:val="0"/>
                <w:color w:val="auto"/>
              </w:rPr>
              <w:t>xx.x</w:t>
            </w:r>
            <w:proofErr w:type="spellEnd"/>
            <w:r w:rsidRPr="00D475CC">
              <w:rPr>
                <w:rFonts w:asciiTheme="minorHAnsi" w:hAnsiTheme="minorHAnsi" w:cstheme="minorHAnsi"/>
                <w:i w:val="0"/>
                <w:color w:val="auto"/>
              </w:rPr>
              <w:t>)</w:t>
            </w:r>
          </w:p>
        </w:tc>
      </w:tr>
      <w:tr w:rsidR="008C7974" w:rsidRPr="00A053EC" w14:paraId="1A956796" w14:textId="77777777" w:rsidTr="007C698B">
        <w:trPr>
          <w:cantSplit/>
          <w:jc w:val="center"/>
        </w:trPr>
        <w:tc>
          <w:tcPr>
            <w:tcW w:w="3349" w:type="pct"/>
          </w:tcPr>
          <w:p w14:paraId="71898D44" w14:textId="275123F0" w:rsidR="008C7974" w:rsidRPr="000E7775" w:rsidRDefault="007134F4" w:rsidP="00B255AD">
            <w:pPr>
              <w:rPr>
                <w:rFonts w:cstheme="minorHAnsi"/>
              </w:rPr>
            </w:pPr>
            <w:commentRangeStart w:id="54"/>
            <w:r>
              <w:t>S</w:t>
            </w:r>
            <w:r w:rsidR="008C7974" w:rsidRPr="000E7775">
              <w:rPr>
                <w:rFonts w:cstheme="minorHAnsi"/>
              </w:rPr>
              <w:t xml:space="preserve">TS Score </w:t>
            </w:r>
            <w:r w:rsidR="008C7974">
              <w:rPr>
                <w:rFonts w:cstheme="minorHAnsi"/>
              </w:rPr>
              <w:t>for MR</w:t>
            </w:r>
            <w:r w:rsidR="008C7974" w:rsidRPr="000E7775">
              <w:rPr>
                <w:rFonts w:cstheme="minorHAnsi"/>
              </w:rPr>
              <w:t xml:space="preserve"> Rep</w:t>
            </w:r>
            <w:r w:rsidR="008C7974">
              <w:rPr>
                <w:rFonts w:cstheme="minorHAnsi"/>
              </w:rPr>
              <w:t>lacement</w:t>
            </w:r>
            <w:commentRangeEnd w:id="54"/>
            <w:r w:rsidR="00AC7EB5" w:rsidRPr="000E7775">
              <w:rPr>
                <w:rStyle w:val="CommentReference"/>
                <w:rFonts w:cstheme="minorHAnsi"/>
                <w:sz w:val="22"/>
                <w:szCs w:val="22"/>
              </w:rPr>
              <w:commentReference w:id="54"/>
            </w:r>
          </w:p>
        </w:tc>
        <w:tc>
          <w:tcPr>
            <w:tcW w:w="1651" w:type="pct"/>
          </w:tcPr>
          <w:p w14:paraId="44FD5C6B" w14:textId="77777777" w:rsidR="008C7974" w:rsidRPr="000E7775" w:rsidRDefault="008C7974" w:rsidP="004A5C2D">
            <w:pPr>
              <w:pStyle w:val="Heading7"/>
              <w:spacing w:before="0"/>
              <w:jc w:val="center"/>
              <w:rPr>
                <w:rFonts w:asciiTheme="minorHAnsi" w:hAnsiTheme="minorHAnsi" w:cstheme="minorHAnsi"/>
                <w:i w:val="0"/>
                <w:color w:val="auto"/>
              </w:rPr>
            </w:pP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 xml:space="preserve"> ± </w:t>
            </w:r>
            <w:proofErr w:type="spellStart"/>
            <w:r w:rsidRPr="000E7775">
              <w:rPr>
                <w:rFonts w:asciiTheme="minorHAnsi" w:hAnsiTheme="minorHAnsi" w:cstheme="minorHAnsi"/>
                <w:i w:val="0"/>
                <w:color w:val="auto"/>
              </w:rPr>
              <w:t>x.x</w:t>
            </w:r>
            <w:r>
              <w:rPr>
                <w:rFonts w:asciiTheme="minorHAnsi" w:hAnsiTheme="minorHAnsi" w:cstheme="minorHAnsi"/>
                <w:i w:val="0"/>
                <w:color w:val="auto"/>
              </w:rPr>
              <w:t>x</w:t>
            </w:r>
            <w:proofErr w:type="spellEnd"/>
            <w:r>
              <w:rPr>
                <w:rFonts w:asciiTheme="minorHAnsi" w:hAnsiTheme="minorHAnsi" w:cstheme="minorHAnsi"/>
                <w:i w:val="0"/>
                <w:color w:val="auto"/>
              </w:rPr>
              <w:t xml:space="preserve"> (n)</w:t>
            </w:r>
          </w:p>
          <w:p w14:paraId="46CF524E" w14:textId="77777777" w:rsidR="008C7974" w:rsidRPr="000E7775" w:rsidRDefault="008C7974" w:rsidP="004A5C2D">
            <w:pPr>
              <w:pStyle w:val="Heading7"/>
              <w:spacing w:before="0"/>
              <w:jc w:val="center"/>
              <w:rPr>
                <w:rFonts w:asciiTheme="minorHAnsi" w:hAnsiTheme="minorHAnsi" w:cstheme="minorHAnsi"/>
                <w:i w:val="0"/>
                <w:color w:val="auto"/>
              </w:rPr>
            </w:pP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 xml:space="preserve"> (</w:t>
            </w: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 xml:space="preserve">, </w:t>
            </w: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w:t>
            </w:r>
          </w:p>
        </w:tc>
      </w:tr>
      <w:tr w:rsidR="008C7974" w:rsidRPr="00A053EC" w14:paraId="71F60701" w14:textId="77777777" w:rsidTr="007C698B">
        <w:trPr>
          <w:cantSplit/>
          <w:jc w:val="center"/>
        </w:trPr>
        <w:tc>
          <w:tcPr>
            <w:tcW w:w="3349" w:type="pct"/>
            <w:tcBorders>
              <w:bottom w:val="single" w:sz="4" w:space="0" w:color="auto"/>
            </w:tcBorders>
          </w:tcPr>
          <w:p w14:paraId="70B39285" w14:textId="77777777" w:rsidR="008C7974" w:rsidRPr="000E7775" w:rsidRDefault="008C7974" w:rsidP="00B255AD">
            <w:pPr>
              <w:rPr>
                <w:rFonts w:cstheme="minorHAnsi"/>
              </w:rPr>
            </w:pPr>
            <w:commentRangeStart w:id="55"/>
            <w:proofErr w:type="spellStart"/>
            <w:r w:rsidRPr="000E7775">
              <w:rPr>
                <w:rFonts w:cstheme="minorHAnsi"/>
              </w:rPr>
              <w:t>EuroSCORE</w:t>
            </w:r>
            <w:proofErr w:type="spellEnd"/>
            <w:r w:rsidRPr="000E7775">
              <w:rPr>
                <w:rFonts w:cstheme="minorHAnsi"/>
              </w:rPr>
              <w:t xml:space="preserve"> II </w:t>
            </w:r>
            <w:commentRangeEnd w:id="55"/>
            <w:r w:rsidR="002C25A2" w:rsidRPr="000E7775">
              <w:rPr>
                <w:rStyle w:val="CommentReference"/>
                <w:rFonts w:cstheme="minorHAnsi"/>
                <w:sz w:val="22"/>
                <w:szCs w:val="22"/>
              </w:rPr>
              <w:commentReference w:id="55"/>
            </w:r>
          </w:p>
        </w:tc>
        <w:tc>
          <w:tcPr>
            <w:tcW w:w="1651" w:type="pct"/>
            <w:tcBorders>
              <w:bottom w:val="single" w:sz="4" w:space="0" w:color="auto"/>
            </w:tcBorders>
          </w:tcPr>
          <w:p w14:paraId="3408FEE3" w14:textId="77777777" w:rsidR="008C7974" w:rsidRPr="000E7775" w:rsidRDefault="008C7974" w:rsidP="004A5C2D">
            <w:pPr>
              <w:pStyle w:val="Heading7"/>
              <w:spacing w:before="0"/>
              <w:jc w:val="center"/>
              <w:rPr>
                <w:rFonts w:asciiTheme="minorHAnsi" w:hAnsiTheme="minorHAnsi" w:cstheme="minorHAnsi"/>
                <w:i w:val="0"/>
                <w:color w:val="auto"/>
              </w:rPr>
            </w:pP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 xml:space="preserve"> ± </w:t>
            </w:r>
            <w:proofErr w:type="spellStart"/>
            <w:r w:rsidRPr="000E7775">
              <w:rPr>
                <w:rFonts w:asciiTheme="minorHAnsi" w:hAnsiTheme="minorHAnsi" w:cstheme="minorHAnsi"/>
                <w:i w:val="0"/>
                <w:color w:val="auto"/>
              </w:rPr>
              <w:t>x.x</w:t>
            </w:r>
            <w:r>
              <w:rPr>
                <w:rFonts w:asciiTheme="minorHAnsi" w:hAnsiTheme="minorHAnsi" w:cstheme="minorHAnsi"/>
                <w:i w:val="0"/>
                <w:color w:val="auto"/>
              </w:rPr>
              <w:t>x</w:t>
            </w:r>
            <w:proofErr w:type="spellEnd"/>
            <w:r>
              <w:rPr>
                <w:rFonts w:asciiTheme="minorHAnsi" w:hAnsiTheme="minorHAnsi" w:cstheme="minorHAnsi"/>
                <w:i w:val="0"/>
                <w:color w:val="auto"/>
              </w:rPr>
              <w:t xml:space="preserve"> (n)</w:t>
            </w:r>
          </w:p>
          <w:p w14:paraId="58272CFF" w14:textId="77777777" w:rsidR="008C7974" w:rsidRPr="000E7775" w:rsidRDefault="008C7974" w:rsidP="004A5C2D">
            <w:pPr>
              <w:pStyle w:val="Heading7"/>
              <w:spacing w:before="0"/>
              <w:jc w:val="center"/>
              <w:rPr>
                <w:rFonts w:asciiTheme="minorHAnsi" w:hAnsiTheme="minorHAnsi" w:cstheme="minorHAnsi"/>
                <w:i w:val="0"/>
                <w:color w:val="auto"/>
              </w:rPr>
            </w:pP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 xml:space="preserve"> (</w:t>
            </w: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 xml:space="preserve">, </w:t>
            </w:r>
            <w:proofErr w:type="spellStart"/>
            <w:r w:rsidRPr="000E7775">
              <w:rPr>
                <w:rFonts w:asciiTheme="minorHAnsi" w:hAnsiTheme="minorHAnsi" w:cstheme="minorHAnsi"/>
                <w:i w:val="0"/>
                <w:color w:val="auto"/>
              </w:rPr>
              <w:t>xx.x</w:t>
            </w:r>
            <w:proofErr w:type="spellEnd"/>
            <w:r w:rsidRPr="000E7775">
              <w:rPr>
                <w:rFonts w:asciiTheme="minorHAnsi" w:hAnsiTheme="minorHAnsi" w:cstheme="minorHAnsi"/>
                <w:i w:val="0"/>
                <w:color w:val="auto"/>
              </w:rPr>
              <w:t>)</w:t>
            </w:r>
          </w:p>
        </w:tc>
      </w:tr>
      <w:tr w:rsidR="00075410" w:rsidRPr="00A053EC" w14:paraId="11E3ABCA" w14:textId="77777777" w:rsidTr="007C698B">
        <w:trPr>
          <w:cantSplit/>
          <w:jc w:val="center"/>
        </w:trPr>
        <w:tc>
          <w:tcPr>
            <w:tcW w:w="3349" w:type="pct"/>
            <w:tcBorders>
              <w:bottom w:val="single" w:sz="4" w:space="0" w:color="auto"/>
            </w:tcBorders>
          </w:tcPr>
          <w:p w14:paraId="3DCD4F8E" w14:textId="1D28CE6B" w:rsidR="00075410" w:rsidRPr="00C95A99" w:rsidRDefault="00075410" w:rsidP="00075410">
            <w:pPr>
              <w:rPr>
                <w:rFonts w:cstheme="minorHAnsi"/>
              </w:rPr>
            </w:pPr>
            <w:commentRangeStart w:id="56"/>
            <w:r w:rsidRPr="00C95A99">
              <w:rPr>
                <w:rFonts w:cstheme="minorHAnsi"/>
              </w:rPr>
              <w:t>CAD</w:t>
            </w:r>
            <w:commentRangeEnd w:id="56"/>
            <w:r w:rsidR="00DE36F7" w:rsidRPr="00C95A99">
              <w:rPr>
                <w:rStyle w:val="CommentReference"/>
                <w:rFonts w:cstheme="minorHAnsi"/>
                <w:sz w:val="22"/>
                <w:szCs w:val="22"/>
              </w:rPr>
              <w:commentReference w:id="56"/>
            </w:r>
          </w:p>
        </w:tc>
        <w:tc>
          <w:tcPr>
            <w:tcW w:w="1651" w:type="pct"/>
            <w:tcBorders>
              <w:bottom w:val="single" w:sz="4" w:space="0" w:color="auto"/>
            </w:tcBorders>
          </w:tcPr>
          <w:p w14:paraId="0871D421" w14:textId="28D73917" w:rsidR="00075410" w:rsidRPr="00C95A99" w:rsidRDefault="00075410" w:rsidP="00075410">
            <w:pPr>
              <w:pStyle w:val="Heading7"/>
              <w:spacing w:before="0"/>
              <w:jc w:val="center"/>
              <w:rPr>
                <w:rFonts w:asciiTheme="minorHAnsi" w:hAnsiTheme="minorHAnsi" w:cstheme="minorHAnsi"/>
                <w:i w:val="0"/>
                <w:color w:val="auto"/>
              </w:rPr>
            </w:pPr>
            <w:r w:rsidRPr="00C95A99">
              <w:rPr>
                <w:rFonts w:asciiTheme="minorHAnsi" w:hAnsiTheme="minorHAnsi" w:cstheme="minorHAnsi"/>
                <w:i w:val="0"/>
                <w:color w:val="auto"/>
              </w:rPr>
              <w:t>x/xx (</w:t>
            </w:r>
            <w:proofErr w:type="spellStart"/>
            <w:r w:rsidRPr="00C95A99">
              <w:rPr>
                <w:rFonts w:asciiTheme="minorHAnsi" w:hAnsiTheme="minorHAnsi" w:cstheme="minorHAnsi"/>
                <w:i w:val="0"/>
                <w:color w:val="auto"/>
              </w:rPr>
              <w:t>xx.x</w:t>
            </w:r>
            <w:proofErr w:type="spellEnd"/>
            <w:r w:rsidRPr="00C95A99">
              <w:rPr>
                <w:rFonts w:asciiTheme="minorHAnsi" w:hAnsiTheme="minorHAnsi" w:cstheme="minorHAnsi"/>
                <w:i w:val="0"/>
                <w:color w:val="auto"/>
              </w:rPr>
              <w:t>%)</w:t>
            </w:r>
          </w:p>
        </w:tc>
      </w:tr>
      <w:tr w:rsidR="00075410" w:rsidRPr="00A053EC" w14:paraId="50A44C3B" w14:textId="77777777" w:rsidTr="007C698B">
        <w:trPr>
          <w:cantSplit/>
          <w:jc w:val="center"/>
        </w:trPr>
        <w:tc>
          <w:tcPr>
            <w:tcW w:w="3349" w:type="pct"/>
            <w:tcBorders>
              <w:bottom w:val="single" w:sz="4" w:space="0" w:color="auto"/>
            </w:tcBorders>
          </w:tcPr>
          <w:p w14:paraId="446502FE" w14:textId="41839EEF" w:rsidR="00075410" w:rsidRPr="00E53D34" w:rsidRDefault="00075410" w:rsidP="00075410">
            <w:pPr>
              <w:rPr>
                <w:rFonts w:cstheme="minorHAnsi"/>
              </w:rPr>
            </w:pPr>
            <w:commentRangeStart w:id="57"/>
            <w:r w:rsidRPr="00E53D34">
              <w:rPr>
                <w:rFonts w:cstheme="minorHAnsi"/>
              </w:rPr>
              <w:t>MI</w:t>
            </w:r>
            <w:commentRangeEnd w:id="57"/>
            <w:r w:rsidR="00E53D34" w:rsidRPr="00E53D34">
              <w:rPr>
                <w:rStyle w:val="CommentReference"/>
                <w:rFonts w:cstheme="minorHAnsi"/>
                <w:sz w:val="22"/>
                <w:szCs w:val="22"/>
              </w:rPr>
              <w:commentReference w:id="57"/>
            </w:r>
          </w:p>
        </w:tc>
        <w:tc>
          <w:tcPr>
            <w:tcW w:w="1651" w:type="pct"/>
            <w:tcBorders>
              <w:bottom w:val="single" w:sz="4" w:space="0" w:color="auto"/>
            </w:tcBorders>
          </w:tcPr>
          <w:p w14:paraId="7230AE86" w14:textId="541FDD76" w:rsidR="00075410" w:rsidRPr="00E53D34" w:rsidRDefault="00075410" w:rsidP="00075410">
            <w:pPr>
              <w:pStyle w:val="Heading7"/>
              <w:spacing w:before="0"/>
              <w:jc w:val="center"/>
              <w:rPr>
                <w:rFonts w:asciiTheme="minorHAnsi" w:hAnsiTheme="minorHAnsi" w:cstheme="minorHAnsi"/>
                <w:i w:val="0"/>
                <w:color w:val="auto"/>
              </w:rPr>
            </w:pPr>
            <w:r w:rsidRPr="00E53D34">
              <w:rPr>
                <w:rFonts w:asciiTheme="minorHAnsi" w:hAnsiTheme="minorHAnsi" w:cstheme="minorHAnsi"/>
                <w:i w:val="0"/>
                <w:color w:val="auto"/>
              </w:rPr>
              <w:t>x/xx (</w:t>
            </w:r>
            <w:proofErr w:type="spellStart"/>
            <w:r w:rsidRPr="00E53D34">
              <w:rPr>
                <w:rFonts w:asciiTheme="minorHAnsi" w:hAnsiTheme="minorHAnsi" w:cstheme="minorHAnsi"/>
                <w:i w:val="0"/>
                <w:color w:val="auto"/>
              </w:rPr>
              <w:t>xx.x</w:t>
            </w:r>
            <w:proofErr w:type="spellEnd"/>
            <w:r w:rsidRPr="00E53D34">
              <w:rPr>
                <w:rFonts w:asciiTheme="minorHAnsi" w:hAnsiTheme="minorHAnsi" w:cstheme="minorHAnsi"/>
                <w:i w:val="0"/>
                <w:color w:val="auto"/>
              </w:rPr>
              <w:t>%)</w:t>
            </w:r>
          </w:p>
        </w:tc>
      </w:tr>
      <w:tr w:rsidR="00075410" w:rsidRPr="00A053EC" w14:paraId="321C2159" w14:textId="77777777" w:rsidTr="007C698B">
        <w:trPr>
          <w:cantSplit/>
          <w:jc w:val="center"/>
        </w:trPr>
        <w:tc>
          <w:tcPr>
            <w:tcW w:w="3349" w:type="pct"/>
            <w:tcBorders>
              <w:bottom w:val="single" w:sz="4" w:space="0" w:color="auto"/>
            </w:tcBorders>
          </w:tcPr>
          <w:p w14:paraId="0B62F895" w14:textId="71751C46" w:rsidR="00075410" w:rsidRPr="00E53D34" w:rsidRDefault="00075410" w:rsidP="00075410">
            <w:pPr>
              <w:rPr>
                <w:rFonts w:cstheme="minorHAnsi"/>
              </w:rPr>
            </w:pPr>
            <w:r w:rsidRPr="00E53D34">
              <w:rPr>
                <w:rFonts w:cstheme="minorHAnsi"/>
              </w:rPr>
              <w:t>Stroke</w:t>
            </w:r>
          </w:p>
        </w:tc>
        <w:tc>
          <w:tcPr>
            <w:tcW w:w="1651" w:type="pct"/>
            <w:tcBorders>
              <w:bottom w:val="single" w:sz="4" w:space="0" w:color="auto"/>
            </w:tcBorders>
          </w:tcPr>
          <w:p w14:paraId="6EE714F6" w14:textId="75CA8555" w:rsidR="00075410" w:rsidRPr="00E53D34" w:rsidRDefault="00075410" w:rsidP="00075410">
            <w:pPr>
              <w:pStyle w:val="Heading7"/>
              <w:spacing w:before="0"/>
              <w:jc w:val="center"/>
              <w:rPr>
                <w:rFonts w:asciiTheme="minorHAnsi" w:hAnsiTheme="minorHAnsi" w:cstheme="minorHAnsi"/>
                <w:i w:val="0"/>
                <w:color w:val="auto"/>
              </w:rPr>
            </w:pPr>
            <w:r w:rsidRPr="00E53D34">
              <w:rPr>
                <w:rFonts w:asciiTheme="minorHAnsi" w:hAnsiTheme="minorHAnsi" w:cstheme="minorHAnsi"/>
                <w:i w:val="0"/>
                <w:color w:val="auto"/>
              </w:rPr>
              <w:t>x/xx (</w:t>
            </w:r>
            <w:proofErr w:type="spellStart"/>
            <w:r w:rsidRPr="00E53D34">
              <w:rPr>
                <w:rFonts w:asciiTheme="minorHAnsi" w:hAnsiTheme="minorHAnsi" w:cstheme="minorHAnsi"/>
                <w:i w:val="0"/>
                <w:color w:val="auto"/>
              </w:rPr>
              <w:t>xx.x</w:t>
            </w:r>
            <w:proofErr w:type="spellEnd"/>
            <w:r w:rsidRPr="00E53D34">
              <w:rPr>
                <w:rFonts w:asciiTheme="minorHAnsi" w:hAnsiTheme="minorHAnsi" w:cstheme="minorHAnsi"/>
                <w:i w:val="0"/>
                <w:color w:val="auto"/>
              </w:rPr>
              <w:t>%)</w:t>
            </w:r>
          </w:p>
        </w:tc>
      </w:tr>
      <w:tr w:rsidR="00075410" w:rsidRPr="00A053EC" w14:paraId="1EA9F688" w14:textId="77777777" w:rsidTr="007C698B">
        <w:trPr>
          <w:cantSplit/>
          <w:jc w:val="center"/>
        </w:trPr>
        <w:tc>
          <w:tcPr>
            <w:tcW w:w="3349" w:type="pct"/>
            <w:tcBorders>
              <w:bottom w:val="single" w:sz="4" w:space="0" w:color="auto"/>
            </w:tcBorders>
          </w:tcPr>
          <w:p w14:paraId="33AB57EC" w14:textId="34CAA763" w:rsidR="00075410" w:rsidRPr="00345478" w:rsidRDefault="00075410" w:rsidP="00075410">
            <w:pPr>
              <w:rPr>
                <w:rFonts w:cstheme="minorHAnsi"/>
              </w:rPr>
            </w:pPr>
            <w:r w:rsidRPr="00345478">
              <w:rPr>
                <w:rFonts w:cstheme="minorHAnsi"/>
              </w:rPr>
              <w:t>Atrial Fibrillation</w:t>
            </w:r>
          </w:p>
        </w:tc>
        <w:tc>
          <w:tcPr>
            <w:tcW w:w="1651" w:type="pct"/>
            <w:tcBorders>
              <w:bottom w:val="single" w:sz="4" w:space="0" w:color="auto"/>
            </w:tcBorders>
          </w:tcPr>
          <w:p w14:paraId="4F58D9D7" w14:textId="0185838D" w:rsidR="00075410" w:rsidRPr="00345478" w:rsidRDefault="00075410" w:rsidP="00075410">
            <w:pPr>
              <w:pStyle w:val="Heading7"/>
              <w:spacing w:before="0"/>
              <w:jc w:val="center"/>
              <w:rPr>
                <w:rFonts w:asciiTheme="minorHAnsi" w:hAnsiTheme="minorHAnsi" w:cstheme="minorHAnsi"/>
                <w:i w:val="0"/>
                <w:color w:val="auto"/>
              </w:rPr>
            </w:pPr>
            <w:r w:rsidRPr="00345478">
              <w:rPr>
                <w:rFonts w:asciiTheme="minorHAnsi" w:hAnsiTheme="minorHAnsi" w:cstheme="minorHAnsi"/>
                <w:i w:val="0"/>
                <w:color w:val="auto"/>
              </w:rPr>
              <w:t>x/xx (</w:t>
            </w:r>
            <w:proofErr w:type="spellStart"/>
            <w:r w:rsidRPr="00345478">
              <w:rPr>
                <w:rFonts w:asciiTheme="minorHAnsi" w:hAnsiTheme="minorHAnsi" w:cstheme="minorHAnsi"/>
                <w:i w:val="0"/>
                <w:color w:val="auto"/>
              </w:rPr>
              <w:t>xx.x</w:t>
            </w:r>
            <w:proofErr w:type="spellEnd"/>
            <w:r w:rsidRPr="00345478">
              <w:rPr>
                <w:rFonts w:asciiTheme="minorHAnsi" w:hAnsiTheme="minorHAnsi" w:cstheme="minorHAnsi"/>
                <w:i w:val="0"/>
                <w:color w:val="auto"/>
              </w:rPr>
              <w:t>%)</w:t>
            </w:r>
          </w:p>
        </w:tc>
      </w:tr>
      <w:tr w:rsidR="00075410" w:rsidRPr="00A053EC" w14:paraId="469811B6" w14:textId="77777777" w:rsidTr="007C698B">
        <w:trPr>
          <w:cantSplit/>
          <w:jc w:val="center"/>
        </w:trPr>
        <w:tc>
          <w:tcPr>
            <w:tcW w:w="3349" w:type="pct"/>
            <w:tcBorders>
              <w:bottom w:val="single" w:sz="4" w:space="0" w:color="auto"/>
            </w:tcBorders>
          </w:tcPr>
          <w:p w14:paraId="771B7D52" w14:textId="4BACD745" w:rsidR="00075410" w:rsidRPr="00DB4719" w:rsidRDefault="00075410" w:rsidP="00075410">
            <w:pPr>
              <w:rPr>
                <w:rFonts w:cstheme="minorHAnsi"/>
              </w:rPr>
            </w:pPr>
            <w:commentRangeStart w:id="58"/>
            <w:r w:rsidRPr="00DB4719">
              <w:rPr>
                <w:rFonts w:cstheme="minorHAnsi"/>
              </w:rPr>
              <w:t>PPM</w:t>
            </w:r>
            <w:commentRangeEnd w:id="58"/>
            <w:r w:rsidR="003169B1" w:rsidRPr="00DB4719">
              <w:rPr>
                <w:rStyle w:val="CommentReference"/>
                <w:rFonts w:cstheme="minorHAnsi"/>
                <w:sz w:val="22"/>
                <w:szCs w:val="22"/>
              </w:rPr>
              <w:commentReference w:id="58"/>
            </w:r>
          </w:p>
        </w:tc>
        <w:tc>
          <w:tcPr>
            <w:tcW w:w="1651" w:type="pct"/>
            <w:tcBorders>
              <w:bottom w:val="single" w:sz="4" w:space="0" w:color="auto"/>
            </w:tcBorders>
          </w:tcPr>
          <w:p w14:paraId="74A3AFB1" w14:textId="7C80032E" w:rsidR="00075410" w:rsidRPr="00DB4719" w:rsidRDefault="00075410" w:rsidP="00075410">
            <w:pPr>
              <w:pStyle w:val="Heading7"/>
              <w:spacing w:before="0"/>
              <w:jc w:val="center"/>
              <w:rPr>
                <w:rFonts w:asciiTheme="minorHAnsi" w:hAnsiTheme="minorHAnsi" w:cstheme="minorHAnsi"/>
                <w:i w:val="0"/>
                <w:color w:val="auto"/>
              </w:rPr>
            </w:pPr>
            <w:r w:rsidRPr="00DB4719">
              <w:rPr>
                <w:rFonts w:asciiTheme="minorHAnsi" w:hAnsiTheme="minorHAnsi" w:cstheme="minorHAnsi"/>
                <w:i w:val="0"/>
                <w:color w:val="auto"/>
              </w:rPr>
              <w:t>x/xx (</w:t>
            </w:r>
            <w:proofErr w:type="spellStart"/>
            <w:r w:rsidRPr="00DB4719">
              <w:rPr>
                <w:rFonts w:asciiTheme="minorHAnsi" w:hAnsiTheme="minorHAnsi" w:cstheme="minorHAnsi"/>
                <w:i w:val="0"/>
                <w:color w:val="auto"/>
              </w:rPr>
              <w:t>xx.x</w:t>
            </w:r>
            <w:proofErr w:type="spellEnd"/>
            <w:r w:rsidRPr="00DB4719">
              <w:rPr>
                <w:rFonts w:asciiTheme="minorHAnsi" w:hAnsiTheme="minorHAnsi" w:cstheme="minorHAnsi"/>
                <w:i w:val="0"/>
                <w:color w:val="auto"/>
              </w:rPr>
              <w:t>%)</w:t>
            </w:r>
          </w:p>
        </w:tc>
      </w:tr>
      <w:tr w:rsidR="00075410" w:rsidRPr="00A053EC" w14:paraId="005DABD2" w14:textId="77777777" w:rsidTr="007C698B">
        <w:trPr>
          <w:cantSplit/>
          <w:jc w:val="center"/>
        </w:trPr>
        <w:tc>
          <w:tcPr>
            <w:tcW w:w="3349" w:type="pct"/>
            <w:tcBorders>
              <w:bottom w:val="single" w:sz="4" w:space="0" w:color="auto"/>
            </w:tcBorders>
          </w:tcPr>
          <w:p w14:paraId="7588D8BA" w14:textId="56404C56" w:rsidR="00075410" w:rsidRPr="00345478" w:rsidRDefault="00075410" w:rsidP="00075410">
            <w:pPr>
              <w:rPr>
                <w:rFonts w:cstheme="minorHAnsi"/>
              </w:rPr>
            </w:pPr>
            <w:r w:rsidRPr="00345478">
              <w:rPr>
                <w:rFonts w:cstheme="minorHAnsi"/>
              </w:rPr>
              <w:t>PCI</w:t>
            </w:r>
          </w:p>
        </w:tc>
        <w:tc>
          <w:tcPr>
            <w:tcW w:w="1651" w:type="pct"/>
            <w:tcBorders>
              <w:bottom w:val="single" w:sz="4" w:space="0" w:color="auto"/>
            </w:tcBorders>
          </w:tcPr>
          <w:p w14:paraId="1DEF4CB0" w14:textId="642C1B10" w:rsidR="00075410" w:rsidRPr="00345478" w:rsidRDefault="00075410" w:rsidP="00075410">
            <w:pPr>
              <w:pStyle w:val="Heading7"/>
              <w:spacing w:before="0"/>
              <w:jc w:val="center"/>
              <w:rPr>
                <w:rFonts w:asciiTheme="minorHAnsi" w:hAnsiTheme="minorHAnsi" w:cstheme="minorHAnsi"/>
                <w:i w:val="0"/>
                <w:color w:val="auto"/>
              </w:rPr>
            </w:pPr>
            <w:r w:rsidRPr="00345478">
              <w:rPr>
                <w:rFonts w:asciiTheme="minorHAnsi" w:hAnsiTheme="minorHAnsi" w:cstheme="minorHAnsi"/>
                <w:i w:val="0"/>
                <w:color w:val="auto"/>
              </w:rPr>
              <w:t>x/xx (</w:t>
            </w:r>
            <w:proofErr w:type="spellStart"/>
            <w:r w:rsidRPr="00345478">
              <w:rPr>
                <w:rFonts w:asciiTheme="minorHAnsi" w:hAnsiTheme="minorHAnsi" w:cstheme="minorHAnsi"/>
                <w:i w:val="0"/>
                <w:color w:val="auto"/>
              </w:rPr>
              <w:t>xx.x</w:t>
            </w:r>
            <w:proofErr w:type="spellEnd"/>
            <w:r w:rsidRPr="00345478">
              <w:rPr>
                <w:rFonts w:asciiTheme="minorHAnsi" w:hAnsiTheme="minorHAnsi" w:cstheme="minorHAnsi"/>
                <w:i w:val="0"/>
                <w:color w:val="auto"/>
              </w:rPr>
              <w:t>%)</w:t>
            </w:r>
          </w:p>
        </w:tc>
      </w:tr>
      <w:tr w:rsidR="00075410" w:rsidRPr="00A053EC" w14:paraId="3363F908" w14:textId="77777777" w:rsidTr="007C698B">
        <w:trPr>
          <w:cantSplit/>
          <w:jc w:val="center"/>
        </w:trPr>
        <w:tc>
          <w:tcPr>
            <w:tcW w:w="3349" w:type="pct"/>
            <w:tcBorders>
              <w:bottom w:val="single" w:sz="4" w:space="0" w:color="auto"/>
            </w:tcBorders>
          </w:tcPr>
          <w:p w14:paraId="613932F4" w14:textId="77848DE9" w:rsidR="00075410" w:rsidRPr="00345478" w:rsidRDefault="00075410" w:rsidP="00075410">
            <w:pPr>
              <w:rPr>
                <w:rFonts w:cstheme="minorHAnsi"/>
              </w:rPr>
            </w:pPr>
            <w:r w:rsidRPr="00345478">
              <w:rPr>
                <w:rFonts w:cstheme="minorHAnsi"/>
              </w:rPr>
              <w:t>CABG</w:t>
            </w:r>
          </w:p>
        </w:tc>
        <w:tc>
          <w:tcPr>
            <w:tcW w:w="1651" w:type="pct"/>
            <w:tcBorders>
              <w:bottom w:val="single" w:sz="4" w:space="0" w:color="auto"/>
            </w:tcBorders>
          </w:tcPr>
          <w:p w14:paraId="6A64AD94" w14:textId="13CCD277" w:rsidR="00075410" w:rsidRPr="00345478" w:rsidRDefault="00075410" w:rsidP="00075410">
            <w:pPr>
              <w:pStyle w:val="Heading7"/>
              <w:spacing w:before="0"/>
              <w:jc w:val="center"/>
              <w:rPr>
                <w:rFonts w:asciiTheme="minorHAnsi" w:hAnsiTheme="minorHAnsi" w:cstheme="minorHAnsi"/>
                <w:i w:val="0"/>
                <w:color w:val="auto"/>
              </w:rPr>
            </w:pPr>
            <w:r w:rsidRPr="00345478">
              <w:rPr>
                <w:rFonts w:asciiTheme="minorHAnsi" w:hAnsiTheme="minorHAnsi" w:cstheme="minorHAnsi"/>
                <w:i w:val="0"/>
                <w:color w:val="auto"/>
              </w:rPr>
              <w:t>x/xx (</w:t>
            </w:r>
            <w:proofErr w:type="spellStart"/>
            <w:r w:rsidRPr="00345478">
              <w:rPr>
                <w:rFonts w:asciiTheme="minorHAnsi" w:hAnsiTheme="minorHAnsi" w:cstheme="minorHAnsi"/>
                <w:i w:val="0"/>
                <w:color w:val="auto"/>
              </w:rPr>
              <w:t>xx.x</w:t>
            </w:r>
            <w:proofErr w:type="spellEnd"/>
            <w:r w:rsidRPr="00345478">
              <w:rPr>
                <w:rFonts w:asciiTheme="minorHAnsi" w:hAnsiTheme="minorHAnsi" w:cstheme="minorHAnsi"/>
                <w:i w:val="0"/>
                <w:color w:val="auto"/>
              </w:rPr>
              <w:t>%)</w:t>
            </w:r>
          </w:p>
        </w:tc>
      </w:tr>
      <w:tr w:rsidR="00075410" w:rsidRPr="00A053EC" w14:paraId="3C860EAD" w14:textId="77777777" w:rsidTr="007C698B">
        <w:trPr>
          <w:cantSplit/>
          <w:jc w:val="center"/>
        </w:trPr>
        <w:tc>
          <w:tcPr>
            <w:tcW w:w="3349" w:type="pct"/>
            <w:tcBorders>
              <w:bottom w:val="single" w:sz="4" w:space="0" w:color="auto"/>
            </w:tcBorders>
          </w:tcPr>
          <w:p w14:paraId="43A869F9" w14:textId="457CA4FA" w:rsidR="00075410" w:rsidRPr="00345478" w:rsidRDefault="00075410" w:rsidP="00075410">
            <w:pPr>
              <w:rPr>
                <w:rFonts w:cstheme="minorHAnsi"/>
              </w:rPr>
            </w:pPr>
            <w:commentRangeStart w:id="59"/>
            <w:r w:rsidRPr="00345478">
              <w:rPr>
                <w:rFonts w:cstheme="minorHAnsi"/>
              </w:rPr>
              <w:t>Pulmonary hypertension</w:t>
            </w:r>
            <w:commentRangeEnd w:id="59"/>
            <w:r w:rsidR="00345478" w:rsidRPr="00345478">
              <w:rPr>
                <w:rStyle w:val="CommentReference"/>
                <w:rFonts w:cstheme="minorHAnsi"/>
                <w:sz w:val="22"/>
                <w:szCs w:val="22"/>
              </w:rPr>
              <w:commentReference w:id="59"/>
            </w:r>
          </w:p>
        </w:tc>
        <w:tc>
          <w:tcPr>
            <w:tcW w:w="1651" w:type="pct"/>
            <w:tcBorders>
              <w:bottom w:val="single" w:sz="4" w:space="0" w:color="auto"/>
            </w:tcBorders>
          </w:tcPr>
          <w:p w14:paraId="2EF65E22" w14:textId="6FBD0ABD" w:rsidR="00075410" w:rsidRPr="00345478" w:rsidRDefault="00075410" w:rsidP="00075410">
            <w:pPr>
              <w:pStyle w:val="Heading7"/>
              <w:spacing w:before="0"/>
              <w:jc w:val="center"/>
              <w:rPr>
                <w:rFonts w:asciiTheme="minorHAnsi" w:hAnsiTheme="minorHAnsi" w:cstheme="minorHAnsi"/>
                <w:i w:val="0"/>
                <w:color w:val="auto"/>
              </w:rPr>
            </w:pPr>
            <w:r w:rsidRPr="00345478">
              <w:rPr>
                <w:rFonts w:asciiTheme="minorHAnsi" w:hAnsiTheme="minorHAnsi" w:cstheme="minorHAnsi"/>
                <w:i w:val="0"/>
                <w:color w:val="auto"/>
              </w:rPr>
              <w:t>x/xx (</w:t>
            </w:r>
            <w:proofErr w:type="spellStart"/>
            <w:r w:rsidRPr="00345478">
              <w:rPr>
                <w:rFonts w:asciiTheme="minorHAnsi" w:hAnsiTheme="minorHAnsi" w:cstheme="minorHAnsi"/>
                <w:i w:val="0"/>
                <w:color w:val="auto"/>
              </w:rPr>
              <w:t>xx.x</w:t>
            </w:r>
            <w:proofErr w:type="spellEnd"/>
            <w:r w:rsidRPr="00345478">
              <w:rPr>
                <w:rFonts w:asciiTheme="minorHAnsi" w:hAnsiTheme="minorHAnsi" w:cstheme="minorHAnsi"/>
                <w:i w:val="0"/>
                <w:color w:val="auto"/>
              </w:rPr>
              <w:t>%)</w:t>
            </w:r>
          </w:p>
        </w:tc>
      </w:tr>
      <w:tr w:rsidR="00075410" w:rsidRPr="00A053EC" w14:paraId="7FFD9192" w14:textId="77777777" w:rsidTr="007C698B">
        <w:trPr>
          <w:cantSplit/>
          <w:jc w:val="center"/>
        </w:trPr>
        <w:tc>
          <w:tcPr>
            <w:tcW w:w="3349" w:type="pct"/>
            <w:tcBorders>
              <w:bottom w:val="single" w:sz="4" w:space="0" w:color="auto"/>
            </w:tcBorders>
          </w:tcPr>
          <w:p w14:paraId="3501A442" w14:textId="1F4A5CF8" w:rsidR="00075410" w:rsidRPr="00014B01" w:rsidRDefault="00075410" w:rsidP="00075410">
            <w:pPr>
              <w:rPr>
                <w:rFonts w:cstheme="minorHAnsi"/>
              </w:rPr>
            </w:pPr>
            <w:commentRangeStart w:id="60"/>
            <w:r w:rsidRPr="00014B01">
              <w:rPr>
                <w:rFonts w:cstheme="minorHAnsi"/>
              </w:rPr>
              <w:t>COPD</w:t>
            </w:r>
            <w:commentRangeEnd w:id="60"/>
            <w:r w:rsidR="00014B01" w:rsidRPr="00014B01">
              <w:rPr>
                <w:rStyle w:val="CommentReference"/>
                <w:rFonts w:cstheme="minorHAnsi"/>
                <w:sz w:val="22"/>
                <w:szCs w:val="22"/>
              </w:rPr>
              <w:commentReference w:id="60"/>
            </w:r>
          </w:p>
        </w:tc>
        <w:tc>
          <w:tcPr>
            <w:tcW w:w="1651" w:type="pct"/>
            <w:tcBorders>
              <w:bottom w:val="single" w:sz="4" w:space="0" w:color="auto"/>
            </w:tcBorders>
          </w:tcPr>
          <w:p w14:paraId="1B073EB6" w14:textId="5DEC2B71" w:rsidR="00075410" w:rsidRPr="00014B01" w:rsidRDefault="00075410" w:rsidP="00075410">
            <w:pPr>
              <w:pStyle w:val="Heading7"/>
              <w:spacing w:before="0"/>
              <w:jc w:val="center"/>
              <w:rPr>
                <w:rFonts w:asciiTheme="minorHAnsi" w:hAnsiTheme="minorHAnsi" w:cstheme="minorHAnsi"/>
                <w:i w:val="0"/>
                <w:color w:val="auto"/>
              </w:rPr>
            </w:pPr>
            <w:r w:rsidRPr="00014B01">
              <w:rPr>
                <w:rFonts w:asciiTheme="minorHAnsi" w:hAnsiTheme="minorHAnsi" w:cstheme="minorHAnsi"/>
                <w:i w:val="0"/>
                <w:color w:val="auto"/>
              </w:rPr>
              <w:t>x/xx (</w:t>
            </w:r>
            <w:proofErr w:type="spellStart"/>
            <w:r w:rsidRPr="00014B01">
              <w:rPr>
                <w:rFonts w:asciiTheme="minorHAnsi" w:hAnsiTheme="minorHAnsi" w:cstheme="minorHAnsi"/>
                <w:i w:val="0"/>
                <w:color w:val="auto"/>
              </w:rPr>
              <w:t>xx.x</w:t>
            </w:r>
            <w:proofErr w:type="spellEnd"/>
            <w:r w:rsidRPr="00014B01">
              <w:rPr>
                <w:rFonts w:asciiTheme="minorHAnsi" w:hAnsiTheme="minorHAnsi" w:cstheme="minorHAnsi"/>
                <w:i w:val="0"/>
                <w:color w:val="auto"/>
              </w:rPr>
              <w:t>%)</w:t>
            </w:r>
          </w:p>
        </w:tc>
      </w:tr>
      <w:tr w:rsidR="00075410" w:rsidRPr="00A053EC" w14:paraId="0604DCEA" w14:textId="77777777" w:rsidTr="007C698B">
        <w:trPr>
          <w:cantSplit/>
          <w:jc w:val="center"/>
        </w:trPr>
        <w:tc>
          <w:tcPr>
            <w:tcW w:w="3349" w:type="pct"/>
            <w:tcBorders>
              <w:bottom w:val="single" w:sz="4" w:space="0" w:color="auto"/>
            </w:tcBorders>
          </w:tcPr>
          <w:p w14:paraId="54403130" w14:textId="6BC3251B" w:rsidR="00075410" w:rsidRPr="00846960" w:rsidRDefault="00075410" w:rsidP="00075410">
            <w:pPr>
              <w:rPr>
                <w:rFonts w:cstheme="minorHAnsi"/>
              </w:rPr>
            </w:pPr>
            <w:commentRangeStart w:id="61"/>
            <w:r w:rsidRPr="00846960">
              <w:rPr>
                <w:rFonts w:cstheme="minorHAnsi"/>
              </w:rPr>
              <w:t>Chronic kidney disease</w:t>
            </w:r>
            <w:commentRangeEnd w:id="61"/>
            <w:r w:rsidR="002F6302" w:rsidRPr="00846960">
              <w:rPr>
                <w:rStyle w:val="CommentReference"/>
                <w:rFonts w:cstheme="minorHAnsi"/>
                <w:sz w:val="22"/>
                <w:szCs w:val="22"/>
              </w:rPr>
              <w:commentReference w:id="61"/>
            </w:r>
          </w:p>
        </w:tc>
        <w:tc>
          <w:tcPr>
            <w:tcW w:w="1651" w:type="pct"/>
            <w:tcBorders>
              <w:bottom w:val="single" w:sz="4" w:space="0" w:color="auto"/>
            </w:tcBorders>
          </w:tcPr>
          <w:p w14:paraId="3DABE1DE" w14:textId="10C07D49" w:rsidR="00075410" w:rsidRPr="00846960" w:rsidRDefault="00075410" w:rsidP="00075410">
            <w:pPr>
              <w:pStyle w:val="Heading7"/>
              <w:spacing w:before="0"/>
              <w:jc w:val="center"/>
              <w:rPr>
                <w:rFonts w:asciiTheme="minorHAnsi" w:hAnsiTheme="minorHAnsi" w:cstheme="minorHAnsi"/>
                <w:i w:val="0"/>
                <w:color w:val="auto"/>
              </w:rPr>
            </w:pPr>
            <w:r w:rsidRPr="00846960">
              <w:rPr>
                <w:rFonts w:asciiTheme="minorHAnsi" w:hAnsiTheme="minorHAnsi" w:cstheme="minorHAnsi"/>
                <w:i w:val="0"/>
                <w:color w:val="auto"/>
              </w:rPr>
              <w:t>x/xx (</w:t>
            </w:r>
            <w:proofErr w:type="spellStart"/>
            <w:r w:rsidRPr="00846960">
              <w:rPr>
                <w:rFonts w:asciiTheme="minorHAnsi" w:hAnsiTheme="minorHAnsi" w:cstheme="minorHAnsi"/>
                <w:i w:val="0"/>
                <w:color w:val="auto"/>
              </w:rPr>
              <w:t>xx.x</w:t>
            </w:r>
            <w:proofErr w:type="spellEnd"/>
            <w:r w:rsidRPr="00846960">
              <w:rPr>
                <w:rFonts w:asciiTheme="minorHAnsi" w:hAnsiTheme="minorHAnsi" w:cstheme="minorHAnsi"/>
                <w:i w:val="0"/>
                <w:color w:val="auto"/>
              </w:rPr>
              <w:t>%)</w:t>
            </w:r>
          </w:p>
        </w:tc>
      </w:tr>
      <w:tr w:rsidR="00075410" w:rsidRPr="00A053EC" w14:paraId="325FD6D0" w14:textId="77777777" w:rsidTr="007C698B">
        <w:trPr>
          <w:cantSplit/>
          <w:jc w:val="center"/>
        </w:trPr>
        <w:tc>
          <w:tcPr>
            <w:tcW w:w="3349" w:type="pct"/>
            <w:tcBorders>
              <w:bottom w:val="single" w:sz="4" w:space="0" w:color="auto"/>
            </w:tcBorders>
          </w:tcPr>
          <w:p w14:paraId="6FE03529" w14:textId="675CE972" w:rsidR="00075410" w:rsidRPr="00DA3A68" w:rsidRDefault="00075410" w:rsidP="00075410">
            <w:pPr>
              <w:rPr>
                <w:rFonts w:cstheme="minorHAnsi"/>
              </w:rPr>
            </w:pPr>
            <w:commentRangeStart w:id="62"/>
            <w:r w:rsidRPr="00DA3A68">
              <w:rPr>
                <w:rFonts w:cstheme="minorHAnsi"/>
              </w:rPr>
              <w:t>Cancer</w:t>
            </w:r>
            <w:commentRangeEnd w:id="62"/>
            <w:r w:rsidR="00DA3A68" w:rsidRPr="00DA3A68">
              <w:rPr>
                <w:rStyle w:val="CommentReference"/>
                <w:rFonts w:cstheme="minorHAnsi"/>
                <w:sz w:val="22"/>
                <w:szCs w:val="22"/>
              </w:rPr>
              <w:commentReference w:id="62"/>
            </w:r>
          </w:p>
        </w:tc>
        <w:tc>
          <w:tcPr>
            <w:tcW w:w="1651" w:type="pct"/>
            <w:tcBorders>
              <w:bottom w:val="single" w:sz="4" w:space="0" w:color="auto"/>
            </w:tcBorders>
          </w:tcPr>
          <w:p w14:paraId="07646ABF" w14:textId="7E492311" w:rsidR="00075410" w:rsidRPr="00DA3A68" w:rsidRDefault="00075410" w:rsidP="00075410">
            <w:pPr>
              <w:pStyle w:val="Heading7"/>
              <w:spacing w:before="0"/>
              <w:jc w:val="center"/>
              <w:rPr>
                <w:rFonts w:asciiTheme="minorHAnsi" w:hAnsiTheme="minorHAnsi" w:cstheme="minorHAnsi"/>
                <w:i w:val="0"/>
                <w:color w:val="auto"/>
              </w:rPr>
            </w:pPr>
            <w:r w:rsidRPr="00DA3A68">
              <w:rPr>
                <w:rFonts w:asciiTheme="minorHAnsi" w:hAnsiTheme="minorHAnsi" w:cstheme="minorHAnsi"/>
                <w:i w:val="0"/>
                <w:color w:val="auto"/>
              </w:rPr>
              <w:t>x/xx (</w:t>
            </w:r>
            <w:proofErr w:type="spellStart"/>
            <w:r w:rsidRPr="00DA3A68">
              <w:rPr>
                <w:rFonts w:asciiTheme="minorHAnsi" w:hAnsiTheme="minorHAnsi" w:cstheme="minorHAnsi"/>
                <w:i w:val="0"/>
                <w:color w:val="auto"/>
              </w:rPr>
              <w:t>xx.x</w:t>
            </w:r>
            <w:proofErr w:type="spellEnd"/>
            <w:r w:rsidRPr="00DA3A68">
              <w:rPr>
                <w:rFonts w:asciiTheme="minorHAnsi" w:hAnsiTheme="minorHAnsi" w:cstheme="minorHAnsi"/>
                <w:i w:val="0"/>
                <w:color w:val="auto"/>
              </w:rPr>
              <w:t>%)</w:t>
            </w:r>
          </w:p>
        </w:tc>
      </w:tr>
      <w:tr w:rsidR="000329F9" w:rsidRPr="00683B0E" w14:paraId="35DD99D9" w14:textId="77777777" w:rsidTr="007C698B">
        <w:trPr>
          <w:cantSplit/>
          <w:jc w:val="center"/>
        </w:trPr>
        <w:tc>
          <w:tcPr>
            <w:tcW w:w="5000" w:type="pct"/>
            <w:gridSpan w:val="2"/>
          </w:tcPr>
          <w:p w14:paraId="625E55FB" w14:textId="77777777" w:rsidR="000329F9" w:rsidRPr="00683B0E" w:rsidRDefault="000329F9" w:rsidP="000329F9">
            <w:pPr>
              <w:keepNext/>
              <w:adjustRightInd w:val="0"/>
              <w:rPr>
                <w:rFonts w:ascii="Calibri" w:hAnsi="Calibri" w:cs="Calibri"/>
                <w:sz w:val="16"/>
                <w:szCs w:val="16"/>
              </w:rPr>
            </w:pPr>
            <w:r w:rsidRPr="00683B0E">
              <w:rPr>
                <w:rFonts w:ascii="Calibri" w:hAnsi="Calibri" w:cs="Calibri"/>
                <w:sz w:val="16"/>
                <w:szCs w:val="16"/>
              </w:rPr>
              <w:t>Continuous variables: Mean ± SD</w:t>
            </w:r>
            <w:r>
              <w:rPr>
                <w:rFonts w:ascii="Calibri" w:hAnsi="Calibri" w:cs="Calibri"/>
                <w:sz w:val="16"/>
                <w:szCs w:val="16"/>
              </w:rPr>
              <w:t xml:space="preserve"> (n)</w:t>
            </w:r>
            <w:r w:rsidRPr="00683B0E">
              <w:rPr>
                <w:rFonts w:ascii="Calibri" w:hAnsi="Calibri" w:cs="Calibri"/>
                <w:sz w:val="16"/>
                <w:szCs w:val="16"/>
              </w:rPr>
              <w:t>; Median (min, max)</w:t>
            </w:r>
          </w:p>
          <w:p w14:paraId="58156C67" w14:textId="77777777" w:rsidR="000329F9" w:rsidRDefault="000329F9" w:rsidP="000329F9">
            <w:pPr>
              <w:rPr>
                <w:rFonts w:ascii="Calibri" w:hAnsi="Calibri" w:cs="Calibri"/>
                <w:sz w:val="16"/>
                <w:szCs w:val="16"/>
              </w:rPr>
            </w:pPr>
            <w:r w:rsidRPr="00683B0E">
              <w:rPr>
                <w:rFonts w:ascii="Calibri" w:hAnsi="Calibri" w:cs="Calibri"/>
                <w:sz w:val="16"/>
                <w:szCs w:val="16"/>
              </w:rPr>
              <w:t xml:space="preserve">Categorical measures: % </w:t>
            </w:r>
            <w:r>
              <w:rPr>
                <w:rFonts w:ascii="Calibri" w:hAnsi="Calibri" w:cs="Calibri"/>
                <w:sz w:val="16"/>
                <w:szCs w:val="16"/>
              </w:rPr>
              <w:t>(n/Total N)</w:t>
            </w:r>
          </w:p>
          <w:p w14:paraId="48EC8CAD" w14:textId="77777777" w:rsidR="000329F9" w:rsidRPr="00683B0E" w:rsidRDefault="000329F9" w:rsidP="000329F9">
            <w:pPr>
              <w:rPr>
                <w:rFonts w:eastAsiaTheme="minorEastAsia"/>
                <w:sz w:val="20"/>
              </w:rPr>
            </w:pPr>
            <w:r w:rsidRPr="00683B0E">
              <w:rPr>
                <w:rFonts w:ascii="Calibri" w:hAnsi="Calibri" w:cs="Calibri"/>
                <w:sz w:val="16"/>
                <w:szCs w:val="16"/>
              </w:rPr>
              <w:t xml:space="preserve">Source: </w:t>
            </w:r>
            <w:proofErr w:type="spellStart"/>
            <w:r>
              <w:rPr>
                <w:rFonts w:ascii="Calibri" w:hAnsi="Calibri" w:cs="Calibri"/>
                <w:sz w:val="16"/>
                <w:szCs w:val="16"/>
              </w:rPr>
              <w:t>program_name.sas</w:t>
            </w:r>
            <w:proofErr w:type="spellEnd"/>
            <w:r w:rsidRPr="00683B0E">
              <w:rPr>
                <w:rFonts w:ascii="Calibri" w:hAnsi="Calibri" w:cs="Calibri"/>
                <w:sz w:val="16"/>
                <w:szCs w:val="16"/>
              </w:rPr>
              <w:t xml:space="preserve"> Extract Date: DDMMMYYYY Run Date (Time): DDMMMYYYY (</w:t>
            </w:r>
            <w:proofErr w:type="spellStart"/>
            <w:r w:rsidRPr="00683B0E">
              <w:rPr>
                <w:rFonts w:ascii="Calibri" w:hAnsi="Calibri" w:cs="Calibri"/>
                <w:sz w:val="16"/>
                <w:szCs w:val="16"/>
              </w:rPr>
              <w:t>hh:mm</w:t>
            </w:r>
            <w:proofErr w:type="spellEnd"/>
            <w:r w:rsidRPr="00683B0E">
              <w:rPr>
                <w:rFonts w:ascii="Calibri" w:hAnsi="Calibri" w:cs="Calibri"/>
                <w:sz w:val="16"/>
                <w:szCs w:val="16"/>
              </w:rPr>
              <w:t xml:space="preserve">)       </w:t>
            </w:r>
          </w:p>
        </w:tc>
      </w:tr>
    </w:tbl>
    <w:p w14:paraId="1B2FCEC2" w14:textId="3F63D3C8" w:rsidR="00AB1D99" w:rsidRDefault="00AB1D99">
      <w:pPr>
        <w:spacing w:after="160" w:line="259" w:lineRule="auto"/>
        <w:rPr>
          <w:ins w:id="63" w:author="Luke Hall" w:date="2025-07-21T16:06:00Z" w16du:dateUtc="2025-07-21T20:06:00Z"/>
          <w:rFonts w:eastAsiaTheme="majorEastAsia" w:cstheme="minorHAnsi"/>
          <w:b/>
          <w:color w:val="000000" w:themeColor="text1"/>
          <w:sz w:val="28"/>
          <w:szCs w:val="24"/>
        </w:rPr>
      </w:pPr>
    </w:p>
    <w:p w14:paraId="73C06A22" w14:textId="3FC2C28D" w:rsidR="000965A2" w:rsidRDefault="000965A2">
      <w:pPr>
        <w:spacing w:after="160" w:line="259" w:lineRule="auto"/>
        <w:rPr>
          <w:ins w:id="64" w:author="Luke Hall" w:date="2025-07-21T16:06:00Z" w16du:dateUtc="2025-07-21T20:06:00Z"/>
          <w:rFonts w:eastAsiaTheme="majorEastAsia" w:cstheme="minorHAnsi"/>
          <w:b/>
          <w:color w:val="000000" w:themeColor="text1"/>
          <w:sz w:val="28"/>
          <w:szCs w:val="24"/>
        </w:rPr>
      </w:pPr>
      <w:bookmarkStart w:id="65" w:name="_Toc75957420"/>
      <w:ins w:id="66" w:author="Luke Hall" w:date="2025-07-21T16:06:00Z" w16du:dateUtc="2025-07-21T20:06:00Z">
        <w:r>
          <w:rPr>
            <w:rFonts w:eastAsiaTheme="majorEastAsia" w:cstheme="minorHAnsi"/>
            <w:b/>
            <w:color w:val="000000" w:themeColor="text1"/>
            <w:sz w:val="28"/>
            <w:szCs w:val="24"/>
          </w:rPr>
          <w:lastRenderedPageBreak/>
          <w:br w:type="page"/>
        </w:r>
      </w:ins>
    </w:p>
    <w:p w14:paraId="51CCF870" w14:textId="77777777" w:rsidR="00AB1D99" w:rsidRDefault="00AB1D99">
      <w:pPr>
        <w:spacing w:after="160" w:line="259" w:lineRule="auto"/>
        <w:rPr>
          <w:ins w:id="67" w:author="Isabelle Weir" w:date="2025-07-21T16:30:00Z" w16du:dateUtc="2025-07-21T20:30:00Z"/>
          <w:rFonts w:eastAsiaTheme="majorEastAsia" w:cstheme="minorHAnsi"/>
          <w:b/>
          <w:color w:val="000000" w:themeColor="text1"/>
          <w:sz w:val="28"/>
          <w:szCs w:val="24"/>
        </w:rPr>
      </w:pPr>
    </w:p>
    <w:p w14:paraId="5663ED32" w14:textId="07A9DBAE" w:rsidR="00FD6FB4" w:rsidRDefault="00E33F70" w:rsidP="00703E99">
      <w:pPr>
        <w:pStyle w:val="Heading2"/>
      </w:pPr>
      <w:bookmarkStart w:id="68" w:name="_Toc204078559"/>
      <w:ins w:id="69" w:author="Isabelle Weir" w:date="2025-07-21T16:30:00Z" w16du:dateUtc="2025-07-21T20:30:00Z">
        <w:r>
          <w:t>Table</w:t>
        </w:r>
      </w:ins>
      <w:r>
        <w:t xml:space="preserve"> </w:t>
      </w:r>
      <w:r w:rsidR="003E7223">
        <w:t xml:space="preserve">4 </w:t>
      </w:r>
      <w:commentRangeStart w:id="70"/>
      <w:commentRangeStart w:id="71"/>
      <w:r>
        <w:t xml:space="preserve">Device </w:t>
      </w:r>
      <w:commentRangeEnd w:id="70"/>
      <w:r w:rsidR="00EB05B7">
        <w:rPr>
          <w:rStyle w:val="CommentReference"/>
          <w:sz w:val="22"/>
          <w:szCs w:val="24"/>
        </w:rPr>
        <w:commentReference w:id="70"/>
      </w:r>
      <w:commentRangeEnd w:id="71"/>
      <w:r w:rsidR="003E25E0">
        <w:rPr>
          <w:rStyle w:val="CommentReference"/>
          <w:sz w:val="22"/>
          <w:szCs w:val="24"/>
        </w:rPr>
        <w:commentReference w:id="71"/>
      </w:r>
      <w:r>
        <w:t xml:space="preserve">Success </w:t>
      </w:r>
      <w:r w:rsidR="00FD6FB4">
        <w:t xml:space="preserve">at exit from OR/Cath Lab </w:t>
      </w:r>
      <w:r>
        <w:t>(per Device Analysis)</w:t>
      </w:r>
      <w:bookmarkEnd w:id="65"/>
      <w:bookmarkEnd w:id="68"/>
      <w:r w:rsidR="00A2528C">
        <w:t xml:space="preserve"> </w:t>
      </w:r>
    </w:p>
    <w:p w14:paraId="72A2643C" w14:textId="77777777" w:rsidR="00E33F70" w:rsidRPr="00703E99" w:rsidRDefault="00E33F70" w:rsidP="00E33F70">
      <w:pPr>
        <w:jc w:val="center"/>
        <w:rPr>
          <w:b/>
          <w:bCs/>
        </w:rPr>
      </w:pPr>
      <w:r w:rsidRPr="00703E99">
        <w:rPr>
          <w:b/>
          <w:bCs/>
        </w:rPr>
        <w:t>Enrolled Population (N=xx)</w:t>
      </w:r>
    </w:p>
    <w:p w14:paraId="5AEC584B" w14:textId="77777777" w:rsidR="00E33F70" w:rsidRPr="00EE2639" w:rsidRDefault="00E33F70" w:rsidP="00E33F70">
      <w:r>
        <w:tab/>
      </w:r>
      <w:r>
        <w:tab/>
      </w:r>
      <w:r>
        <w:tab/>
      </w:r>
      <w:r>
        <w:tab/>
      </w:r>
      <w:r>
        <w:tab/>
      </w:r>
      <w: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1"/>
        <w:gridCol w:w="6229"/>
      </w:tblGrid>
      <w:tr w:rsidR="00F8084C" w:rsidRPr="00907C53" w14:paraId="562B9086" w14:textId="77777777" w:rsidTr="0080109D">
        <w:trPr>
          <w:cantSplit/>
          <w:tblHeader/>
          <w:jc w:val="center"/>
        </w:trPr>
        <w:tc>
          <w:tcPr>
            <w:tcW w:w="1669" w:type="pct"/>
            <w:shd w:val="pct15" w:color="auto" w:fill="auto"/>
            <w:vAlign w:val="bottom"/>
          </w:tcPr>
          <w:p w14:paraId="380410E2" w14:textId="77777777" w:rsidR="00E33F70" w:rsidRPr="00907C53" w:rsidRDefault="00E33F70" w:rsidP="00B255AD">
            <w:pPr>
              <w:jc w:val="center"/>
              <w:rPr>
                <w:b/>
              </w:rPr>
            </w:pPr>
            <w:r>
              <w:rPr>
                <w:b/>
              </w:rPr>
              <w:t xml:space="preserve">Variable </w:t>
            </w:r>
          </w:p>
        </w:tc>
        <w:tc>
          <w:tcPr>
            <w:tcW w:w="3331" w:type="pct"/>
            <w:shd w:val="pct15" w:color="auto" w:fill="auto"/>
            <w:vAlign w:val="bottom"/>
          </w:tcPr>
          <w:p w14:paraId="0F088D90" w14:textId="77777777" w:rsidR="00E33F70" w:rsidRPr="00907C53" w:rsidRDefault="00E33F70" w:rsidP="00B255AD">
            <w:pPr>
              <w:jc w:val="center"/>
              <w:rPr>
                <w:b/>
              </w:rPr>
            </w:pPr>
            <w:r>
              <w:rPr>
                <w:b/>
              </w:rPr>
              <w:t xml:space="preserve">Summary Statistics </w:t>
            </w:r>
          </w:p>
        </w:tc>
      </w:tr>
      <w:tr w:rsidR="00E33F70" w:rsidRPr="00607B9A" w14:paraId="58DA651A" w14:textId="77777777" w:rsidTr="002431D8">
        <w:trPr>
          <w:cantSplit/>
          <w:tblHeader/>
          <w:jc w:val="center"/>
        </w:trPr>
        <w:tc>
          <w:tcPr>
            <w:tcW w:w="1669" w:type="pct"/>
          </w:tcPr>
          <w:p w14:paraId="60543BE5" w14:textId="2B5BE30C" w:rsidR="00E33F70" w:rsidRPr="00703E99" w:rsidRDefault="00E33F70" w:rsidP="00703E99">
            <w:pPr>
              <w:rPr>
                <w:vertAlign w:val="superscript"/>
              </w:rPr>
            </w:pPr>
            <w:r>
              <w:t>Device Success</w:t>
            </w:r>
            <w:r w:rsidR="00AB1D99">
              <w:rPr>
                <w:vertAlign w:val="superscript"/>
              </w:rPr>
              <w:t>1</w:t>
            </w:r>
          </w:p>
        </w:tc>
        <w:tc>
          <w:tcPr>
            <w:tcW w:w="3331" w:type="pct"/>
          </w:tcPr>
          <w:p w14:paraId="1A8AAA84" w14:textId="6CF1CFA9" w:rsidR="00E33F70" w:rsidRDefault="00BE18EB" w:rsidP="00703E99">
            <w:r>
              <w:t xml:space="preserve">                                           </w:t>
            </w:r>
            <w:r w:rsidR="00AB1D99">
              <w:t>x/xx (</w:t>
            </w:r>
            <w:proofErr w:type="spellStart"/>
            <w:r w:rsidR="00AB1D99">
              <w:t>xx.x</w:t>
            </w:r>
            <w:proofErr w:type="spellEnd"/>
            <w:r w:rsidR="00AB1D99">
              <w:t>%)</w:t>
            </w:r>
          </w:p>
          <w:p w14:paraId="54BC5A20" w14:textId="72310E9D" w:rsidR="00E33F70" w:rsidRPr="00607B9A" w:rsidRDefault="00BE18EB" w:rsidP="00703E99">
            <w:r>
              <w:t xml:space="preserve">                                            </w:t>
            </w:r>
            <w:r w:rsidR="00E33F70" w:rsidRPr="008B4416">
              <w:t xml:space="preserve">[xx%, xx%] </w:t>
            </w:r>
          </w:p>
        </w:tc>
      </w:tr>
      <w:tr w:rsidR="00E33F70" w:rsidRPr="00607B9A" w14:paraId="0C7FB503" w14:textId="77777777" w:rsidTr="002431D8">
        <w:trPr>
          <w:cantSplit/>
          <w:tblHeader/>
          <w:jc w:val="center"/>
        </w:trPr>
        <w:tc>
          <w:tcPr>
            <w:tcW w:w="1669" w:type="pct"/>
          </w:tcPr>
          <w:p w14:paraId="4D656A5D" w14:textId="5F0A81BD" w:rsidR="00E33F70" w:rsidRPr="00607B9A" w:rsidRDefault="009D1DBF" w:rsidP="00B255AD">
            <w:pPr>
              <w:jc w:val="center"/>
            </w:pPr>
            <w:r>
              <w:t xml:space="preserve">   </w:t>
            </w:r>
            <w:r w:rsidR="00BE18EB">
              <w:t xml:space="preserve"> </w:t>
            </w:r>
            <w:r w:rsidR="00E33F70">
              <w:t xml:space="preserve">Device </w:t>
            </w:r>
            <w:r w:rsidR="00FD6FB4">
              <w:t xml:space="preserve">deployed </w:t>
            </w:r>
            <w:r w:rsidR="00E33F70">
              <w:t>as intended</w:t>
            </w:r>
          </w:p>
        </w:tc>
        <w:tc>
          <w:tcPr>
            <w:tcW w:w="3331" w:type="pct"/>
          </w:tcPr>
          <w:p w14:paraId="46AE5C68" w14:textId="243F44E3" w:rsidR="00E33F70" w:rsidRDefault="00BE18EB" w:rsidP="00B255AD">
            <w:pPr>
              <w:jc w:val="center"/>
            </w:pPr>
            <w:r>
              <w:t xml:space="preserve"> </w:t>
            </w:r>
            <w:r w:rsidR="00AB1D99">
              <w:t>x/xx (</w:t>
            </w:r>
            <w:proofErr w:type="spellStart"/>
            <w:r w:rsidR="00AB1D99">
              <w:t>xx.x</w:t>
            </w:r>
            <w:proofErr w:type="spellEnd"/>
            <w:r w:rsidR="00AB1D99">
              <w:t>%)</w:t>
            </w:r>
          </w:p>
          <w:p w14:paraId="2A1BEDD4" w14:textId="19449A97" w:rsidR="00E33F70" w:rsidRPr="00607B9A" w:rsidRDefault="00BE18EB" w:rsidP="00B255AD">
            <w:pPr>
              <w:jc w:val="center"/>
            </w:pPr>
            <w:r>
              <w:t xml:space="preserve">    </w:t>
            </w:r>
            <w:r w:rsidR="00E33F70" w:rsidRPr="008B4416">
              <w:t>[xx%, xx%]</w:t>
            </w:r>
          </w:p>
        </w:tc>
      </w:tr>
      <w:tr w:rsidR="00E33F70" w:rsidRPr="00683B0E" w14:paraId="2C928D78" w14:textId="77777777" w:rsidTr="002431D8">
        <w:trPr>
          <w:cantSplit/>
          <w:tblHeader/>
          <w:jc w:val="center"/>
        </w:trPr>
        <w:tc>
          <w:tcPr>
            <w:tcW w:w="1669" w:type="pct"/>
          </w:tcPr>
          <w:p w14:paraId="1A4FE326" w14:textId="31200E4C" w:rsidR="00E33F70" w:rsidRPr="00683B0E" w:rsidRDefault="009D1DBF" w:rsidP="00B255AD">
            <w:pPr>
              <w:jc w:val="center"/>
            </w:pPr>
            <w:r>
              <w:t xml:space="preserve">   </w:t>
            </w:r>
            <w:r w:rsidR="00BE18EB">
              <w:t xml:space="preserve"> </w:t>
            </w:r>
            <w:r w:rsidR="00E33F70">
              <w:t>Delivery System Successfully Retrieved as Intended</w:t>
            </w:r>
          </w:p>
        </w:tc>
        <w:tc>
          <w:tcPr>
            <w:tcW w:w="3331" w:type="pct"/>
          </w:tcPr>
          <w:p w14:paraId="7D7228D6" w14:textId="5AD177B7" w:rsidR="00AB1D99" w:rsidRDefault="00AB1D99" w:rsidP="00B255AD">
            <w:pPr>
              <w:jc w:val="center"/>
            </w:pPr>
            <w:r>
              <w:t>x/xx (</w:t>
            </w:r>
            <w:proofErr w:type="spellStart"/>
            <w:r>
              <w:t>xx.x</w:t>
            </w:r>
            <w:proofErr w:type="spellEnd"/>
            <w:r>
              <w:t>%)</w:t>
            </w:r>
          </w:p>
          <w:p w14:paraId="2C7C032D" w14:textId="7E402256" w:rsidR="00E33F70" w:rsidRPr="00683B0E" w:rsidRDefault="00BE18EB" w:rsidP="00B255AD">
            <w:pPr>
              <w:jc w:val="center"/>
            </w:pPr>
            <w:r>
              <w:t xml:space="preserve">    </w:t>
            </w:r>
            <w:r w:rsidR="00E33F70" w:rsidRPr="008B4416">
              <w:t xml:space="preserve">[xx%, xx%] </w:t>
            </w:r>
          </w:p>
        </w:tc>
      </w:tr>
      <w:tr w:rsidR="00E33F70" w:rsidRPr="00683B0E" w14:paraId="6D6066C3" w14:textId="77777777" w:rsidTr="002431D8">
        <w:trPr>
          <w:cantSplit/>
          <w:tblHeader/>
          <w:jc w:val="center"/>
        </w:trPr>
        <w:tc>
          <w:tcPr>
            <w:tcW w:w="5000" w:type="pct"/>
            <w:gridSpan w:val="2"/>
          </w:tcPr>
          <w:p w14:paraId="7A4F3EFE" w14:textId="3415FE84" w:rsidR="008769AF" w:rsidRDefault="008769AF" w:rsidP="000F1F10">
            <w:pPr>
              <w:pStyle w:val="Default"/>
              <w:rPr>
                <w:sz w:val="16"/>
                <w:szCs w:val="16"/>
              </w:rPr>
            </w:pPr>
            <w:r>
              <w:rPr>
                <w:sz w:val="16"/>
                <w:szCs w:val="16"/>
              </w:rPr>
              <w:t xml:space="preserve">[1] Device Success: Device is deployed as intended and the delivery system is successfully retrieved as intended at the time of the patient’s exit from the cardiac catheterization laboratory. </w:t>
            </w:r>
          </w:p>
          <w:p w14:paraId="2BE8D6C3" w14:textId="1F46CDBB" w:rsidR="00FB6CDF" w:rsidRDefault="00E33F70" w:rsidP="000F1F10">
            <w:pPr>
              <w:pStyle w:val="Default"/>
              <w:rPr>
                <w:sz w:val="16"/>
                <w:szCs w:val="16"/>
              </w:rPr>
            </w:pPr>
            <w:r>
              <w:rPr>
                <w:sz w:val="16"/>
                <w:szCs w:val="16"/>
              </w:rPr>
              <w:t xml:space="preserve">Categorical variables: % (n/Total N) </w:t>
            </w:r>
          </w:p>
          <w:p w14:paraId="0D4A104F" w14:textId="55B102E8" w:rsidR="00471F6F" w:rsidRPr="00683B0E" w:rsidRDefault="00471F6F" w:rsidP="000F1F10">
            <w:pPr>
              <w:pStyle w:val="Default"/>
            </w:pPr>
            <w:r w:rsidRPr="00683B0E">
              <w:rPr>
                <w:sz w:val="16"/>
                <w:szCs w:val="16"/>
              </w:rPr>
              <w:t xml:space="preserve">Source: </w:t>
            </w:r>
            <w:proofErr w:type="spellStart"/>
            <w:r w:rsidRPr="00683B0E">
              <w:rPr>
                <w:sz w:val="16"/>
                <w:szCs w:val="16"/>
              </w:rPr>
              <w:t>program</w:t>
            </w:r>
            <w:r>
              <w:rPr>
                <w:sz w:val="16"/>
                <w:szCs w:val="16"/>
              </w:rPr>
              <w:t>_</w:t>
            </w:r>
            <w:r w:rsidRPr="00683B0E">
              <w:rPr>
                <w:sz w:val="16"/>
                <w:szCs w:val="16"/>
              </w:rPr>
              <w:t>name.sas</w:t>
            </w:r>
            <w:proofErr w:type="spellEnd"/>
            <w:r w:rsidRPr="00683B0E">
              <w:rPr>
                <w:sz w:val="16"/>
                <w:szCs w:val="16"/>
              </w:rPr>
              <w:t xml:space="preserve"> Extract Date: DDMMMYYYY Run Date (Time): DDMMMYYYY (</w:t>
            </w:r>
            <w:proofErr w:type="spellStart"/>
            <w:r w:rsidRPr="00683B0E">
              <w:rPr>
                <w:sz w:val="16"/>
                <w:szCs w:val="16"/>
              </w:rPr>
              <w:t>hh:mm</w:t>
            </w:r>
            <w:proofErr w:type="spellEnd"/>
            <w:r w:rsidRPr="00683B0E">
              <w:rPr>
                <w:sz w:val="16"/>
                <w:szCs w:val="16"/>
              </w:rPr>
              <w:t xml:space="preserve">)   </w:t>
            </w:r>
          </w:p>
        </w:tc>
      </w:tr>
    </w:tbl>
    <w:p w14:paraId="5FD710FC" w14:textId="77777777" w:rsidR="00E33F70" w:rsidRDefault="00E33F70" w:rsidP="00E33F70">
      <w:pPr>
        <w:spacing w:after="160" w:line="259" w:lineRule="auto"/>
        <w:rPr>
          <w:rFonts w:eastAsiaTheme="majorEastAsia" w:cstheme="minorHAnsi"/>
          <w:bCs/>
          <w:i/>
          <w:iCs/>
          <w:szCs w:val="24"/>
        </w:rPr>
      </w:pPr>
    </w:p>
    <w:p w14:paraId="7DF80E18" w14:textId="1B4BC53A" w:rsidR="00FD6FB4" w:rsidRDefault="00E33F70" w:rsidP="00703E99">
      <w:pPr>
        <w:pStyle w:val="Heading2"/>
      </w:pPr>
      <w:bookmarkStart w:id="72" w:name="_Toc75957421"/>
      <w:bookmarkStart w:id="73" w:name="_Toc204078560"/>
      <w:r>
        <w:t xml:space="preserve">Table </w:t>
      </w:r>
      <w:r w:rsidR="003E7223">
        <w:t xml:space="preserve">5 </w:t>
      </w:r>
      <w:r w:rsidRPr="00B032F7">
        <w:t xml:space="preserve">Procedural Success </w:t>
      </w:r>
      <w:r w:rsidR="00FD6FB4">
        <w:t xml:space="preserve">at Discharge </w:t>
      </w:r>
      <w:r w:rsidRPr="00B032F7">
        <w:t>(Per Patient Analysis)</w:t>
      </w:r>
      <w:bookmarkEnd w:id="72"/>
      <w:bookmarkEnd w:id="73"/>
      <w:r w:rsidR="00A2528C">
        <w:t xml:space="preserve"> </w:t>
      </w:r>
    </w:p>
    <w:p w14:paraId="2E205C8A" w14:textId="2931185C" w:rsidR="00E33F70" w:rsidRPr="00703E99" w:rsidRDefault="00D019E8" w:rsidP="00E33F70">
      <w:pPr>
        <w:jc w:val="center"/>
        <w:rPr>
          <w:b/>
          <w:bCs/>
        </w:rPr>
      </w:pPr>
      <w:ins w:id="74" w:author="Isabelle Weir" w:date="2025-07-22T12:02:00Z" w16du:dateUtc="2025-07-22T16:02:00Z">
        <w:r>
          <w:rPr>
            <w:b/>
            <w:bCs/>
          </w:rPr>
          <w:t>Implanted</w:t>
        </w:r>
      </w:ins>
      <w:del w:id="75" w:author="Luke Hall" w:date="2025-07-21T09:18:00Z" w16du:dateUtc="2025-07-21T13:18:00Z">
        <w:r w:rsidR="007C21D2" w:rsidRPr="00703E99">
          <w:rPr>
            <w:b/>
            <w:bCs/>
          </w:rPr>
          <w:delText>AT</w:delText>
        </w:r>
      </w:del>
      <w:r w:rsidR="007C21D2" w:rsidRPr="00703E99">
        <w:rPr>
          <w:b/>
          <w:bCs/>
        </w:rPr>
        <w:t xml:space="preserve"> </w:t>
      </w:r>
      <w:r w:rsidR="00E33F70" w:rsidRPr="00703E99">
        <w:rPr>
          <w:b/>
          <w:bCs/>
        </w:rPr>
        <w:t>Population (N=xx)</w:t>
      </w:r>
    </w:p>
    <w:p w14:paraId="2A8AE4C3" w14:textId="77777777" w:rsidR="00E33F70" w:rsidRPr="000F0F51" w:rsidRDefault="00E33F70" w:rsidP="00E33F70"/>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1"/>
        <w:gridCol w:w="6229"/>
      </w:tblGrid>
      <w:tr w:rsidR="00F8084C" w:rsidRPr="00907C53" w14:paraId="5E35EE4D" w14:textId="77777777" w:rsidTr="0080109D">
        <w:trPr>
          <w:cantSplit/>
          <w:tblHeader/>
          <w:jc w:val="center"/>
        </w:trPr>
        <w:tc>
          <w:tcPr>
            <w:tcW w:w="1669" w:type="pct"/>
            <w:shd w:val="pct15" w:color="auto" w:fill="auto"/>
            <w:vAlign w:val="bottom"/>
          </w:tcPr>
          <w:p w14:paraId="2D76E362" w14:textId="77777777" w:rsidR="00E33F70" w:rsidRPr="00907C53" w:rsidRDefault="00E33F70" w:rsidP="00B255AD">
            <w:pPr>
              <w:jc w:val="center"/>
              <w:rPr>
                <w:b/>
              </w:rPr>
            </w:pPr>
            <w:r>
              <w:rPr>
                <w:b/>
              </w:rPr>
              <w:t xml:space="preserve">Variable </w:t>
            </w:r>
          </w:p>
        </w:tc>
        <w:tc>
          <w:tcPr>
            <w:tcW w:w="3331" w:type="pct"/>
            <w:shd w:val="pct15" w:color="auto" w:fill="auto"/>
            <w:vAlign w:val="bottom"/>
          </w:tcPr>
          <w:p w14:paraId="44FDF893" w14:textId="77777777" w:rsidR="00E33F70" w:rsidRPr="00907C53" w:rsidRDefault="00E33F70" w:rsidP="00B255AD">
            <w:pPr>
              <w:jc w:val="center"/>
              <w:rPr>
                <w:b/>
              </w:rPr>
            </w:pPr>
            <w:r>
              <w:rPr>
                <w:b/>
              </w:rPr>
              <w:t xml:space="preserve">Summary Statistics </w:t>
            </w:r>
          </w:p>
        </w:tc>
      </w:tr>
      <w:tr w:rsidR="00427B86" w:rsidRPr="00607B9A" w14:paraId="10B1E898" w14:textId="77777777" w:rsidTr="00EF59AF">
        <w:trPr>
          <w:cantSplit/>
          <w:tblHeader/>
          <w:jc w:val="center"/>
        </w:trPr>
        <w:tc>
          <w:tcPr>
            <w:tcW w:w="1669" w:type="pct"/>
            <w:vAlign w:val="center"/>
          </w:tcPr>
          <w:p w14:paraId="5603E413" w14:textId="06515C38" w:rsidR="00427B86" w:rsidRPr="00703E99" w:rsidRDefault="00427B86" w:rsidP="00427B86">
            <w:pPr>
              <w:rPr>
                <w:vertAlign w:val="superscript"/>
              </w:rPr>
            </w:pPr>
            <w:r>
              <w:t>Procedural Success</w:t>
            </w:r>
            <w:r>
              <w:rPr>
                <w:vertAlign w:val="superscript"/>
              </w:rPr>
              <w:t>1</w:t>
            </w:r>
          </w:p>
        </w:tc>
        <w:tc>
          <w:tcPr>
            <w:tcW w:w="3331" w:type="pct"/>
          </w:tcPr>
          <w:p w14:paraId="1EFF7F6B" w14:textId="77777777" w:rsidR="00427B86" w:rsidRDefault="00427B86" w:rsidP="00427B86">
            <w:r>
              <w:t xml:space="preserve">                                           x/xx (</w:t>
            </w:r>
            <w:proofErr w:type="spellStart"/>
            <w:r>
              <w:t>xx.x</w:t>
            </w:r>
            <w:proofErr w:type="spellEnd"/>
            <w:r>
              <w:t>%)</w:t>
            </w:r>
          </w:p>
          <w:p w14:paraId="4C87CC35" w14:textId="5AEEB5CE" w:rsidR="00427B86" w:rsidRPr="00607B9A" w:rsidRDefault="00427B86" w:rsidP="00703E99">
            <w:r>
              <w:t xml:space="preserve">                                            </w:t>
            </w:r>
            <w:r w:rsidRPr="008B4416">
              <w:t xml:space="preserve">[xx%, xx%] </w:t>
            </w:r>
          </w:p>
        </w:tc>
      </w:tr>
      <w:tr w:rsidR="00427B86" w:rsidRPr="00607B9A" w14:paraId="3D919B7D" w14:textId="77777777" w:rsidTr="00EF59AF">
        <w:trPr>
          <w:cantSplit/>
          <w:tblHeader/>
          <w:jc w:val="center"/>
        </w:trPr>
        <w:tc>
          <w:tcPr>
            <w:tcW w:w="1669" w:type="pct"/>
            <w:vAlign w:val="center"/>
          </w:tcPr>
          <w:p w14:paraId="4BAA8AA1" w14:textId="45D3AFD5" w:rsidR="00427B86" w:rsidRDefault="00427B86" w:rsidP="00427B86">
            <w:r>
              <w:t xml:space="preserve">    </w:t>
            </w:r>
            <w:commentRangeStart w:id="76"/>
            <w:r>
              <w:t>Device Success</w:t>
            </w:r>
            <w:commentRangeEnd w:id="76"/>
            <w:r w:rsidR="00EF59AF">
              <w:rPr>
                <w:rStyle w:val="CommentReference"/>
                <w:sz w:val="22"/>
                <w:szCs w:val="22"/>
              </w:rPr>
              <w:commentReference w:id="76"/>
            </w:r>
          </w:p>
        </w:tc>
        <w:tc>
          <w:tcPr>
            <w:tcW w:w="3331" w:type="pct"/>
          </w:tcPr>
          <w:p w14:paraId="232ABAC3" w14:textId="77777777" w:rsidR="00427B86" w:rsidRDefault="00427B86" w:rsidP="00427B86">
            <w:pPr>
              <w:jc w:val="center"/>
            </w:pPr>
            <w:r>
              <w:t xml:space="preserve"> x/xx (</w:t>
            </w:r>
            <w:proofErr w:type="spellStart"/>
            <w:r>
              <w:t>xx.x</w:t>
            </w:r>
            <w:proofErr w:type="spellEnd"/>
            <w:r>
              <w:t>%)</w:t>
            </w:r>
          </w:p>
          <w:p w14:paraId="68952AA3" w14:textId="394B90E6" w:rsidR="00427B86" w:rsidRPr="00683B0E" w:rsidRDefault="00427B86" w:rsidP="00427B86">
            <w:pPr>
              <w:jc w:val="center"/>
            </w:pPr>
            <w:r>
              <w:t xml:space="preserve">    </w:t>
            </w:r>
            <w:r w:rsidRPr="008B4416">
              <w:t>[xx%, xx%]</w:t>
            </w:r>
          </w:p>
        </w:tc>
      </w:tr>
      <w:tr w:rsidR="00427B86" w:rsidRPr="00607B9A" w14:paraId="058669F4" w14:textId="77777777" w:rsidTr="00EF59AF">
        <w:trPr>
          <w:cantSplit/>
          <w:tblHeader/>
          <w:jc w:val="center"/>
        </w:trPr>
        <w:tc>
          <w:tcPr>
            <w:tcW w:w="1669" w:type="pct"/>
            <w:vAlign w:val="center"/>
          </w:tcPr>
          <w:p w14:paraId="06F6EAC2" w14:textId="5DF8CB64" w:rsidR="00427B86" w:rsidRDefault="00427B86" w:rsidP="00427B86">
            <w:r>
              <w:t xml:space="preserve">    No clinically significant paravalvular leak on TTE at time of Discharge</w:t>
            </w:r>
          </w:p>
        </w:tc>
        <w:tc>
          <w:tcPr>
            <w:tcW w:w="3331" w:type="pct"/>
          </w:tcPr>
          <w:p w14:paraId="23029B07" w14:textId="77777777" w:rsidR="00427B86" w:rsidRDefault="00427B86" w:rsidP="00427B86">
            <w:pPr>
              <w:jc w:val="center"/>
            </w:pPr>
            <w:r>
              <w:t>x/xx (</w:t>
            </w:r>
            <w:proofErr w:type="spellStart"/>
            <w:r>
              <w:t>xx.x</w:t>
            </w:r>
            <w:proofErr w:type="spellEnd"/>
            <w:r>
              <w:t>%)</w:t>
            </w:r>
          </w:p>
          <w:p w14:paraId="4998C9E6" w14:textId="36021C5B" w:rsidR="00427B86" w:rsidRPr="00683B0E" w:rsidRDefault="00427B86" w:rsidP="00427B86">
            <w:pPr>
              <w:jc w:val="center"/>
            </w:pPr>
            <w:r>
              <w:t xml:space="preserve">    </w:t>
            </w:r>
            <w:r w:rsidRPr="008B4416">
              <w:t xml:space="preserve">[xx%, xx%] </w:t>
            </w:r>
          </w:p>
        </w:tc>
      </w:tr>
      <w:tr w:rsidR="00E33F70" w:rsidRPr="00683B0E" w14:paraId="6B8765FC" w14:textId="77777777" w:rsidTr="00EF59AF">
        <w:trPr>
          <w:cantSplit/>
          <w:tblHeader/>
          <w:jc w:val="center"/>
        </w:trPr>
        <w:tc>
          <w:tcPr>
            <w:tcW w:w="5000" w:type="pct"/>
            <w:gridSpan w:val="2"/>
          </w:tcPr>
          <w:p w14:paraId="3FCA19E6" w14:textId="7793B696" w:rsidR="00E33F70" w:rsidRDefault="00AB1D99" w:rsidP="00B255AD">
            <w:pPr>
              <w:pStyle w:val="Default"/>
              <w:rPr>
                <w:sz w:val="16"/>
                <w:szCs w:val="16"/>
              </w:rPr>
            </w:pPr>
            <w:r>
              <w:rPr>
                <w:sz w:val="16"/>
                <w:szCs w:val="16"/>
              </w:rPr>
              <w:t xml:space="preserve">[1] </w:t>
            </w:r>
            <w:r w:rsidR="00E33F70" w:rsidRPr="00753C04">
              <w:rPr>
                <w:sz w:val="16"/>
                <w:szCs w:val="16"/>
              </w:rPr>
              <w:t xml:space="preserve">Procedural Success: </w:t>
            </w:r>
            <w:del w:id="77" w:author="Isabelle Weir" w:date="2025-07-21T13:45:00Z" w16du:dateUtc="2025-07-21T17:45:00Z">
              <w:r w:rsidR="00E33F70" w:rsidRPr="00753C04" w:rsidDel="00877521">
                <w:rPr>
                  <w:sz w:val="16"/>
                  <w:szCs w:val="16"/>
                </w:rPr>
                <w:delText xml:space="preserve"> </w:delText>
              </w:r>
            </w:del>
            <w:r w:rsidR="00E33F70" w:rsidRPr="00753C04">
              <w:rPr>
                <w:sz w:val="16"/>
                <w:szCs w:val="16"/>
              </w:rPr>
              <w:t>Device success without significant paravalvular leak (PVL)</w:t>
            </w:r>
            <w:r w:rsidR="00FD6FB4">
              <w:rPr>
                <w:sz w:val="16"/>
                <w:szCs w:val="16"/>
              </w:rPr>
              <w:t xml:space="preserve"> on a TTE [greater than mild (1+) paravalvular regurgitation as </w:t>
            </w:r>
            <w:r w:rsidR="00E33F70" w:rsidRPr="00753C04">
              <w:rPr>
                <w:sz w:val="16"/>
                <w:szCs w:val="16"/>
              </w:rPr>
              <w:t xml:space="preserve">assessed by the echo core lab). </w:t>
            </w:r>
          </w:p>
          <w:p w14:paraId="78D08B47" w14:textId="128A8882" w:rsidR="008769AF" w:rsidRDefault="008769AF" w:rsidP="00B255AD">
            <w:pPr>
              <w:pStyle w:val="Default"/>
              <w:rPr>
                <w:sz w:val="16"/>
                <w:szCs w:val="16"/>
              </w:rPr>
            </w:pPr>
            <w:r w:rsidRPr="00753C04">
              <w:rPr>
                <w:sz w:val="16"/>
                <w:szCs w:val="16"/>
              </w:rPr>
              <w:t xml:space="preserve">Categorical variables: % (n/Total N) </w:t>
            </w:r>
          </w:p>
          <w:p w14:paraId="3D511B0C" w14:textId="47505430" w:rsidR="000F1F10" w:rsidRPr="00683B0E" w:rsidRDefault="000F1F10" w:rsidP="00B255AD">
            <w:pPr>
              <w:pStyle w:val="Default"/>
            </w:pPr>
            <w:r w:rsidRPr="00683B0E">
              <w:rPr>
                <w:sz w:val="16"/>
                <w:szCs w:val="16"/>
              </w:rPr>
              <w:t xml:space="preserve">Source: </w:t>
            </w:r>
            <w:proofErr w:type="spellStart"/>
            <w:r w:rsidRPr="00683B0E">
              <w:rPr>
                <w:sz w:val="16"/>
                <w:szCs w:val="16"/>
              </w:rPr>
              <w:t>program</w:t>
            </w:r>
            <w:r>
              <w:rPr>
                <w:sz w:val="16"/>
                <w:szCs w:val="16"/>
              </w:rPr>
              <w:t>_</w:t>
            </w:r>
            <w:r w:rsidRPr="00683B0E">
              <w:rPr>
                <w:sz w:val="16"/>
                <w:szCs w:val="16"/>
              </w:rPr>
              <w:t>name.sas</w:t>
            </w:r>
            <w:proofErr w:type="spellEnd"/>
            <w:r w:rsidRPr="00683B0E">
              <w:rPr>
                <w:sz w:val="16"/>
                <w:szCs w:val="16"/>
              </w:rPr>
              <w:t xml:space="preserve"> Extract Date: DDMMMYYYY Run Date (Time): DDMMMYYYY (</w:t>
            </w:r>
            <w:proofErr w:type="spellStart"/>
            <w:r w:rsidRPr="00683B0E">
              <w:rPr>
                <w:sz w:val="16"/>
                <w:szCs w:val="16"/>
              </w:rPr>
              <w:t>hh:mm</w:t>
            </w:r>
            <w:proofErr w:type="spellEnd"/>
            <w:r w:rsidRPr="00683B0E">
              <w:rPr>
                <w:sz w:val="16"/>
                <w:szCs w:val="16"/>
              </w:rPr>
              <w:t xml:space="preserve">)   </w:t>
            </w:r>
          </w:p>
        </w:tc>
      </w:tr>
    </w:tbl>
    <w:p w14:paraId="42ED4130" w14:textId="77777777" w:rsidR="00E33F70" w:rsidRDefault="00E33F70" w:rsidP="00E33F70">
      <w:pPr>
        <w:jc w:val="center"/>
        <w:rPr>
          <w:b/>
        </w:rPr>
      </w:pPr>
    </w:p>
    <w:p w14:paraId="22EAA44F" w14:textId="77777777" w:rsidR="00E33F70" w:rsidRDefault="00E33F70" w:rsidP="00E33F70">
      <w:pPr>
        <w:jc w:val="center"/>
        <w:rPr>
          <w:b/>
        </w:rPr>
      </w:pPr>
    </w:p>
    <w:p w14:paraId="74B3A0E4" w14:textId="1224F95D" w:rsidR="00966786" w:rsidRDefault="00966786">
      <w:pPr>
        <w:spacing w:after="160" w:line="259" w:lineRule="auto"/>
        <w:rPr>
          <w:b/>
        </w:rPr>
      </w:pPr>
      <w:r>
        <w:rPr>
          <w:b/>
        </w:rPr>
        <w:br w:type="page"/>
      </w:r>
    </w:p>
    <w:p w14:paraId="2FF2623E" w14:textId="77777777" w:rsidR="00E33F70" w:rsidRDefault="00E33F70" w:rsidP="00E33F70">
      <w:pPr>
        <w:jc w:val="center"/>
        <w:rPr>
          <w:b/>
        </w:rPr>
      </w:pPr>
    </w:p>
    <w:p w14:paraId="2D86CC25" w14:textId="0348860D" w:rsidR="00D7547A" w:rsidRDefault="00D7547A" w:rsidP="00D7547A">
      <w:pPr>
        <w:pStyle w:val="Heading2"/>
      </w:pPr>
      <w:bookmarkStart w:id="78" w:name="_Toc75957422"/>
      <w:bookmarkStart w:id="79" w:name="_Toc204078561"/>
      <w:r>
        <w:t>Table 6 Clinical Success at 30 days (Per Patient Analysis)</w:t>
      </w:r>
      <w:bookmarkEnd w:id="78"/>
      <w:bookmarkEnd w:id="79"/>
      <w:r>
        <w:t xml:space="preserve"> </w:t>
      </w:r>
    </w:p>
    <w:p w14:paraId="27527F09" w14:textId="2691D647" w:rsidR="00D7547A" w:rsidRPr="00B06448" w:rsidRDefault="00D7547A" w:rsidP="00D7547A">
      <w:pPr>
        <w:jc w:val="center"/>
        <w:rPr>
          <w:b/>
          <w:bCs/>
        </w:rPr>
      </w:pPr>
      <w:del w:id="80" w:author="Isabelle Weir" w:date="2025-07-22T12:02:00Z" w16du:dateUtc="2025-07-22T16:02:00Z">
        <w:r w:rsidRPr="00B06448" w:rsidDel="00D019E8">
          <w:rPr>
            <w:b/>
            <w:bCs/>
          </w:rPr>
          <w:delText>AT</w:delText>
        </w:r>
      </w:del>
      <w:ins w:id="81" w:author="Isabelle Weir" w:date="2025-07-22T12:02:00Z" w16du:dateUtc="2025-07-22T16:02:00Z">
        <w:r w:rsidR="00D019E8">
          <w:rPr>
            <w:b/>
            <w:bCs/>
          </w:rPr>
          <w:t>Implanted</w:t>
        </w:r>
      </w:ins>
      <w:r w:rsidRPr="00B06448">
        <w:rPr>
          <w:b/>
          <w:bCs/>
        </w:rPr>
        <w:t xml:space="preserve"> Population (N=xx)</w:t>
      </w:r>
    </w:p>
    <w:p w14:paraId="22E03CB6" w14:textId="77777777" w:rsidR="00D7547A" w:rsidRPr="000744F4" w:rsidRDefault="00D7547A" w:rsidP="00D7547A"/>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1"/>
        <w:gridCol w:w="6229"/>
      </w:tblGrid>
      <w:tr w:rsidR="00F8084C" w:rsidRPr="00907C53" w14:paraId="32DA9569" w14:textId="77777777" w:rsidTr="0080109D">
        <w:trPr>
          <w:cantSplit/>
          <w:tblHeader/>
          <w:jc w:val="center"/>
        </w:trPr>
        <w:tc>
          <w:tcPr>
            <w:tcW w:w="1669" w:type="pct"/>
            <w:shd w:val="pct15" w:color="auto" w:fill="auto"/>
            <w:vAlign w:val="bottom"/>
          </w:tcPr>
          <w:p w14:paraId="0F85CDB0" w14:textId="77777777" w:rsidR="00D7547A" w:rsidRPr="00907C53" w:rsidRDefault="00D7547A">
            <w:pPr>
              <w:jc w:val="center"/>
              <w:rPr>
                <w:b/>
              </w:rPr>
            </w:pPr>
            <w:r>
              <w:rPr>
                <w:b/>
              </w:rPr>
              <w:t xml:space="preserve">Variable </w:t>
            </w:r>
          </w:p>
        </w:tc>
        <w:tc>
          <w:tcPr>
            <w:tcW w:w="3331" w:type="pct"/>
            <w:shd w:val="pct15" w:color="auto" w:fill="auto"/>
            <w:vAlign w:val="bottom"/>
          </w:tcPr>
          <w:p w14:paraId="1B309BED" w14:textId="77777777" w:rsidR="00D7547A" w:rsidRPr="00907C53" w:rsidRDefault="00D7547A">
            <w:pPr>
              <w:jc w:val="center"/>
              <w:rPr>
                <w:b/>
              </w:rPr>
            </w:pPr>
            <w:r>
              <w:rPr>
                <w:b/>
              </w:rPr>
              <w:t xml:space="preserve">Summary Statistics </w:t>
            </w:r>
          </w:p>
        </w:tc>
      </w:tr>
      <w:tr w:rsidR="00DE7416" w:rsidRPr="00607B9A" w14:paraId="1527E4C6" w14:textId="77777777" w:rsidTr="0080109D">
        <w:trPr>
          <w:cantSplit/>
          <w:tblHeader/>
          <w:jc w:val="center"/>
        </w:trPr>
        <w:tc>
          <w:tcPr>
            <w:tcW w:w="1669" w:type="pct"/>
          </w:tcPr>
          <w:p w14:paraId="06A2AD79" w14:textId="4358810B" w:rsidR="00D7547A" w:rsidRPr="00B06448" w:rsidRDefault="00D7547A" w:rsidP="00703E99">
            <w:pPr>
              <w:rPr>
                <w:vertAlign w:val="superscript"/>
              </w:rPr>
            </w:pPr>
            <w:r>
              <w:t>Clinical Success</w:t>
            </w:r>
            <w:r>
              <w:rPr>
                <w:vertAlign w:val="superscript"/>
              </w:rPr>
              <w:t>1</w:t>
            </w:r>
          </w:p>
        </w:tc>
        <w:tc>
          <w:tcPr>
            <w:tcW w:w="3331" w:type="pct"/>
          </w:tcPr>
          <w:p w14:paraId="13F08114" w14:textId="77777777" w:rsidR="00D7547A" w:rsidRDefault="00D7547A" w:rsidP="00D7547A">
            <w:r>
              <w:t xml:space="preserve">                                           x/xx (</w:t>
            </w:r>
            <w:proofErr w:type="spellStart"/>
            <w:r>
              <w:t>xx.x</w:t>
            </w:r>
            <w:proofErr w:type="spellEnd"/>
            <w:r>
              <w:t>%)</w:t>
            </w:r>
          </w:p>
          <w:p w14:paraId="69C3BC9E" w14:textId="3FEDC66E" w:rsidR="00D7547A" w:rsidRPr="00607B9A" w:rsidRDefault="00D7547A" w:rsidP="00703E99">
            <w:r>
              <w:t xml:space="preserve">                                             </w:t>
            </w:r>
            <w:r w:rsidRPr="008B4416">
              <w:t xml:space="preserve">[xx%, xx%] </w:t>
            </w:r>
          </w:p>
        </w:tc>
      </w:tr>
      <w:tr w:rsidR="00DE7416" w:rsidRPr="00607B9A" w14:paraId="472D70B0" w14:textId="77777777" w:rsidTr="0080109D">
        <w:trPr>
          <w:cantSplit/>
          <w:tblHeader/>
          <w:jc w:val="center"/>
        </w:trPr>
        <w:tc>
          <w:tcPr>
            <w:tcW w:w="1669" w:type="pct"/>
          </w:tcPr>
          <w:p w14:paraId="487BC7BA" w14:textId="5ADEB0DB" w:rsidR="00D7547A" w:rsidRDefault="003169DB" w:rsidP="00703E99">
            <w:r>
              <w:t xml:space="preserve">           </w:t>
            </w:r>
            <w:r w:rsidR="00D7547A">
              <w:t>Procedural Success</w:t>
            </w:r>
          </w:p>
        </w:tc>
        <w:tc>
          <w:tcPr>
            <w:tcW w:w="3331" w:type="pct"/>
          </w:tcPr>
          <w:p w14:paraId="178FC931" w14:textId="77777777" w:rsidR="00D7547A" w:rsidRDefault="00D7547A" w:rsidP="00D7547A">
            <w:pPr>
              <w:jc w:val="center"/>
            </w:pPr>
            <w:r>
              <w:t xml:space="preserve"> x/xx (</w:t>
            </w:r>
            <w:proofErr w:type="spellStart"/>
            <w:r>
              <w:t>xx.x</w:t>
            </w:r>
            <w:proofErr w:type="spellEnd"/>
            <w:r>
              <w:t>%)</w:t>
            </w:r>
          </w:p>
          <w:p w14:paraId="4FA9FBCB" w14:textId="022611C7" w:rsidR="00D7547A" w:rsidRDefault="00D7547A" w:rsidP="00D7547A">
            <w:pPr>
              <w:jc w:val="center"/>
            </w:pPr>
            <w:r>
              <w:t xml:space="preserve">    </w:t>
            </w:r>
            <w:r w:rsidRPr="008B4416">
              <w:t>[xx%, xx%]</w:t>
            </w:r>
          </w:p>
        </w:tc>
      </w:tr>
      <w:tr w:rsidR="00DE7416" w:rsidRPr="00607B9A" w14:paraId="433D74BD" w14:textId="77777777" w:rsidTr="0080109D">
        <w:trPr>
          <w:cantSplit/>
          <w:tblHeader/>
          <w:jc w:val="center"/>
        </w:trPr>
        <w:tc>
          <w:tcPr>
            <w:tcW w:w="1669" w:type="pct"/>
          </w:tcPr>
          <w:p w14:paraId="314767FD" w14:textId="5C047006" w:rsidR="00D7547A" w:rsidRPr="00703E99" w:rsidRDefault="00D7547A" w:rsidP="00D7547A">
            <w:pPr>
              <w:jc w:val="center"/>
              <w:rPr>
                <w:vertAlign w:val="superscript"/>
              </w:rPr>
            </w:pPr>
            <w:r>
              <w:t>No MAEs at 30 Days</w:t>
            </w:r>
            <w:r>
              <w:rPr>
                <w:vertAlign w:val="superscript"/>
              </w:rPr>
              <w:t>2</w:t>
            </w:r>
          </w:p>
        </w:tc>
        <w:tc>
          <w:tcPr>
            <w:tcW w:w="3331" w:type="pct"/>
          </w:tcPr>
          <w:p w14:paraId="0984C2E2" w14:textId="77777777" w:rsidR="00D7547A" w:rsidRDefault="00D7547A" w:rsidP="00D7547A">
            <w:pPr>
              <w:jc w:val="center"/>
            </w:pPr>
            <w:r>
              <w:t>x/xx (</w:t>
            </w:r>
            <w:proofErr w:type="spellStart"/>
            <w:r>
              <w:t>xx.x</w:t>
            </w:r>
            <w:proofErr w:type="spellEnd"/>
            <w:r>
              <w:t>%)</w:t>
            </w:r>
          </w:p>
          <w:p w14:paraId="1B6D17F9" w14:textId="4535056F" w:rsidR="00D7547A" w:rsidRDefault="00D7547A" w:rsidP="00D7547A">
            <w:pPr>
              <w:jc w:val="center"/>
            </w:pPr>
            <w:r>
              <w:t xml:space="preserve">    </w:t>
            </w:r>
            <w:r w:rsidRPr="008B4416">
              <w:t xml:space="preserve">[xx%, xx%] </w:t>
            </w:r>
          </w:p>
        </w:tc>
      </w:tr>
      <w:tr w:rsidR="00DE7416" w:rsidRPr="00683B0E" w14:paraId="38FA2AFF" w14:textId="77777777" w:rsidTr="0080109D">
        <w:trPr>
          <w:cantSplit/>
          <w:tblHeader/>
          <w:jc w:val="center"/>
        </w:trPr>
        <w:tc>
          <w:tcPr>
            <w:tcW w:w="5000" w:type="pct"/>
            <w:gridSpan w:val="2"/>
          </w:tcPr>
          <w:p w14:paraId="36803E92" w14:textId="77777777" w:rsidR="00D7547A" w:rsidRPr="00B06448" w:rsidRDefault="00D7547A">
            <w:pPr>
              <w:pStyle w:val="Default"/>
              <w:rPr>
                <w:color w:val="auto"/>
                <w:sz w:val="16"/>
                <w:szCs w:val="16"/>
              </w:rPr>
            </w:pPr>
            <w:r>
              <w:rPr>
                <w:sz w:val="16"/>
                <w:szCs w:val="16"/>
              </w:rPr>
              <w:t xml:space="preserve">[1] Clinical </w:t>
            </w:r>
            <w:r w:rsidRPr="00753C04">
              <w:rPr>
                <w:sz w:val="16"/>
                <w:szCs w:val="16"/>
              </w:rPr>
              <w:t>Success</w:t>
            </w:r>
            <w:r>
              <w:rPr>
                <w:sz w:val="16"/>
                <w:szCs w:val="16"/>
              </w:rPr>
              <w:t>: Procedural success without MAEs at 30 days</w:t>
            </w:r>
          </w:p>
          <w:p w14:paraId="70ED3B2E" w14:textId="77777777" w:rsidR="00D7547A" w:rsidRDefault="00D7547A">
            <w:pPr>
              <w:pStyle w:val="Default"/>
              <w:rPr>
                <w:sz w:val="16"/>
                <w:szCs w:val="16"/>
              </w:rPr>
            </w:pPr>
            <w:r w:rsidRPr="00753C04">
              <w:rPr>
                <w:sz w:val="16"/>
                <w:szCs w:val="16"/>
              </w:rPr>
              <w:t xml:space="preserve">Categorical variables: % (n/Total N) </w:t>
            </w:r>
          </w:p>
          <w:p w14:paraId="5804533D" w14:textId="77777777" w:rsidR="00D7547A" w:rsidRPr="00683B0E" w:rsidRDefault="00D7547A">
            <w:pPr>
              <w:pStyle w:val="Default"/>
            </w:pPr>
            <w:r w:rsidRPr="00B06448">
              <w:rPr>
                <w:color w:val="auto"/>
                <w:sz w:val="16"/>
                <w:szCs w:val="16"/>
              </w:rPr>
              <w:t xml:space="preserve">Source: program </w:t>
            </w:r>
            <w:proofErr w:type="spellStart"/>
            <w:proofErr w:type="gramStart"/>
            <w:r w:rsidRPr="00B06448">
              <w:rPr>
                <w:color w:val="auto"/>
                <w:sz w:val="16"/>
                <w:szCs w:val="16"/>
              </w:rPr>
              <w:t>name.sas</w:t>
            </w:r>
            <w:proofErr w:type="spellEnd"/>
            <w:r w:rsidRPr="00B06448">
              <w:rPr>
                <w:color w:val="auto"/>
                <w:sz w:val="16"/>
                <w:szCs w:val="16"/>
              </w:rPr>
              <w:t>  Extract</w:t>
            </w:r>
            <w:proofErr w:type="gramEnd"/>
            <w:r w:rsidRPr="00B06448">
              <w:rPr>
                <w:color w:val="auto"/>
                <w:sz w:val="16"/>
                <w:szCs w:val="16"/>
              </w:rPr>
              <w:t> Date: </w:t>
            </w:r>
            <w:proofErr w:type="gramStart"/>
            <w:r w:rsidRPr="00B06448">
              <w:rPr>
                <w:color w:val="auto"/>
                <w:sz w:val="16"/>
                <w:szCs w:val="16"/>
              </w:rPr>
              <w:t>DDMMMYYYY  Run</w:t>
            </w:r>
            <w:proofErr w:type="gramEnd"/>
            <w:r w:rsidRPr="00B06448">
              <w:rPr>
                <w:color w:val="auto"/>
                <w:sz w:val="16"/>
                <w:szCs w:val="16"/>
              </w:rPr>
              <w:t> Date (Time): DDMMMYYYY (</w:t>
            </w:r>
            <w:proofErr w:type="spellStart"/>
            <w:r w:rsidRPr="00B06448">
              <w:rPr>
                <w:color w:val="auto"/>
                <w:sz w:val="16"/>
                <w:szCs w:val="16"/>
              </w:rPr>
              <w:t>hh:mm</w:t>
            </w:r>
            <w:proofErr w:type="spellEnd"/>
            <w:r w:rsidRPr="00B06448">
              <w:rPr>
                <w:color w:val="auto"/>
                <w:sz w:val="16"/>
                <w:szCs w:val="16"/>
              </w:rPr>
              <w:t>)                                     </w:t>
            </w:r>
          </w:p>
        </w:tc>
      </w:tr>
    </w:tbl>
    <w:p w14:paraId="70503853" w14:textId="77777777" w:rsidR="00D7547A" w:rsidRDefault="00D7547A" w:rsidP="00D7547A">
      <w:pPr>
        <w:jc w:val="center"/>
        <w:rPr>
          <w:b/>
        </w:rPr>
      </w:pPr>
    </w:p>
    <w:p w14:paraId="508DB120" w14:textId="104B5C12" w:rsidR="00D7547A" w:rsidRDefault="00D7547A" w:rsidP="00D7547A">
      <w:pPr>
        <w:spacing w:after="160" w:line="259" w:lineRule="auto"/>
        <w:rPr>
          <w:rFonts w:eastAsiaTheme="majorEastAsia" w:cstheme="minorHAnsi"/>
          <w:b/>
          <w:color w:val="000000" w:themeColor="text1"/>
          <w:sz w:val="28"/>
          <w:szCs w:val="24"/>
        </w:rPr>
      </w:pPr>
    </w:p>
    <w:p w14:paraId="73C6C3D7" w14:textId="22B93B48" w:rsidR="00911D63" w:rsidRPr="00703E99" w:rsidRDefault="00E33F70" w:rsidP="00703E99">
      <w:pPr>
        <w:pStyle w:val="Heading2"/>
      </w:pPr>
      <w:bookmarkStart w:id="82" w:name="_Toc75957423"/>
      <w:bookmarkStart w:id="83" w:name="_Toc204078562"/>
      <w:r w:rsidRPr="00A24772">
        <w:t xml:space="preserve">Table </w:t>
      </w:r>
      <w:r w:rsidR="00D7547A" w:rsidRPr="009378D0">
        <w:t>7</w:t>
      </w:r>
      <w:r w:rsidR="00911D63" w:rsidRPr="00703E99">
        <w:t xml:space="preserve"> </w:t>
      </w:r>
      <w:commentRangeStart w:id="84"/>
      <w:r w:rsidR="00911D63" w:rsidRPr="00703E99">
        <w:t>MR Grade Reduction</w:t>
      </w:r>
      <w:r w:rsidRPr="00703E99">
        <w:t xml:space="preserve"> </w:t>
      </w:r>
      <w:commentRangeEnd w:id="84"/>
      <w:r w:rsidR="00A83913" w:rsidRPr="00703E99">
        <w:rPr>
          <w:rStyle w:val="CommentReference"/>
          <w:sz w:val="22"/>
          <w:szCs w:val="24"/>
        </w:rPr>
        <w:commentReference w:id="84"/>
      </w:r>
      <w:r w:rsidR="00911D63" w:rsidRPr="00703E99">
        <w:t xml:space="preserve">at 30 days </w:t>
      </w:r>
      <w:r w:rsidRPr="00703E99">
        <w:t>(Per Patient Analysis)</w:t>
      </w:r>
      <w:bookmarkEnd w:id="82"/>
      <w:bookmarkEnd w:id="83"/>
      <w:r w:rsidR="00A2528C" w:rsidRPr="00703E99">
        <w:t xml:space="preserve"> </w:t>
      </w:r>
    </w:p>
    <w:p w14:paraId="6E4408B1" w14:textId="0687E00E" w:rsidR="00E33F70" w:rsidRPr="00703E99" w:rsidRDefault="00377813" w:rsidP="00E33F70">
      <w:pPr>
        <w:jc w:val="center"/>
        <w:rPr>
          <w:b/>
          <w:bCs/>
        </w:rPr>
      </w:pPr>
      <w:del w:id="85" w:author="Isabelle Weir" w:date="2025-07-22T12:02:00Z" w16du:dateUtc="2025-07-22T16:02:00Z">
        <w:r w:rsidRPr="00703E99" w:rsidDel="00D019E8">
          <w:rPr>
            <w:b/>
            <w:bCs/>
          </w:rPr>
          <w:delText>AT</w:delText>
        </w:r>
      </w:del>
      <w:ins w:id="86" w:author="Isabelle Weir" w:date="2025-07-22T12:02:00Z" w16du:dateUtc="2025-07-22T16:02:00Z">
        <w:r w:rsidR="00D019E8">
          <w:rPr>
            <w:b/>
            <w:bCs/>
          </w:rPr>
          <w:t>Implanted</w:t>
        </w:r>
      </w:ins>
      <w:r w:rsidRPr="00703E99">
        <w:rPr>
          <w:b/>
          <w:bCs/>
        </w:rPr>
        <w:t xml:space="preserve"> </w:t>
      </w:r>
      <w:r w:rsidR="00E33F70" w:rsidRPr="00703E99">
        <w:rPr>
          <w:b/>
          <w:bCs/>
        </w:rPr>
        <w:t>Population (N=xx)</w:t>
      </w:r>
    </w:p>
    <w:p w14:paraId="430E5EFF" w14:textId="77777777" w:rsidR="00E33F70" w:rsidRPr="000744F4" w:rsidRDefault="00E33F70" w:rsidP="00E33F70"/>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1"/>
        <w:gridCol w:w="6229"/>
      </w:tblGrid>
      <w:tr w:rsidR="00F8084C" w:rsidRPr="00907C53" w14:paraId="37C4054F" w14:textId="77777777" w:rsidTr="0080109D">
        <w:trPr>
          <w:cantSplit/>
          <w:tblHeader/>
          <w:jc w:val="center"/>
        </w:trPr>
        <w:tc>
          <w:tcPr>
            <w:tcW w:w="1669" w:type="pct"/>
            <w:shd w:val="pct15" w:color="auto" w:fill="auto"/>
            <w:vAlign w:val="bottom"/>
          </w:tcPr>
          <w:p w14:paraId="195F22D9" w14:textId="77777777" w:rsidR="00E33F70" w:rsidRPr="00907C53" w:rsidRDefault="00E33F70" w:rsidP="00B255AD">
            <w:pPr>
              <w:jc w:val="center"/>
              <w:rPr>
                <w:b/>
              </w:rPr>
            </w:pPr>
            <w:r>
              <w:rPr>
                <w:b/>
              </w:rPr>
              <w:t xml:space="preserve">Variable </w:t>
            </w:r>
          </w:p>
        </w:tc>
        <w:tc>
          <w:tcPr>
            <w:tcW w:w="3331" w:type="pct"/>
            <w:shd w:val="pct15" w:color="auto" w:fill="auto"/>
            <w:vAlign w:val="bottom"/>
          </w:tcPr>
          <w:p w14:paraId="71C899DF" w14:textId="77777777" w:rsidR="00E33F70" w:rsidRPr="00907C53" w:rsidRDefault="00E33F70" w:rsidP="00B255AD">
            <w:pPr>
              <w:jc w:val="center"/>
              <w:rPr>
                <w:b/>
              </w:rPr>
            </w:pPr>
            <w:r>
              <w:rPr>
                <w:b/>
              </w:rPr>
              <w:t xml:space="preserve">Summary Statistics </w:t>
            </w:r>
          </w:p>
        </w:tc>
      </w:tr>
      <w:tr w:rsidR="00DE7416" w:rsidRPr="00607B9A" w14:paraId="71258C00" w14:textId="77777777" w:rsidTr="0080109D">
        <w:trPr>
          <w:cantSplit/>
          <w:tblHeader/>
          <w:jc w:val="center"/>
        </w:trPr>
        <w:tc>
          <w:tcPr>
            <w:tcW w:w="1669" w:type="pct"/>
          </w:tcPr>
          <w:p w14:paraId="28B1FCB6" w14:textId="675767C6" w:rsidR="00E33F70" w:rsidRPr="00703E99" w:rsidRDefault="00911D63" w:rsidP="00B255AD">
            <w:pPr>
              <w:jc w:val="center"/>
              <w:rPr>
                <w:vertAlign w:val="superscript"/>
              </w:rPr>
            </w:pPr>
            <w:r>
              <w:t>MR &lt; 2+ as measured by TTE</w:t>
            </w:r>
            <w:r w:rsidR="008769AF">
              <w:rPr>
                <w:vertAlign w:val="superscript"/>
              </w:rPr>
              <w:t>1</w:t>
            </w:r>
          </w:p>
        </w:tc>
        <w:tc>
          <w:tcPr>
            <w:tcW w:w="3331" w:type="pct"/>
          </w:tcPr>
          <w:p w14:paraId="07A7197A" w14:textId="6D9B50D1" w:rsidR="008769AF" w:rsidRDefault="008769AF" w:rsidP="00B255AD">
            <w:pPr>
              <w:jc w:val="center"/>
            </w:pPr>
            <w:r>
              <w:t>x/xx (</w:t>
            </w:r>
            <w:proofErr w:type="spellStart"/>
            <w:r>
              <w:t>xx.x</w:t>
            </w:r>
            <w:proofErr w:type="spellEnd"/>
            <w:r>
              <w:t>%)</w:t>
            </w:r>
            <w:r w:rsidRPr="00683B0E" w:rsidDel="008769AF">
              <w:t xml:space="preserve"> </w:t>
            </w:r>
          </w:p>
          <w:p w14:paraId="4C158895" w14:textId="3D1C7451" w:rsidR="00E33F70" w:rsidRPr="00607B9A" w:rsidRDefault="00E33F70" w:rsidP="00B255AD">
            <w:pPr>
              <w:jc w:val="center"/>
            </w:pPr>
            <w:r w:rsidRPr="008B4416">
              <w:t xml:space="preserve">[xx%, xx%] </w:t>
            </w:r>
          </w:p>
        </w:tc>
      </w:tr>
      <w:tr w:rsidR="00DE7416" w:rsidRPr="00683B0E" w14:paraId="26D4D8C7" w14:textId="77777777" w:rsidTr="0080109D">
        <w:trPr>
          <w:cantSplit/>
          <w:tblHeader/>
          <w:jc w:val="center"/>
        </w:trPr>
        <w:tc>
          <w:tcPr>
            <w:tcW w:w="5000" w:type="pct"/>
            <w:gridSpan w:val="2"/>
          </w:tcPr>
          <w:p w14:paraId="67080425" w14:textId="1CBF060A" w:rsidR="008769AF" w:rsidRPr="00703E99" w:rsidRDefault="008769AF" w:rsidP="00B255AD">
            <w:pPr>
              <w:pStyle w:val="Default"/>
              <w:rPr>
                <w:color w:val="auto"/>
                <w:sz w:val="16"/>
                <w:szCs w:val="16"/>
              </w:rPr>
            </w:pPr>
            <w:r w:rsidRPr="00703E99">
              <w:rPr>
                <w:color w:val="auto"/>
                <w:sz w:val="16"/>
                <w:szCs w:val="16"/>
              </w:rPr>
              <w:t>[1] MR Grade Reduction: MR &lt;2+ at 30 days as measured by TTE.</w:t>
            </w:r>
          </w:p>
          <w:p w14:paraId="04057953" w14:textId="0001FB08" w:rsidR="00E33F70" w:rsidRPr="00703E99" w:rsidRDefault="00E33F70" w:rsidP="00B255AD">
            <w:pPr>
              <w:pStyle w:val="Default"/>
              <w:rPr>
                <w:color w:val="auto"/>
                <w:sz w:val="16"/>
                <w:szCs w:val="16"/>
              </w:rPr>
            </w:pPr>
            <w:r w:rsidRPr="00703E99">
              <w:rPr>
                <w:color w:val="auto"/>
                <w:sz w:val="16"/>
                <w:szCs w:val="16"/>
              </w:rPr>
              <w:t xml:space="preserve">Categorical variables: % (n/Total N) </w:t>
            </w:r>
          </w:p>
          <w:p w14:paraId="610C1029" w14:textId="06C16957" w:rsidR="00C74612" w:rsidRPr="00683B0E" w:rsidRDefault="00C74612" w:rsidP="00B255AD">
            <w:pPr>
              <w:pStyle w:val="Default"/>
            </w:pPr>
            <w:r w:rsidRPr="00703E99">
              <w:rPr>
                <w:color w:val="auto"/>
                <w:sz w:val="16"/>
                <w:szCs w:val="16"/>
              </w:rPr>
              <w:t xml:space="preserve">Source: program </w:t>
            </w:r>
            <w:proofErr w:type="spellStart"/>
            <w:proofErr w:type="gramStart"/>
            <w:r w:rsidRPr="00703E99">
              <w:rPr>
                <w:color w:val="auto"/>
                <w:sz w:val="16"/>
                <w:szCs w:val="16"/>
              </w:rPr>
              <w:t>name.sas</w:t>
            </w:r>
            <w:proofErr w:type="spellEnd"/>
            <w:r w:rsidRPr="00703E99">
              <w:rPr>
                <w:color w:val="auto"/>
                <w:sz w:val="16"/>
                <w:szCs w:val="16"/>
              </w:rPr>
              <w:t>  Extract</w:t>
            </w:r>
            <w:proofErr w:type="gramEnd"/>
            <w:r w:rsidRPr="00703E99">
              <w:rPr>
                <w:color w:val="auto"/>
                <w:sz w:val="16"/>
                <w:szCs w:val="16"/>
              </w:rPr>
              <w:t> Date: </w:t>
            </w:r>
            <w:proofErr w:type="gramStart"/>
            <w:r w:rsidRPr="00703E99">
              <w:rPr>
                <w:color w:val="auto"/>
                <w:sz w:val="16"/>
                <w:szCs w:val="16"/>
              </w:rPr>
              <w:t>DDMMMYYYY  Run</w:t>
            </w:r>
            <w:proofErr w:type="gramEnd"/>
            <w:r w:rsidRPr="00703E99">
              <w:rPr>
                <w:color w:val="auto"/>
                <w:sz w:val="16"/>
                <w:szCs w:val="16"/>
              </w:rPr>
              <w:t> Date (Time): DDMMMYYYY (</w:t>
            </w:r>
            <w:proofErr w:type="spellStart"/>
            <w:r w:rsidRPr="00703E99">
              <w:rPr>
                <w:color w:val="auto"/>
                <w:sz w:val="16"/>
                <w:szCs w:val="16"/>
              </w:rPr>
              <w:t>hh:mm</w:t>
            </w:r>
            <w:proofErr w:type="spellEnd"/>
            <w:r w:rsidRPr="00703E99">
              <w:rPr>
                <w:color w:val="auto"/>
                <w:sz w:val="16"/>
                <w:szCs w:val="16"/>
              </w:rPr>
              <w:t>)                                     </w:t>
            </w:r>
          </w:p>
        </w:tc>
      </w:tr>
    </w:tbl>
    <w:p w14:paraId="4E8D02A3" w14:textId="36C7F49B" w:rsidR="00E33F70" w:rsidRDefault="00E33F70" w:rsidP="00E33F70">
      <w:pPr>
        <w:jc w:val="center"/>
        <w:rPr>
          <w:b/>
        </w:rPr>
      </w:pPr>
    </w:p>
    <w:p w14:paraId="3492FF1A" w14:textId="7FA9627E" w:rsidR="008769AF" w:rsidRDefault="008769AF" w:rsidP="00C80F2F">
      <w:pPr>
        <w:rPr>
          <w:b/>
        </w:rPr>
      </w:pPr>
    </w:p>
    <w:p w14:paraId="203469FF" w14:textId="77777777" w:rsidR="00427B86" w:rsidRDefault="00427B86" w:rsidP="00E33F70">
      <w:pPr>
        <w:jc w:val="center"/>
        <w:rPr>
          <w:b/>
        </w:rPr>
      </w:pPr>
    </w:p>
    <w:p w14:paraId="6C7C9EF5" w14:textId="0CAD007C" w:rsidR="00C360A2" w:rsidRDefault="00C360A2" w:rsidP="00703E99">
      <w:pPr>
        <w:pStyle w:val="Heading2"/>
      </w:pPr>
      <w:bookmarkStart w:id="87" w:name="_Toc75957424"/>
      <w:bookmarkStart w:id="88" w:name="_Toc204078563"/>
      <w:bookmarkEnd w:id="38"/>
      <w:bookmarkEnd w:id="39"/>
      <w:bookmarkEnd w:id="40"/>
      <w:r>
        <w:t xml:space="preserve">Table </w:t>
      </w:r>
      <w:r w:rsidR="003E7223">
        <w:t xml:space="preserve">8 </w:t>
      </w:r>
      <w:r w:rsidRPr="009917B1">
        <w:t xml:space="preserve">CEC Adjudicated </w:t>
      </w:r>
      <w:commentRangeStart w:id="89"/>
      <w:r w:rsidRPr="009917B1">
        <w:t>Major Adverse Events (MAEs)</w:t>
      </w:r>
      <w:r w:rsidR="001F7B1D">
        <w:t xml:space="preserve"> </w:t>
      </w:r>
      <w:commentRangeEnd w:id="89"/>
      <w:r w:rsidR="000B3723">
        <w:rPr>
          <w:rStyle w:val="CommentReference"/>
          <w:sz w:val="22"/>
          <w:szCs w:val="24"/>
        </w:rPr>
        <w:commentReference w:id="89"/>
      </w:r>
      <w:r w:rsidR="001F7B1D">
        <w:t>at 30 days</w:t>
      </w:r>
      <w:r w:rsidR="00E33F70">
        <w:t xml:space="preserve"> (</w:t>
      </w:r>
      <w:r w:rsidR="00A2528C">
        <w:t>Safety Endpoint)</w:t>
      </w:r>
      <w:bookmarkEnd w:id="87"/>
      <w:bookmarkEnd w:id="88"/>
    </w:p>
    <w:p w14:paraId="4475F0B9" w14:textId="350483F1" w:rsidR="00D92FC5" w:rsidRPr="00703E99" w:rsidRDefault="00727BE3" w:rsidP="00D92FC5">
      <w:pPr>
        <w:jc w:val="center"/>
        <w:rPr>
          <w:b/>
          <w:bCs/>
        </w:rPr>
      </w:pPr>
      <w:r w:rsidRPr="00703E99">
        <w:rPr>
          <w:b/>
          <w:bCs/>
        </w:rPr>
        <w:t>Enrolled</w:t>
      </w:r>
      <w:r w:rsidR="00D92FC5" w:rsidRPr="00703E99">
        <w:rPr>
          <w:b/>
          <w:bCs/>
        </w:rPr>
        <w:t xml:space="preserve"> Population (N=xx)</w:t>
      </w:r>
    </w:p>
    <w:p w14:paraId="62D0E14B" w14:textId="77777777" w:rsidR="003E76AC" w:rsidRDefault="003E76AC" w:rsidP="00C57D26">
      <w:pPr>
        <w:jc w:val="center"/>
        <w:rPr>
          <w:b/>
        </w:rPr>
      </w:pPr>
    </w:p>
    <w:tbl>
      <w:tblPr>
        <w:tblW w:w="5000" w:type="pct"/>
        <w:jc w:val="center"/>
        <w:tblCellMar>
          <w:left w:w="0" w:type="dxa"/>
          <w:right w:w="0" w:type="dxa"/>
        </w:tblCellMar>
        <w:tblLook w:val="0000" w:firstRow="0" w:lastRow="0" w:firstColumn="0" w:lastColumn="0" w:noHBand="0" w:noVBand="0"/>
      </w:tblPr>
      <w:tblGrid>
        <w:gridCol w:w="4754"/>
        <w:gridCol w:w="2081"/>
        <w:gridCol w:w="2515"/>
      </w:tblGrid>
      <w:tr w:rsidR="00855012" w14:paraId="3E39EBB6" w14:textId="09CFD3E6" w:rsidTr="0080109D">
        <w:trPr>
          <w:cantSplit/>
          <w:tblHeader/>
          <w:jc w:val="center"/>
        </w:trPr>
        <w:tc>
          <w:tcPr>
            <w:tcW w:w="2542" w:type="pct"/>
            <w:vMerge w:val="restart"/>
            <w:tcBorders>
              <w:top w:val="single" w:sz="4" w:space="0" w:color="auto"/>
              <w:left w:val="single" w:sz="4" w:space="0" w:color="auto"/>
              <w:right w:val="single" w:sz="4" w:space="0" w:color="auto"/>
            </w:tcBorders>
            <w:shd w:val="clear" w:color="auto" w:fill="E7E6E6" w:themeFill="background2"/>
            <w:tcMar>
              <w:left w:w="67" w:type="dxa"/>
              <w:right w:w="67" w:type="dxa"/>
            </w:tcMar>
            <w:vAlign w:val="center"/>
          </w:tcPr>
          <w:p w14:paraId="663717C9" w14:textId="17C881EA" w:rsidR="001F7B1D" w:rsidRDefault="001F7B1D" w:rsidP="005F4197">
            <w:pPr>
              <w:keepNext/>
              <w:adjustRightInd w:val="0"/>
              <w:spacing w:before="67" w:after="67"/>
              <w:jc w:val="center"/>
              <w:rPr>
                <w:rFonts w:ascii="Calibri" w:hAnsi="Calibri" w:cs="Calibri"/>
                <w:b/>
                <w:bCs/>
                <w:color w:val="000000"/>
              </w:rPr>
            </w:pPr>
            <w:commentRangeStart w:id="90"/>
            <w:r>
              <w:rPr>
                <w:rFonts w:ascii="Calibri" w:hAnsi="Calibri" w:cs="Calibri"/>
                <w:b/>
                <w:bCs/>
                <w:color w:val="000000"/>
              </w:rPr>
              <w:t>Variable</w:t>
            </w:r>
            <w:commentRangeEnd w:id="90"/>
            <w:r w:rsidR="00D823F5">
              <w:rPr>
                <w:rStyle w:val="CommentReference"/>
                <w:rFonts w:ascii="Calibri" w:hAnsi="Calibri" w:cs="Calibri"/>
                <w:b/>
                <w:bCs/>
                <w:color w:val="000000"/>
                <w:sz w:val="22"/>
                <w:szCs w:val="22"/>
              </w:rPr>
              <w:commentReference w:id="90"/>
            </w:r>
          </w:p>
        </w:tc>
        <w:tc>
          <w:tcPr>
            <w:tcW w:w="2458" w:type="pct"/>
            <w:gridSpan w:val="2"/>
            <w:tcBorders>
              <w:top w:val="single" w:sz="4" w:space="0" w:color="auto"/>
              <w:left w:val="single" w:sz="4" w:space="0" w:color="auto"/>
              <w:bottom w:val="single" w:sz="4" w:space="0" w:color="auto"/>
              <w:right w:val="single" w:sz="4" w:space="0" w:color="auto"/>
            </w:tcBorders>
            <w:shd w:val="clear" w:color="auto" w:fill="E7E6E6" w:themeFill="background2"/>
            <w:tcMar>
              <w:left w:w="67" w:type="dxa"/>
              <w:right w:w="67" w:type="dxa"/>
            </w:tcMar>
            <w:vAlign w:val="bottom"/>
          </w:tcPr>
          <w:p w14:paraId="6A987619" w14:textId="77777777" w:rsidR="001F7B1D" w:rsidRDefault="001F7B1D" w:rsidP="005F4197">
            <w:pPr>
              <w:keepNext/>
              <w:adjustRightInd w:val="0"/>
              <w:spacing w:before="67" w:after="67"/>
              <w:jc w:val="center"/>
              <w:rPr>
                <w:rFonts w:ascii="Calibri" w:hAnsi="Calibri" w:cs="Calibri"/>
                <w:b/>
                <w:bCs/>
                <w:color w:val="000000"/>
              </w:rPr>
            </w:pPr>
            <w:r>
              <w:rPr>
                <w:rFonts w:ascii="Calibri" w:hAnsi="Calibri" w:cs="Calibri"/>
                <w:b/>
                <w:bCs/>
                <w:color w:val="000000"/>
              </w:rPr>
              <w:t>30 Days</w:t>
            </w:r>
          </w:p>
        </w:tc>
      </w:tr>
      <w:tr w:rsidR="00070E44" w14:paraId="23010BF1" w14:textId="17B8A5FB" w:rsidTr="0080109D">
        <w:trPr>
          <w:cantSplit/>
          <w:tblHeader/>
          <w:jc w:val="center"/>
        </w:trPr>
        <w:tc>
          <w:tcPr>
            <w:tcW w:w="2542" w:type="pct"/>
            <w:vMerge/>
            <w:tcBorders>
              <w:left w:val="single" w:sz="4" w:space="0" w:color="auto"/>
              <w:bottom w:val="single" w:sz="4" w:space="0" w:color="auto"/>
              <w:right w:val="single" w:sz="4" w:space="0" w:color="auto"/>
            </w:tcBorders>
            <w:shd w:val="clear" w:color="auto" w:fill="E7E6E6" w:themeFill="background2"/>
            <w:tcMar>
              <w:left w:w="67" w:type="dxa"/>
              <w:right w:w="67" w:type="dxa"/>
            </w:tcMar>
            <w:vAlign w:val="bottom"/>
          </w:tcPr>
          <w:p w14:paraId="4F1480AE" w14:textId="77777777" w:rsidR="001F7B1D" w:rsidRDefault="001F7B1D" w:rsidP="003E76AC">
            <w:pPr>
              <w:keepNext/>
              <w:adjustRightInd w:val="0"/>
              <w:spacing w:before="67" w:after="67"/>
              <w:jc w:val="center"/>
              <w:rPr>
                <w:rFonts w:ascii="Calibri" w:hAnsi="Calibri" w:cs="Calibri"/>
                <w:b/>
                <w:bCs/>
                <w:color w:val="000000"/>
              </w:rPr>
            </w:pPr>
          </w:p>
        </w:tc>
        <w:tc>
          <w:tcPr>
            <w:tcW w:w="1113" w:type="pct"/>
            <w:tcBorders>
              <w:top w:val="single" w:sz="4" w:space="0" w:color="auto"/>
              <w:left w:val="single" w:sz="4" w:space="0" w:color="auto"/>
              <w:bottom w:val="single" w:sz="4" w:space="0" w:color="auto"/>
              <w:right w:val="single" w:sz="4" w:space="0" w:color="auto"/>
            </w:tcBorders>
            <w:shd w:val="clear" w:color="auto" w:fill="E7E6E6" w:themeFill="background2"/>
            <w:tcMar>
              <w:left w:w="67" w:type="dxa"/>
              <w:right w:w="67" w:type="dxa"/>
            </w:tcMar>
            <w:vAlign w:val="bottom"/>
          </w:tcPr>
          <w:p w14:paraId="60996BB3" w14:textId="41482FF7" w:rsidR="001F7B1D" w:rsidRDefault="001F7B1D" w:rsidP="003E76AC">
            <w:pPr>
              <w:keepNext/>
              <w:adjustRightInd w:val="0"/>
              <w:spacing w:before="67" w:after="67"/>
              <w:jc w:val="center"/>
              <w:rPr>
                <w:rFonts w:ascii="Calibri" w:hAnsi="Calibri" w:cs="Calibri"/>
                <w:b/>
                <w:bCs/>
                <w:color w:val="000000"/>
              </w:rPr>
            </w:pPr>
            <w:r>
              <w:rPr>
                <w:rFonts w:ascii="Calibri" w:hAnsi="Calibri" w:cs="Calibri"/>
                <w:b/>
                <w:bCs/>
                <w:color w:val="000000"/>
              </w:rPr>
              <w:t>No. Events</w:t>
            </w:r>
          </w:p>
        </w:tc>
        <w:tc>
          <w:tcPr>
            <w:tcW w:w="1345" w:type="pct"/>
            <w:tcBorders>
              <w:top w:val="single" w:sz="4" w:space="0" w:color="auto"/>
              <w:left w:val="single" w:sz="4" w:space="0" w:color="auto"/>
              <w:bottom w:val="single" w:sz="4" w:space="0" w:color="auto"/>
              <w:right w:val="single" w:sz="4" w:space="0" w:color="auto"/>
            </w:tcBorders>
            <w:shd w:val="clear" w:color="auto" w:fill="E7E6E6" w:themeFill="background2"/>
            <w:tcMar>
              <w:left w:w="67" w:type="dxa"/>
              <w:right w:w="67" w:type="dxa"/>
            </w:tcMar>
            <w:vAlign w:val="bottom"/>
          </w:tcPr>
          <w:p w14:paraId="78C59FB8" w14:textId="77777777" w:rsidR="001F7B1D" w:rsidRDefault="001F7B1D" w:rsidP="003E76AC">
            <w:pPr>
              <w:keepNext/>
              <w:adjustRightInd w:val="0"/>
              <w:spacing w:before="67" w:after="67"/>
              <w:jc w:val="center"/>
              <w:rPr>
                <w:rFonts w:ascii="Calibri" w:hAnsi="Calibri" w:cs="Calibri"/>
                <w:b/>
                <w:bCs/>
                <w:color w:val="000000"/>
              </w:rPr>
            </w:pPr>
            <w:r>
              <w:rPr>
                <w:rFonts w:ascii="Calibri" w:hAnsi="Calibri" w:cs="Calibri"/>
                <w:b/>
                <w:bCs/>
                <w:color w:val="000000"/>
              </w:rPr>
              <w:t>Patients</w:t>
            </w:r>
          </w:p>
        </w:tc>
      </w:tr>
      <w:tr w:rsidR="00F8084C" w14:paraId="125CF51C"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8780512" w14:textId="6B3E6363" w:rsidR="00F7767E" w:rsidRPr="0006522E" w:rsidRDefault="00F7767E" w:rsidP="00F7767E">
            <w:pPr>
              <w:adjustRightInd w:val="0"/>
              <w:spacing w:before="67" w:after="67"/>
              <w:rPr>
                <w:rFonts w:ascii="Calibri" w:hAnsi="Calibri" w:cs="Calibri"/>
                <w:b/>
                <w:bCs/>
                <w:color w:val="000000"/>
              </w:rPr>
            </w:pPr>
            <w:r w:rsidRPr="0006522E">
              <w:rPr>
                <w:rFonts w:ascii="Calibri" w:hAnsi="Calibri" w:cs="Calibri"/>
                <w:b/>
                <w:bCs/>
                <w:color w:val="000000"/>
              </w:rPr>
              <w:t>Composite MAE</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1F674CD2" w14:textId="68F30D9F"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8FAE07D" w14:textId="487B9D69"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0BB20AA8"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676BE9B" w14:textId="4BD382FA" w:rsidR="00F7767E" w:rsidRDefault="00F7767E" w:rsidP="00F7767E">
            <w:pPr>
              <w:adjustRightInd w:val="0"/>
              <w:spacing w:before="67" w:after="67"/>
              <w:jc w:val="right"/>
              <w:rPr>
                <w:rFonts w:cstheme="minorHAnsi"/>
              </w:rPr>
            </w:pPr>
            <w:r>
              <w:rPr>
                <w:rFonts w:cstheme="minorHAnsi"/>
              </w:rPr>
              <w:t>All-cause death</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47B2431" w14:textId="24BFF44A"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3282426" w14:textId="012E60C9"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3E395259"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42C4365" w14:textId="2D4086A2" w:rsidR="00F7767E" w:rsidRDefault="00DA5527" w:rsidP="00F7767E">
            <w:pPr>
              <w:adjustRightInd w:val="0"/>
              <w:spacing w:before="67" w:after="67"/>
              <w:jc w:val="right"/>
              <w:rPr>
                <w:rFonts w:cstheme="minorHAnsi"/>
              </w:rPr>
            </w:pPr>
            <w:del w:id="91" w:author="Isabelle Weir" w:date="2025-07-21T14:00:00Z" w16du:dateUtc="2025-07-21T18:00:00Z">
              <w:r w:rsidDel="00BC4D28">
                <w:rPr>
                  <w:rFonts w:cstheme="minorHAnsi"/>
                </w:rPr>
                <w:delText>Disabling s</w:delText>
              </w:r>
            </w:del>
            <w:ins w:id="92" w:author="Isabelle Weir" w:date="2025-07-21T14:00:00Z" w16du:dateUtc="2025-07-21T18:00:00Z">
              <w:r w:rsidR="00BC4D28">
                <w:rPr>
                  <w:rFonts w:cstheme="minorHAnsi"/>
                </w:rPr>
                <w:t>S</w:t>
              </w:r>
            </w:ins>
            <w:r>
              <w:rPr>
                <w:rFonts w:cstheme="minorHAnsi"/>
              </w:rPr>
              <w:t>troke</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11225AE0" w14:textId="01723B66"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E050D67" w14:textId="1B3B5D2F"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1C4DA813"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5728DDB" w14:textId="4F728347" w:rsidR="00F7767E" w:rsidDel="00911D63" w:rsidRDefault="00DA5527" w:rsidP="00F7767E">
            <w:pPr>
              <w:adjustRightInd w:val="0"/>
              <w:spacing w:before="67" w:after="67"/>
              <w:jc w:val="right"/>
              <w:rPr>
                <w:rFonts w:cstheme="minorHAnsi"/>
              </w:rPr>
            </w:pPr>
            <w:r>
              <w:rPr>
                <w:rFonts w:cstheme="minorHAnsi"/>
              </w:rPr>
              <w:t>Myocardial infraction</w:t>
            </w:r>
            <w:r w:rsidR="00393D22">
              <w:rPr>
                <w:rFonts w:cstheme="minorHAnsi"/>
              </w:rPr>
              <w:t xml:space="preserve"> (MI)</w:t>
            </w:r>
            <w:r>
              <w:rPr>
                <w:rFonts w:cstheme="minorHAnsi"/>
              </w:rPr>
              <w:t xml:space="preserve"> </w:t>
            </w:r>
            <w:r w:rsidR="00F7767E">
              <w:rPr>
                <w:rFonts w:cstheme="minorHAnsi"/>
              </w:rPr>
              <w:t xml:space="preserve"> </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16B8C83A" w14:textId="6C74FA7B"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9E61F5A" w14:textId="1A597FD1"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0B0360FC"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B682B4E" w14:textId="76892DCB" w:rsidR="00F7767E" w:rsidRDefault="00393D22" w:rsidP="00F7767E">
            <w:pPr>
              <w:adjustRightInd w:val="0"/>
              <w:spacing w:before="67" w:after="67"/>
              <w:jc w:val="right"/>
              <w:rPr>
                <w:rFonts w:cstheme="minorHAnsi"/>
              </w:rPr>
            </w:pPr>
            <w:r>
              <w:rPr>
                <w:rFonts w:cstheme="minorHAnsi"/>
              </w:rPr>
              <w:t>All-cause Hospitalization</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1652510A" w14:textId="63F799D3"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EFBB04A" w14:textId="56001906"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09E21357"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B14FDAE" w14:textId="1AE1E9A6" w:rsidR="00F7767E" w:rsidRDefault="00F7767E" w:rsidP="00F7767E">
            <w:pPr>
              <w:adjustRightInd w:val="0"/>
              <w:spacing w:before="67" w:after="67"/>
              <w:jc w:val="right"/>
              <w:rPr>
                <w:rFonts w:cstheme="minorHAnsi"/>
              </w:rPr>
            </w:pPr>
            <w:r w:rsidRPr="00911D63">
              <w:rPr>
                <w:rFonts w:cstheme="minorHAnsi"/>
              </w:rPr>
              <w:t>Durable LVAD implant</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3F54A3D9" w14:textId="0EFA3013"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D1E990B" w14:textId="37B92223"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1A0F3242"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EB5EFDB" w14:textId="52408A8A" w:rsidR="00F7767E" w:rsidRPr="00911D63" w:rsidRDefault="00F7767E" w:rsidP="00F7767E">
            <w:pPr>
              <w:adjustRightInd w:val="0"/>
              <w:spacing w:before="67" w:after="67"/>
              <w:jc w:val="right"/>
              <w:rPr>
                <w:rFonts w:cstheme="minorHAnsi"/>
              </w:rPr>
            </w:pPr>
            <w:r>
              <w:rPr>
                <w:rFonts w:cstheme="minorHAnsi"/>
              </w:rPr>
              <w:t>Heart transplant</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4BF8C69" w14:textId="0632495F"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37A68B1" w14:textId="6CA66429"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0F5FC33A"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7D1442CE" w14:textId="23B7D2CA" w:rsidR="00393D22" w:rsidRDefault="00393D22" w:rsidP="00393D22">
            <w:pPr>
              <w:adjustRightInd w:val="0"/>
              <w:spacing w:before="67" w:after="67"/>
              <w:jc w:val="right"/>
              <w:rPr>
                <w:rFonts w:cstheme="minorHAnsi"/>
              </w:rPr>
            </w:pPr>
            <w:r w:rsidRPr="00040777">
              <w:rPr>
                <w:rFonts w:cstheme="minorHAnsi"/>
              </w:rPr>
              <w:t>Renal complications requiring unplanned dialysis or renal replacement therapy</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D53DC0A" w14:textId="58CBDA54"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52D2134" w14:textId="4B05F770" w:rsidR="00393D22" w:rsidRPr="00CA5E90" w:rsidRDefault="00393D22" w:rsidP="00393D22">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39D4ABE1"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885C282" w14:textId="3EF25955" w:rsidR="00F7767E" w:rsidRPr="00703E99" w:rsidRDefault="00393D22" w:rsidP="00F7767E">
            <w:pPr>
              <w:adjustRightInd w:val="0"/>
              <w:spacing w:before="67" w:after="67"/>
              <w:jc w:val="right"/>
              <w:rPr>
                <w:rFonts w:cstheme="minorHAnsi"/>
                <w:vertAlign w:val="superscript"/>
              </w:rPr>
            </w:pPr>
            <w:commentRangeStart w:id="93"/>
            <w:r>
              <w:lastRenderedPageBreak/>
              <w:t>Severe bleeding</w:t>
            </w:r>
            <w:r>
              <w:rPr>
                <w:vertAlign w:val="superscript"/>
              </w:rPr>
              <w:t>1</w:t>
            </w:r>
            <w:commentRangeEnd w:id="93"/>
            <w:r w:rsidR="00F76481" w:rsidRPr="00703E99">
              <w:rPr>
                <w:rStyle w:val="CommentReference"/>
                <w:rFonts w:cstheme="minorHAnsi"/>
                <w:sz w:val="22"/>
                <w:szCs w:val="22"/>
                <w:vertAlign w:val="superscript"/>
              </w:rPr>
              <w:commentReference w:id="93"/>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E83D369" w14:textId="113B709A"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2524959" w14:textId="7C7E7CFD"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237F3992"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706A6D6" w14:textId="1B8DFBF6" w:rsidR="00F7767E" w:rsidRDefault="00393D22" w:rsidP="00F7767E">
            <w:pPr>
              <w:adjustRightInd w:val="0"/>
              <w:spacing w:before="67" w:after="67"/>
              <w:jc w:val="right"/>
            </w:pPr>
            <w:r>
              <w:rPr>
                <w:rFonts w:cstheme="minorHAnsi"/>
              </w:rPr>
              <w:t>Non-elective mitral valve re-intervention, percutaneous or surgical</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53B02F6" w14:textId="649E4B6C"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3ED5914" w14:textId="111855FD"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085A4C6B"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146B4DE" w14:textId="6DA78BDF" w:rsidR="00F7767E" w:rsidRDefault="00393D22" w:rsidP="00F7767E">
            <w:pPr>
              <w:adjustRightInd w:val="0"/>
              <w:spacing w:before="67" w:after="67"/>
              <w:jc w:val="right"/>
            </w:pPr>
            <w:r>
              <w:rPr>
                <w:rFonts w:cstheme="minorHAnsi"/>
              </w:rPr>
              <w:t>Major access site and vascular complications</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0956DA8" w14:textId="0695BD09"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F9CAB0A" w14:textId="5B055412"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0D3D0740"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7463B267" w14:textId="76772FC5" w:rsidR="00F7767E" w:rsidRPr="001E7D5F" w:rsidRDefault="00393D22" w:rsidP="00F7767E">
            <w:pPr>
              <w:adjustRightInd w:val="0"/>
              <w:spacing w:before="67" w:after="67"/>
              <w:jc w:val="right"/>
              <w:rPr>
                <w:rFonts w:cstheme="minorHAnsi"/>
              </w:rPr>
            </w:pPr>
            <w:r>
              <w:rPr>
                <w:rFonts w:cstheme="minorHAnsi"/>
              </w:rPr>
              <w:t xml:space="preserve">Major cardiac structural complications </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FBFFD4C" w14:textId="1BCB3612"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73652B64" w14:textId="5B06564C"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F8084C" w14:paraId="2865C3E0" w14:textId="77777777" w:rsidTr="0080109D">
        <w:trPr>
          <w:cantSplit/>
          <w:jc w:val="center"/>
        </w:trPr>
        <w:tc>
          <w:tcPr>
            <w:tcW w:w="2542"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E45CA85" w14:textId="3F372CCF" w:rsidR="00F7767E" w:rsidRPr="00703E99" w:rsidRDefault="00393D22" w:rsidP="00F7767E">
            <w:pPr>
              <w:adjustRightInd w:val="0"/>
              <w:spacing w:before="67" w:after="67"/>
              <w:jc w:val="right"/>
              <w:rPr>
                <w:rFonts w:cstheme="minorHAnsi"/>
                <w:highlight w:val="yellow"/>
              </w:rPr>
            </w:pPr>
            <w:r>
              <w:rPr>
                <w:rFonts w:cstheme="minorHAnsi"/>
              </w:rPr>
              <w:t>Device embolization</w:t>
            </w:r>
          </w:p>
        </w:tc>
        <w:tc>
          <w:tcPr>
            <w:tcW w:w="1113"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36774282" w14:textId="34090D26"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183F482D" w14:textId="2C50BE0D" w:rsidR="00F7767E" w:rsidRPr="00CA5E90" w:rsidRDefault="00F7767E" w:rsidP="00F7767E">
            <w:pPr>
              <w:adjustRightInd w:val="0"/>
              <w:spacing w:before="67" w:after="67"/>
              <w:jc w:val="center"/>
              <w:rPr>
                <w:rFonts w:cstheme="minorHAnsi"/>
              </w:rPr>
            </w:pPr>
            <w:r w:rsidRPr="00E446D4">
              <w:t>x/xx (</w:t>
            </w:r>
            <w:proofErr w:type="spellStart"/>
            <w:r w:rsidRPr="00E446D4">
              <w:t>xx.x</w:t>
            </w:r>
            <w:proofErr w:type="spellEnd"/>
            <w:r w:rsidRPr="00E446D4">
              <w:t>%)</w:t>
            </w:r>
            <w:r w:rsidRPr="00E446D4" w:rsidDel="008769AF">
              <w:t xml:space="preserve"> </w:t>
            </w:r>
          </w:p>
        </w:tc>
      </w:tr>
      <w:tr w:rsidR="00E60A01" w14:paraId="221926BC" w14:textId="77777777" w:rsidTr="0080109D">
        <w:trPr>
          <w:cantSplit/>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C84A052" w14:textId="2FD3F8C8" w:rsidR="008769AF" w:rsidRPr="00703E99" w:rsidRDefault="008769AF" w:rsidP="00703E99">
            <w:pPr>
              <w:pStyle w:val="Default"/>
              <w:rPr>
                <w:sz w:val="16"/>
                <w:szCs w:val="16"/>
              </w:rPr>
            </w:pPr>
            <w:r>
              <w:rPr>
                <w:sz w:val="16"/>
                <w:szCs w:val="16"/>
              </w:rPr>
              <w:t>[1] Includes fatal, life-threatening, extensive or major bleeding as defined by MVARC</w:t>
            </w:r>
          </w:p>
          <w:p w14:paraId="126F381A" w14:textId="0A7A0178" w:rsidR="00093CF9" w:rsidRDefault="00093CF9">
            <w:pPr>
              <w:pStyle w:val="Default"/>
              <w:rPr>
                <w:sz w:val="16"/>
                <w:szCs w:val="16"/>
              </w:rPr>
            </w:pPr>
            <w:r w:rsidRPr="00753C04">
              <w:rPr>
                <w:sz w:val="16"/>
                <w:szCs w:val="16"/>
              </w:rPr>
              <w:t xml:space="preserve">Categorical variables: % (n/Total N) </w:t>
            </w:r>
          </w:p>
          <w:p w14:paraId="3439A26E" w14:textId="3518C5F6" w:rsidR="00093CF9" w:rsidRPr="00703E99" w:rsidRDefault="00093CF9" w:rsidP="00703E99">
            <w:pPr>
              <w:pStyle w:val="Default"/>
              <w:rPr>
                <w:sz w:val="16"/>
                <w:szCs w:val="16"/>
              </w:rPr>
            </w:pPr>
            <w:r>
              <w:rPr>
                <w:sz w:val="16"/>
                <w:szCs w:val="16"/>
              </w:rPr>
              <w:t>Source: </w:t>
            </w:r>
            <w:r w:rsidRPr="00703E99">
              <w:rPr>
                <w:sz w:val="16"/>
                <w:szCs w:val="16"/>
              </w:rPr>
              <w:t xml:space="preserve">program </w:t>
            </w:r>
            <w:proofErr w:type="spellStart"/>
            <w:proofErr w:type="gramStart"/>
            <w:r w:rsidRPr="00703E99">
              <w:rPr>
                <w:sz w:val="16"/>
                <w:szCs w:val="16"/>
              </w:rPr>
              <w:t>name</w:t>
            </w:r>
            <w:r>
              <w:rPr>
                <w:sz w:val="16"/>
                <w:szCs w:val="16"/>
              </w:rPr>
              <w:t>.sas</w:t>
            </w:r>
            <w:proofErr w:type="spellEnd"/>
            <w:r>
              <w:rPr>
                <w:sz w:val="16"/>
                <w:szCs w:val="16"/>
              </w:rPr>
              <w:t>  Extract</w:t>
            </w:r>
            <w:proofErr w:type="gramEnd"/>
            <w:r>
              <w:rPr>
                <w:sz w:val="16"/>
                <w:szCs w:val="16"/>
              </w:rPr>
              <w:t> Date: </w:t>
            </w:r>
            <w:proofErr w:type="gramStart"/>
            <w:r w:rsidRPr="00703E99">
              <w:rPr>
                <w:sz w:val="16"/>
                <w:szCs w:val="16"/>
              </w:rPr>
              <w:t>DDMMMYYYY</w:t>
            </w:r>
            <w:r>
              <w:rPr>
                <w:sz w:val="16"/>
                <w:szCs w:val="16"/>
              </w:rPr>
              <w:t>  Run</w:t>
            </w:r>
            <w:proofErr w:type="gramEnd"/>
            <w:r>
              <w:rPr>
                <w:sz w:val="16"/>
                <w:szCs w:val="16"/>
              </w:rPr>
              <w:t> </w:t>
            </w:r>
            <w:r w:rsidRPr="00427B86">
              <w:rPr>
                <w:sz w:val="16"/>
                <w:szCs w:val="16"/>
              </w:rPr>
              <w:t>Date (Time): </w:t>
            </w:r>
            <w:r w:rsidRPr="00703E99">
              <w:rPr>
                <w:sz w:val="16"/>
                <w:szCs w:val="16"/>
              </w:rPr>
              <w:t>DDMMMYYYY</w:t>
            </w:r>
            <w:r w:rsidRPr="00427B86">
              <w:rPr>
                <w:sz w:val="16"/>
                <w:szCs w:val="16"/>
              </w:rPr>
              <w:t xml:space="preserve"> (</w:t>
            </w:r>
            <w:proofErr w:type="spellStart"/>
            <w:r w:rsidRPr="00703E99">
              <w:rPr>
                <w:sz w:val="16"/>
                <w:szCs w:val="16"/>
              </w:rPr>
              <w:t>hh:mm</w:t>
            </w:r>
            <w:proofErr w:type="spellEnd"/>
            <w:r w:rsidRPr="00427B86">
              <w:rPr>
                <w:sz w:val="16"/>
                <w:szCs w:val="16"/>
              </w:rPr>
              <w:t>)                                     </w:t>
            </w:r>
          </w:p>
        </w:tc>
      </w:tr>
    </w:tbl>
    <w:p w14:paraId="0E23B240" w14:textId="77777777" w:rsidR="008769AF" w:rsidRDefault="008769AF" w:rsidP="00703E99">
      <w:pPr>
        <w:rPr>
          <w:b/>
        </w:rPr>
      </w:pPr>
    </w:p>
    <w:p w14:paraId="6FB3D5D6" w14:textId="421DAB3B" w:rsidR="00B039AB" w:rsidRDefault="00B47F1F" w:rsidP="00703E99">
      <w:pPr>
        <w:rPr>
          <w:b/>
        </w:rPr>
      </w:pPr>
      <w:r w:rsidRPr="00703E99">
        <w:rPr>
          <w:i/>
          <w:iCs/>
          <w:color w:val="0070C0"/>
        </w:rPr>
        <w:t>Programming Notes: 30 days (0-30 days</w:t>
      </w:r>
      <w:r w:rsidR="005A1713" w:rsidRPr="00703E99">
        <w:rPr>
          <w:i/>
          <w:iCs/>
          <w:color w:val="0070C0"/>
        </w:rPr>
        <w:t>)</w:t>
      </w:r>
    </w:p>
    <w:p w14:paraId="14BDDAA3" w14:textId="77777777" w:rsidR="008769AF" w:rsidRDefault="008769AF" w:rsidP="002E479D">
      <w:pPr>
        <w:rPr>
          <w:b/>
        </w:rPr>
      </w:pPr>
    </w:p>
    <w:p w14:paraId="05C51E26" w14:textId="0ECBEA7C" w:rsidR="001F7B1D" w:rsidRDefault="001F7B1D" w:rsidP="00703E99">
      <w:pPr>
        <w:pStyle w:val="Heading2"/>
      </w:pPr>
      <w:bookmarkStart w:id="94" w:name="_Toc75957425"/>
      <w:bookmarkStart w:id="95" w:name="_Toc204078564"/>
      <w:commentRangeStart w:id="96"/>
      <w:r>
        <w:t xml:space="preserve">Table </w:t>
      </w:r>
      <w:r w:rsidR="003E7223">
        <w:t xml:space="preserve">9 </w:t>
      </w:r>
      <w:r>
        <w:t>CEC adjudicated Major Adverse Events</w:t>
      </w:r>
      <w:bookmarkEnd w:id="94"/>
      <w:bookmarkEnd w:id="95"/>
    </w:p>
    <w:p w14:paraId="3875CCF2" w14:textId="7B847734" w:rsidR="001F7B1D" w:rsidRPr="00703E99" w:rsidRDefault="001F7B1D" w:rsidP="001F7B1D">
      <w:pPr>
        <w:jc w:val="center"/>
        <w:rPr>
          <w:b/>
          <w:bCs/>
        </w:rPr>
      </w:pPr>
      <w:r w:rsidRPr="00703E99">
        <w:rPr>
          <w:b/>
          <w:bCs/>
        </w:rPr>
        <w:t>Enrolled Population (N=xx)</w:t>
      </w:r>
      <w:commentRangeEnd w:id="96"/>
      <w:r w:rsidR="00B02063" w:rsidRPr="00703E99">
        <w:rPr>
          <w:rStyle w:val="CommentReference"/>
          <w:b/>
          <w:bCs/>
          <w:sz w:val="22"/>
          <w:szCs w:val="22"/>
        </w:rPr>
        <w:commentReference w:id="96"/>
      </w:r>
    </w:p>
    <w:p w14:paraId="34CD0641" w14:textId="77777777" w:rsidR="001F7B1D" w:rsidRPr="001F7B1D" w:rsidRDefault="001F7B1D" w:rsidP="001F7B1D"/>
    <w:tbl>
      <w:tblPr>
        <w:tblW w:w="5000" w:type="pct"/>
        <w:jc w:val="center"/>
        <w:tblCellMar>
          <w:left w:w="0" w:type="dxa"/>
          <w:right w:w="0" w:type="dxa"/>
        </w:tblCellMar>
        <w:tblLook w:val="0000" w:firstRow="0" w:lastRow="0" w:firstColumn="0" w:lastColumn="0" w:noHBand="0" w:noVBand="0"/>
      </w:tblPr>
      <w:tblGrid>
        <w:gridCol w:w="2515"/>
        <w:gridCol w:w="1169"/>
        <w:gridCol w:w="1260"/>
        <w:gridCol w:w="1081"/>
        <w:gridCol w:w="1081"/>
        <w:gridCol w:w="1081"/>
        <w:gridCol w:w="1163"/>
      </w:tblGrid>
      <w:tr w:rsidR="00070E44" w14:paraId="1DE8C3FB" w14:textId="77777777" w:rsidTr="0080109D">
        <w:trPr>
          <w:cantSplit/>
          <w:tblHeader/>
          <w:jc w:val="center"/>
        </w:trPr>
        <w:tc>
          <w:tcPr>
            <w:tcW w:w="1345" w:type="pct"/>
            <w:vMerge w:val="restart"/>
            <w:tcBorders>
              <w:top w:val="single" w:sz="4" w:space="0" w:color="auto"/>
              <w:left w:val="single" w:sz="4" w:space="0" w:color="auto"/>
              <w:right w:val="single" w:sz="4" w:space="0" w:color="auto"/>
            </w:tcBorders>
            <w:shd w:val="clear" w:color="auto" w:fill="E7E6E6" w:themeFill="background2"/>
            <w:tcMar>
              <w:left w:w="67" w:type="dxa"/>
              <w:right w:w="67" w:type="dxa"/>
            </w:tcMar>
            <w:vAlign w:val="center"/>
          </w:tcPr>
          <w:p w14:paraId="0CF7EBC0" w14:textId="0F6F2A83" w:rsidR="001F7B1D" w:rsidRDefault="001F7B1D" w:rsidP="00B255AD">
            <w:pPr>
              <w:keepNext/>
              <w:adjustRightInd w:val="0"/>
              <w:spacing w:before="67" w:after="67"/>
              <w:jc w:val="center"/>
              <w:rPr>
                <w:rFonts w:ascii="Calibri" w:hAnsi="Calibri" w:cs="Calibri"/>
                <w:b/>
                <w:bCs/>
                <w:color w:val="000000"/>
              </w:rPr>
            </w:pPr>
            <w:r>
              <w:rPr>
                <w:rFonts w:ascii="Calibri" w:hAnsi="Calibri" w:cs="Calibri"/>
                <w:b/>
                <w:bCs/>
                <w:color w:val="000000"/>
              </w:rPr>
              <w:t>Variable</w:t>
            </w:r>
          </w:p>
        </w:tc>
        <w:tc>
          <w:tcPr>
            <w:tcW w:w="1299" w:type="pct"/>
            <w:gridSpan w:val="2"/>
            <w:tcBorders>
              <w:top w:val="single" w:sz="4" w:space="0" w:color="auto"/>
              <w:left w:val="single" w:sz="4" w:space="0" w:color="auto"/>
              <w:bottom w:val="single" w:sz="4" w:space="0" w:color="auto"/>
              <w:right w:val="single" w:sz="4" w:space="0" w:color="auto"/>
            </w:tcBorders>
            <w:shd w:val="clear" w:color="auto" w:fill="E7E6E6" w:themeFill="background2"/>
            <w:tcMar>
              <w:left w:w="67" w:type="dxa"/>
              <w:right w:w="67" w:type="dxa"/>
            </w:tcMar>
            <w:vAlign w:val="bottom"/>
          </w:tcPr>
          <w:p w14:paraId="1E1BE9B0" w14:textId="38A550DE" w:rsidR="001F7B1D" w:rsidRDefault="00820578" w:rsidP="00B255AD">
            <w:pPr>
              <w:keepNext/>
              <w:adjustRightInd w:val="0"/>
              <w:spacing w:before="67" w:after="67"/>
              <w:jc w:val="center"/>
              <w:rPr>
                <w:rFonts w:ascii="Calibri" w:hAnsi="Calibri" w:cs="Calibri"/>
                <w:b/>
                <w:bCs/>
                <w:color w:val="000000"/>
              </w:rPr>
            </w:pPr>
            <w:r>
              <w:rPr>
                <w:rFonts w:ascii="Calibri" w:hAnsi="Calibri" w:cs="Calibri"/>
                <w:b/>
                <w:bCs/>
                <w:color w:val="000000"/>
              </w:rPr>
              <w:t>6 months</w:t>
            </w:r>
          </w:p>
        </w:tc>
        <w:tc>
          <w:tcPr>
            <w:tcW w:w="1156" w:type="pct"/>
            <w:gridSpan w:val="2"/>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2FE0BC9C" w14:textId="5AD51E33" w:rsidR="001F7B1D" w:rsidRDefault="00820578" w:rsidP="00B255AD">
            <w:pPr>
              <w:keepNext/>
              <w:adjustRightInd w:val="0"/>
              <w:spacing w:before="67" w:after="67"/>
              <w:jc w:val="center"/>
              <w:rPr>
                <w:rFonts w:ascii="Calibri" w:hAnsi="Calibri" w:cs="Calibri"/>
                <w:b/>
                <w:bCs/>
                <w:color w:val="000000"/>
              </w:rPr>
            </w:pPr>
            <w:r>
              <w:rPr>
                <w:rFonts w:ascii="Calibri" w:hAnsi="Calibri" w:cs="Calibri"/>
                <w:b/>
                <w:bCs/>
                <w:color w:val="000000"/>
              </w:rPr>
              <w:t>1 year</w:t>
            </w:r>
          </w:p>
        </w:tc>
        <w:tc>
          <w:tcPr>
            <w:tcW w:w="1200" w:type="pct"/>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5BB084F0" w14:textId="49DB83BD" w:rsidR="001F7B1D" w:rsidRDefault="00966786" w:rsidP="00B255AD">
            <w:pPr>
              <w:keepNext/>
              <w:adjustRightInd w:val="0"/>
              <w:spacing w:before="67" w:after="67"/>
              <w:jc w:val="center"/>
              <w:rPr>
                <w:rFonts w:ascii="Calibri" w:hAnsi="Calibri" w:cs="Calibri"/>
                <w:b/>
                <w:bCs/>
                <w:color w:val="000000"/>
              </w:rPr>
            </w:pPr>
            <w:ins w:id="97" w:author="Luke Hall" w:date="2025-07-18T15:55:00Z" w16du:dateUtc="2025-07-18T19:55:00Z">
              <w:r>
                <w:rPr>
                  <w:rFonts w:ascii="Calibri" w:hAnsi="Calibri" w:cs="Calibri"/>
                  <w:b/>
                  <w:bCs/>
                  <w:color w:val="000000"/>
                </w:rPr>
                <w:t>2 years</w:t>
              </w:r>
            </w:ins>
            <w:del w:id="98" w:author="Luke Hall" w:date="2025-07-18T15:55:00Z" w16du:dateUtc="2025-07-18T19:55:00Z">
              <w:r w:rsidR="00820578" w:rsidDel="006054B3">
                <w:rPr>
                  <w:rFonts w:ascii="Calibri" w:hAnsi="Calibri" w:cs="Calibri"/>
                  <w:b/>
                  <w:bCs/>
                  <w:color w:val="000000"/>
                </w:rPr>
                <w:delText>….</w:delText>
              </w:r>
            </w:del>
          </w:p>
        </w:tc>
      </w:tr>
      <w:tr w:rsidR="00070E44" w14:paraId="270704CF" w14:textId="77777777" w:rsidTr="0080109D">
        <w:trPr>
          <w:cantSplit/>
          <w:tblHeader/>
          <w:jc w:val="center"/>
        </w:trPr>
        <w:tc>
          <w:tcPr>
            <w:tcW w:w="1345" w:type="pct"/>
            <w:vMerge/>
            <w:tcBorders>
              <w:left w:val="single" w:sz="4" w:space="0" w:color="auto"/>
              <w:bottom w:val="single" w:sz="4" w:space="0" w:color="auto"/>
              <w:right w:val="single" w:sz="4" w:space="0" w:color="auto"/>
            </w:tcBorders>
            <w:shd w:val="clear" w:color="auto" w:fill="E7E6E6" w:themeFill="background2"/>
            <w:tcMar>
              <w:left w:w="67" w:type="dxa"/>
              <w:right w:w="67" w:type="dxa"/>
            </w:tcMar>
            <w:vAlign w:val="bottom"/>
          </w:tcPr>
          <w:p w14:paraId="05B33107" w14:textId="77777777" w:rsidR="001F7B1D" w:rsidRDefault="001F7B1D" w:rsidP="00B255AD">
            <w:pPr>
              <w:keepNext/>
              <w:adjustRightInd w:val="0"/>
              <w:spacing w:before="67" w:after="67"/>
              <w:jc w:val="center"/>
              <w:rPr>
                <w:rFonts w:ascii="Calibri" w:hAnsi="Calibri" w:cs="Calibri"/>
                <w:b/>
                <w:bCs/>
                <w:color w:val="000000"/>
              </w:rPr>
            </w:pPr>
          </w:p>
        </w:tc>
        <w:tc>
          <w:tcPr>
            <w:tcW w:w="625" w:type="pct"/>
            <w:tcBorders>
              <w:top w:val="single" w:sz="4" w:space="0" w:color="auto"/>
              <w:left w:val="single" w:sz="4" w:space="0" w:color="auto"/>
              <w:bottom w:val="single" w:sz="4" w:space="0" w:color="auto"/>
              <w:right w:val="single" w:sz="4" w:space="0" w:color="auto"/>
            </w:tcBorders>
            <w:shd w:val="clear" w:color="auto" w:fill="E7E6E6" w:themeFill="background2"/>
            <w:tcMar>
              <w:left w:w="67" w:type="dxa"/>
              <w:right w:w="67" w:type="dxa"/>
            </w:tcMar>
            <w:vAlign w:val="bottom"/>
          </w:tcPr>
          <w:p w14:paraId="466C9FE7" w14:textId="77777777" w:rsidR="001F7B1D" w:rsidRDefault="001F7B1D" w:rsidP="00B255AD">
            <w:pPr>
              <w:keepNext/>
              <w:adjustRightInd w:val="0"/>
              <w:spacing w:before="67" w:after="67"/>
              <w:jc w:val="center"/>
              <w:rPr>
                <w:rFonts w:ascii="Calibri" w:hAnsi="Calibri" w:cs="Calibri"/>
                <w:b/>
                <w:bCs/>
                <w:color w:val="000000"/>
              </w:rPr>
            </w:pPr>
            <w:r>
              <w:rPr>
                <w:rFonts w:ascii="Calibri" w:hAnsi="Calibri" w:cs="Calibri"/>
                <w:b/>
                <w:bCs/>
                <w:color w:val="000000"/>
              </w:rPr>
              <w:t>No. Events</w:t>
            </w:r>
          </w:p>
        </w:tc>
        <w:tc>
          <w:tcPr>
            <w:tcW w:w="674" w:type="pct"/>
            <w:tcBorders>
              <w:top w:val="single" w:sz="4" w:space="0" w:color="auto"/>
              <w:left w:val="single" w:sz="4" w:space="0" w:color="auto"/>
              <w:bottom w:val="single" w:sz="4" w:space="0" w:color="auto"/>
              <w:right w:val="single" w:sz="4" w:space="0" w:color="auto"/>
            </w:tcBorders>
            <w:shd w:val="clear" w:color="auto" w:fill="E7E6E6" w:themeFill="background2"/>
            <w:tcMar>
              <w:left w:w="67" w:type="dxa"/>
              <w:right w:w="67" w:type="dxa"/>
            </w:tcMar>
            <w:vAlign w:val="bottom"/>
          </w:tcPr>
          <w:p w14:paraId="503F29E6" w14:textId="77777777" w:rsidR="001F7B1D" w:rsidRDefault="001F7B1D" w:rsidP="00B255AD">
            <w:pPr>
              <w:keepNext/>
              <w:adjustRightInd w:val="0"/>
              <w:spacing w:before="67" w:after="67"/>
              <w:jc w:val="center"/>
              <w:rPr>
                <w:rFonts w:ascii="Calibri" w:hAnsi="Calibri" w:cs="Calibri"/>
                <w:b/>
                <w:bCs/>
                <w:color w:val="000000"/>
              </w:rPr>
            </w:pPr>
            <w:r>
              <w:rPr>
                <w:rFonts w:ascii="Calibri" w:hAnsi="Calibri" w:cs="Calibri"/>
                <w:b/>
                <w:bCs/>
                <w:color w:val="000000"/>
              </w:rPr>
              <w:t>Patients</w:t>
            </w:r>
          </w:p>
        </w:tc>
        <w:tc>
          <w:tcPr>
            <w:tcW w:w="578" w:type="pct"/>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22373340" w14:textId="77777777" w:rsidR="001F7B1D" w:rsidRDefault="001F7B1D" w:rsidP="00B255AD">
            <w:pPr>
              <w:keepNext/>
              <w:adjustRightInd w:val="0"/>
              <w:spacing w:before="67" w:after="67"/>
              <w:jc w:val="center"/>
              <w:rPr>
                <w:rFonts w:ascii="Calibri" w:hAnsi="Calibri" w:cs="Calibri"/>
                <w:b/>
                <w:bCs/>
                <w:color w:val="000000"/>
              </w:rPr>
            </w:pPr>
            <w:r>
              <w:rPr>
                <w:rFonts w:ascii="Calibri" w:hAnsi="Calibri" w:cs="Calibri"/>
                <w:b/>
                <w:bCs/>
                <w:color w:val="000000"/>
              </w:rPr>
              <w:t>No. Events</w:t>
            </w:r>
          </w:p>
        </w:tc>
        <w:tc>
          <w:tcPr>
            <w:tcW w:w="578" w:type="pct"/>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3AB5D7CC" w14:textId="77777777" w:rsidR="001F7B1D" w:rsidRDefault="001F7B1D" w:rsidP="00B255AD">
            <w:pPr>
              <w:keepNext/>
              <w:adjustRightInd w:val="0"/>
              <w:spacing w:before="67" w:after="67"/>
              <w:jc w:val="center"/>
              <w:rPr>
                <w:rFonts w:ascii="Calibri" w:hAnsi="Calibri" w:cs="Calibri"/>
                <w:b/>
                <w:bCs/>
                <w:color w:val="000000"/>
              </w:rPr>
            </w:pPr>
            <w:r>
              <w:rPr>
                <w:rFonts w:ascii="Calibri" w:hAnsi="Calibri" w:cs="Calibri"/>
                <w:b/>
                <w:bCs/>
                <w:color w:val="000000"/>
              </w:rPr>
              <w:t>Patients</w:t>
            </w:r>
          </w:p>
        </w:tc>
        <w:tc>
          <w:tcPr>
            <w:tcW w:w="578" w:type="pct"/>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6D2473C4" w14:textId="77777777" w:rsidR="001F7B1D" w:rsidRDefault="001F7B1D" w:rsidP="00B255AD">
            <w:pPr>
              <w:keepNext/>
              <w:adjustRightInd w:val="0"/>
              <w:spacing w:before="67" w:after="67"/>
              <w:jc w:val="center"/>
              <w:rPr>
                <w:rFonts w:ascii="Calibri" w:hAnsi="Calibri" w:cs="Calibri"/>
                <w:b/>
                <w:bCs/>
                <w:color w:val="000000"/>
              </w:rPr>
            </w:pPr>
            <w:r>
              <w:rPr>
                <w:rFonts w:ascii="Calibri" w:hAnsi="Calibri" w:cs="Calibri"/>
                <w:b/>
                <w:bCs/>
                <w:color w:val="000000"/>
              </w:rPr>
              <w:t>No. Events</w:t>
            </w:r>
          </w:p>
        </w:tc>
        <w:tc>
          <w:tcPr>
            <w:tcW w:w="622" w:type="pct"/>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2A7A0B0F" w14:textId="77777777" w:rsidR="001F7B1D" w:rsidRDefault="001F7B1D" w:rsidP="00B255AD">
            <w:pPr>
              <w:keepNext/>
              <w:adjustRightInd w:val="0"/>
              <w:spacing w:before="67" w:after="67"/>
              <w:jc w:val="center"/>
              <w:rPr>
                <w:rFonts w:ascii="Calibri" w:hAnsi="Calibri" w:cs="Calibri"/>
                <w:b/>
                <w:bCs/>
                <w:color w:val="000000"/>
              </w:rPr>
            </w:pPr>
            <w:r>
              <w:rPr>
                <w:rFonts w:ascii="Calibri" w:hAnsi="Calibri" w:cs="Calibri"/>
                <w:b/>
                <w:bCs/>
                <w:color w:val="000000"/>
              </w:rPr>
              <w:t>Patients</w:t>
            </w:r>
          </w:p>
        </w:tc>
      </w:tr>
      <w:tr w:rsidR="00070E44" w14:paraId="1F62F767"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350422E" w14:textId="7F15EA48" w:rsidR="00F7767E" w:rsidRPr="0006522E" w:rsidRDefault="00F7767E" w:rsidP="00F7767E">
            <w:pPr>
              <w:adjustRightInd w:val="0"/>
              <w:spacing w:before="67" w:after="67"/>
              <w:rPr>
                <w:rFonts w:ascii="Calibri" w:hAnsi="Calibri" w:cs="Calibri"/>
                <w:b/>
                <w:bCs/>
                <w:color w:val="000000"/>
              </w:rPr>
            </w:pPr>
            <w:r w:rsidRPr="0006522E">
              <w:rPr>
                <w:rFonts w:ascii="Calibri" w:hAnsi="Calibri" w:cs="Calibri"/>
                <w:b/>
                <w:bCs/>
                <w:color w:val="000000"/>
              </w:rPr>
              <w:t>Composite MAE</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907B567" w14:textId="77777777"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7C71053" w14:textId="5C946B1F" w:rsidR="00F7767E" w:rsidRPr="00CA5E90" w:rsidRDefault="00F7767E" w:rsidP="00F7767E">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3ACA2D2C" w14:textId="77777777"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7933D5D6" w14:textId="25E32E0B" w:rsidR="00F7767E" w:rsidRPr="00CA5E90" w:rsidRDefault="00F7767E" w:rsidP="00F7767E">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549F5F50" w14:textId="77777777" w:rsidR="00F7767E" w:rsidRDefault="00F7767E" w:rsidP="00F7767E">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0118618C" w14:textId="5FF96BEA" w:rsidR="00F7767E" w:rsidRPr="00CA5E90" w:rsidRDefault="00F7767E" w:rsidP="00F7767E">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16FBBE5A"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32B9DF18" w14:textId="7EADD23C" w:rsidR="00393D22" w:rsidRDefault="00393D22" w:rsidP="00393D22">
            <w:pPr>
              <w:adjustRightInd w:val="0"/>
              <w:spacing w:before="67" w:after="67"/>
              <w:jc w:val="right"/>
              <w:rPr>
                <w:rFonts w:cstheme="minorHAnsi"/>
              </w:rPr>
            </w:pPr>
            <w:r>
              <w:rPr>
                <w:rFonts w:cstheme="minorHAnsi"/>
              </w:rPr>
              <w:t>All-cause death</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1FB0754C"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F90B113" w14:textId="2F029129"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7CE5FA88"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1DC926A6" w14:textId="3AFA54D7"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48DC6FDE"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4BBC6F04" w14:textId="722B1EAD"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34D1C946"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2C24AA0" w14:textId="7B44B7C6" w:rsidR="00393D22" w:rsidRDefault="00393D22" w:rsidP="00393D22">
            <w:pPr>
              <w:adjustRightInd w:val="0"/>
              <w:spacing w:before="67" w:after="67"/>
              <w:jc w:val="right"/>
              <w:rPr>
                <w:rFonts w:cstheme="minorHAnsi"/>
              </w:rPr>
            </w:pPr>
            <w:r>
              <w:rPr>
                <w:rFonts w:cstheme="minorHAnsi"/>
              </w:rPr>
              <w:t>Disabling stroke</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2B5C45B"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123A7D93" w14:textId="5A462AD3"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68F031D1"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61B3FF5B" w14:textId="196F5718"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51583D7E"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413BF925" w14:textId="704D1691"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35ECF74E"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F234B2F" w14:textId="5867A386" w:rsidR="00393D22" w:rsidRDefault="00393D22" w:rsidP="00393D22">
            <w:pPr>
              <w:adjustRightInd w:val="0"/>
              <w:spacing w:before="67" w:after="67"/>
              <w:jc w:val="right"/>
              <w:rPr>
                <w:rFonts w:cstheme="minorHAnsi"/>
              </w:rPr>
            </w:pPr>
            <w:r>
              <w:rPr>
                <w:rFonts w:cstheme="minorHAnsi"/>
              </w:rPr>
              <w:t xml:space="preserve">Myocardial infraction (MI)  </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3808323A"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D7BA121" w14:textId="6343AF6F"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7AE14275"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2EBF69AE" w14:textId="528DA1A1"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004616B3"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1BE18661" w14:textId="77C28002"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496C48C9"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ED838CF" w14:textId="7BB5C416" w:rsidR="00393D22" w:rsidRPr="001E7D5F" w:rsidRDefault="00393D22" w:rsidP="00393D22">
            <w:pPr>
              <w:adjustRightInd w:val="0"/>
              <w:spacing w:before="67" w:after="67"/>
              <w:jc w:val="right"/>
              <w:rPr>
                <w:rFonts w:cstheme="minorHAnsi"/>
              </w:rPr>
            </w:pPr>
            <w:r>
              <w:rPr>
                <w:rFonts w:cstheme="minorHAnsi"/>
              </w:rPr>
              <w:t>All-cause Hospitalization</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808565C"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2E5D63F" w14:textId="66FE3A96"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26590C06"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412F138D" w14:textId="0D63D38F"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460DEC1A"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1F278028" w14:textId="2A31F38A"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744ACA38"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A312115" w14:textId="5958BD10" w:rsidR="00393D22" w:rsidRPr="001E7D5F" w:rsidRDefault="00393D22" w:rsidP="00393D22">
            <w:pPr>
              <w:adjustRightInd w:val="0"/>
              <w:spacing w:before="67" w:after="67"/>
              <w:jc w:val="right"/>
              <w:rPr>
                <w:rFonts w:cstheme="minorHAnsi"/>
              </w:rPr>
            </w:pPr>
            <w:r w:rsidRPr="00911D63">
              <w:rPr>
                <w:rFonts w:cstheme="minorHAnsi"/>
              </w:rPr>
              <w:t>Durable LVAD implant</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9CF0935"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6A10349" w14:textId="62670782"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6A07B081"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440B2C6A" w14:textId="509265CB"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7BB3B964"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38DC3E32" w14:textId="18A729A6"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288D03A5"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743CC02D" w14:textId="5FF58E35" w:rsidR="00393D22" w:rsidRDefault="00393D22" w:rsidP="00393D22">
            <w:pPr>
              <w:adjustRightInd w:val="0"/>
              <w:spacing w:before="67" w:after="67"/>
              <w:jc w:val="right"/>
              <w:rPr>
                <w:rFonts w:cstheme="minorHAnsi"/>
              </w:rPr>
            </w:pPr>
            <w:r>
              <w:rPr>
                <w:rFonts w:cstheme="minorHAnsi"/>
              </w:rPr>
              <w:t>Heart transplant</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9A565AC"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393A63E8" w14:textId="1F9E56A3"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10178EC1"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72CC42EC" w14:textId="6004FD83"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21305C82"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5759BBF8" w14:textId="1E04FFF4"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68F2CB8A"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4D18FA8" w14:textId="26D77E4D" w:rsidR="00393D22" w:rsidRDefault="00393D22" w:rsidP="00393D22">
            <w:pPr>
              <w:adjustRightInd w:val="0"/>
              <w:spacing w:before="67" w:after="67"/>
              <w:jc w:val="right"/>
              <w:rPr>
                <w:rFonts w:cstheme="minorHAnsi"/>
              </w:rPr>
            </w:pPr>
            <w:r w:rsidRPr="00040777">
              <w:rPr>
                <w:rFonts w:cstheme="minorHAnsi"/>
              </w:rPr>
              <w:t>Renal complications requiring unplanned dialysis or renal replacement therapy</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3680FB25"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D2F8F7D" w14:textId="28F7F8FF"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74A0681A"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48C6A867" w14:textId="553A68FA"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0837541C"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4DA25DBC" w14:textId="14BA6B09"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46F37DCE"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B138563" w14:textId="4EA9025F" w:rsidR="00393D22" w:rsidRPr="00A1402F" w:rsidRDefault="00393D22" w:rsidP="00393D22">
            <w:pPr>
              <w:adjustRightInd w:val="0"/>
              <w:spacing w:before="67" w:after="67"/>
              <w:jc w:val="right"/>
              <w:rPr>
                <w:rFonts w:cstheme="minorHAnsi"/>
              </w:rPr>
            </w:pPr>
            <w:r>
              <w:t>Severe bleeding</w:t>
            </w:r>
            <w:r>
              <w:rPr>
                <w:vertAlign w:val="superscript"/>
              </w:rPr>
              <w:t>1</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6F101A1" w14:textId="62282BEE"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26D84F16" w14:textId="041393D3"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535ED16A" w14:textId="00C96DEC"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7794A1DA" w14:textId="6034B011"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1C1219F0" w14:textId="41B40DB1"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7D79DBD5" w14:textId="7A95CC69"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58D42ECB"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5774998" w14:textId="5FCFDDBD" w:rsidR="00393D22" w:rsidRPr="003C3180" w:rsidRDefault="00393D22" w:rsidP="00393D22">
            <w:pPr>
              <w:adjustRightInd w:val="0"/>
              <w:spacing w:before="67" w:after="67"/>
              <w:jc w:val="right"/>
              <w:rPr>
                <w:rFonts w:cstheme="minorHAnsi"/>
              </w:rPr>
            </w:pPr>
            <w:r>
              <w:rPr>
                <w:rFonts w:cstheme="minorHAnsi"/>
              </w:rPr>
              <w:t>Non-elective mitral valve re-intervention, percutaneous or surgical</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C4F2B9B"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448958D" w14:textId="2DF6C7C1"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7F9E1D8F"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6FE0E0E5" w14:textId="6938A120"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2120AB67" w14:textId="77777777"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7D5C4BC8" w14:textId="1F60C6F7"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31D502A0"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DD166C4" w14:textId="5EBDC653" w:rsidR="00393D22" w:rsidRDefault="00393D22" w:rsidP="00393D22">
            <w:pPr>
              <w:adjustRightInd w:val="0"/>
              <w:spacing w:before="67" w:after="67"/>
              <w:jc w:val="right"/>
              <w:rPr>
                <w:rFonts w:cstheme="minorHAnsi"/>
              </w:rPr>
            </w:pPr>
            <w:r>
              <w:rPr>
                <w:rFonts w:cstheme="minorHAnsi"/>
              </w:rPr>
              <w:t>Major access site and vascular complications</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75604876" w14:textId="02F0BB11"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9C8E037" w14:textId="6CD13828"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7A4E4F81" w14:textId="42B69BD9"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294D0A8A" w14:textId="71745B36"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0B9A2195" w14:textId="0EB1E228"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3307159D" w14:textId="717CD29F"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776B0D8B"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3916EC47" w14:textId="5CA905E9" w:rsidR="00393D22" w:rsidRDefault="00393D22" w:rsidP="00393D22">
            <w:pPr>
              <w:adjustRightInd w:val="0"/>
              <w:spacing w:before="67" w:after="67"/>
              <w:jc w:val="right"/>
              <w:rPr>
                <w:rFonts w:cstheme="minorHAnsi"/>
              </w:rPr>
            </w:pPr>
            <w:r>
              <w:rPr>
                <w:rFonts w:cstheme="minorHAnsi"/>
              </w:rPr>
              <w:lastRenderedPageBreak/>
              <w:t xml:space="preserve">Major cardiac structural complications </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3F733BCE" w14:textId="35D61739"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42CA29C6" w14:textId="59C067A5"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60B165E6" w14:textId="1A7EFECB"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109F01A6" w14:textId="6ABEB94E"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3F0EEFA8" w14:textId="75666168"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3B0CDC45" w14:textId="41CA3999"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070E44" w14:paraId="1FF56F44" w14:textId="77777777" w:rsidTr="0080109D">
        <w:trPr>
          <w:cantSplit/>
          <w:jc w:val="center"/>
        </w:trPr>
        <w:tc>
          <w:tcPr>
            <w:tcW w:w="134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7B75031A" w14:textId="43313982" w:rsidR="00393D22" w:rsidRPr="00040777" w:rsidRDefault="00393D22" w:rsidP="00393D22">
            <w:pPr>
              <w:adjustRightInd w:val="0"/>
              <w:spacing w:before="67" w:after="67"/>
              <w:jc w:val="right"/>
              <w:rPr>
                <w:rFonts w:cstheme="minorHAnsi"/>
              </w:rPr>
            </w:pPr>
            <w:r>
              <w:rPr>
                <w:rFonts w:cstheme="minorHAnsi"/>
              </w:rPr>
              <w:t>Device embolization</w:t>
            </w:r>
          </w:p>
        </w:tc>
        <w:tc>
          <w:tcPr>
            <w:tcW w:w="625"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5305088F" w14:textId="519E42BA"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74" w:type="pct"/>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03264991" w14:textId="616F081F" w:rsidR="00393D22" w:rsidRPr="00CA5E90" w:rsidRDefault="00393D22" w:rsidP="00393D22">
            <w:pPr>
              <w:adjustRightInd w:val="0"/>
              <w:spacing w:before="67" w:after="67"/>
              <w:jc w:val="center"/>
              <w:rPr>
                <w:rFonts w:cstheme="minorHAnsi"/>
              </w:rPr>
            </w:pPr>
            <w:r w:rsidRPr="00F36E79">
              <w:t>x/xx (</w:t>
            </w:r>
            <w:proofErr w:type="spellStart"/>
            <w:r w:rsidRPr="00F36E79">
              <w:t>xx.x</w:t>
            </w:r>
            <w:proofErr w:type="spellEnd"/>
            <w:r w:rsidRPr="00F36E79">
              <w:t>%)</w:t>
            </w:r>
            <w:r w:rsidRPr="00F36E79"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6EE0FD90" w14:textId="31D4ACBA"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486C7EDE" w14:textId="7F51A8F4" w:rsidR="00393D22" w:rsidRPr="00CA5E90" w:rsidRDefault="00393D22" w:rsidP="00393D22">
            <w:pPr>
              <w:adjustRightInd w:val="0"/>
              <w:spacing w:before="67" w:after="67"/>
              <w:jc w:val="center"/>
              <w:rPr>
                <w:rFonts w:cstheme="minorHAnsi"/>
              </w:rPr>
            </w:pPr>
            <w:r w:rsidRPr="00F47877">
              <w:t>x/xx (</w:t>
            </w:r>
            <w:proofErr w:type="spellStart"/>
            <w:r w:rsidRPr="00F47877">
              <w:t>xx.x</w:t>
            </w:r>
            <w:proofErr w:type="spellEnd"/>
            <w:r w:rsidRPr="00F47877">
              <w:t>%)</w:t>
            </w:r>
            <w:r w:rsidRPr="00F47877" w:rsidDel="008769AF">
              <w:t xml:space="preserve"> </w:t>
            </w:r>
          </w:p>
        </w:tc>
        <w:tc>
          <w:tcPr>
            <w:tcW w:w="578" w:type="pct"/>
            <w:tcBorders>
              <w:top w:val="single" w:sz="4" w:space="0" w:color="auto"/>
              <w:left w:val="single" w:sz="4" w:space="0" w:color="auto"/>
              <w:bottom w:val="single" w:sz="4" w:space="0" w:color="auto"/>
              <w:right w:val="single" w:sz="4" w:space="0" w:color="auto"/>
            </w:tcBorders>
            <w:shd w:val="clear" w:color="auto" w:fill="FFFFFF"/>
          </w:tcPr>
          <w:p w14:paraId="054BD74E" w14:textId="7988E381" w:rsidR="00393D22" w:rsidRDefault="00393D22" w:rsidP="00393D22">
            <w:pPr>
              <w:adjustRightInd w:val="0"/>
              <w:spacing w:before="67" w:after="67"/>
              <w:jc w:val="center"/>
              <w:rPr>
                <w:rFonts w:ascii="Calibri" w:hAnsi="Calibri" w:cs="Calibri"/>
                <w:color w:val="000000"/>
              </w:rPr>
            </w:pPr>
            <w:r>
              <w:rPr>
                <w:rFonts w:ascii="Calibri" w:hAnsi="Calibri" w:cs="Calibri"/>
                <w:color w:val="000000"/>
              </w:rPr>
              <w:t>x</w:t>
            </w:r>
          </w:p>
        </w:tc>
        <w:tc>
          <w:tcPr>
            <w:tcW w:w="622" w:type="pct"/>
            <w:tcBorders>
              <w:top w:val="single" w:sz="4" w:space="0" w:color="auto"/>
              <w:left w:val="single" w:sz="4" w:space="0" w:color="auto"/>
              <w:bottom w:val="single" w:sz="4" w:space="0" w:color="auto"/>
              <w:right w:val="single" w:sz="4" w:space="0" w:color="auto"/>
            </w:tcBorders>
            <w:shd w:val="clear" w:color="auto" w:fill="FFFFFF"/>
          </w:tcPr>
          <w:p w14:paraId="498F77D8" w14:textId="6CDF08CE" w:rsidR="00393D22" w:rsidRPr="00CA5E90" w:rsidRDefault="00393D22" w:rsidP="00393D22">
            <w:pPr>
              <w:adjustRightInd w:val="0"/>
              <w:spacing w:before="67" w:after="67"/>
              <w:jc w:val="center"/>
              <w:rPr>
                <w:rFonts w:cstheme="minorHAnsi"/>
              </w:rPr>
            </w:pPr>
            <w:r w:rsidRPr="002D770E">
              <w:t>x/xx (</w:t>
            </w:r>
            <w:proofErr w:type="spellStart"/>
            <w:r w:rsidRPr="002D770E">
              <w:t>xx.x</w:t>
            </w:r>
            <w:proofErr w:type="spellEnd"/>
            <w:r w:rsidRPr="002D770E">
              <w:t>%)</w:t>
            </w:r>
            <w:r w:rsidRPr="002D770E" w:rsidDel="008769AF">
              <w:t xml:space="preserve"> </w:t>
            </w:r>
          </w:p>
        </w:tc>
      </w:tr>
      <w:tr w:rsidR="00E60A01" w14:paraId="44AAD295" w14:textId="77777777" w:rsidTr="0080109D">
        <w:trPr>
          <w:cantSplit/>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3DFC06F3" w14:textId="64D62FFB" w:rsidR="00393D22" w:rsidRPr="00703E99" w:rsidRDefault="00393D22" w:rsidP="005A38DE">
            <w:pPr>
              <w:pStyle w:val="Default"/>
              <w:rPr>
                <w:sz w:val="16"/>
                <w:szCs w:val="16"/>
              </w:rPr>
            </w:pPr>
            <w:r>
              <w:rPr>
                <w:sz w:val="16"/>
                <w:szCs w:val="16"/>
              </w:rPr>
              <w:t>[1] Includes fatal, life-threatening, extensive or major bleeding as defined by MVARC</w:t>
            </w:r>
          </w:p>
          <w:p w14:paraId="2B558489" w14:textId="3656E0D4" w:rsidR="005A38DE" w:rsidRPr="00703E99" w:rsidRDefault="005A38DE" w:rsidP="005A38DE">
            <w:pPr>
              <w:pStyle w:val="Default"/>
              <w:rPr>
                <w:color w:val="auto"/>
                <w:sz w:val="16"/>
                <w:szCs w:val="16"/>
              </w:rPr>
            </w:pPr>
            <w:r w:rsidRPr="00703E99">
              <w:rPr>
                <w:color w:val="auto"/>
                <w:sz w:val="16"/>
                <w:szCs w:val="16"/>
              </w:rPr>
              <w:t xml:space="preserve">Categorical variables: % (n/Total N) </w:t>
            </w:r>
          </w:p>
          <w:p w14:paraId="51E1208E" w14:textId="0ACA47FA" w:rsidR="005A38DE" w:rsidRPr="00CA5E90" w:rsidRDefault="005A38DE" w:rsidP="005A38DE">
            <w:pPr>
              <w:adjustRightInd w:val="0"/>
              <w:spacing w:before="67" w:after="67"/>
              <w:rPr>
                <w:rFonts w:cstheme="minorHAnsi"/>
              </w:rPr>
            </w:pPr>
            <w:r w:rsidRPr="00703E99">
              <w:rPr>
                <w:sz w:val="16"/>
                <w:szCs w:val="16"/>
              </w:rPr>
              <w:t xml:space="preserve">Source: program </w:t>
            </w:r>
            <w:proofErr w:type="spellStart"/>
            <w:proofErr w:type="gramStart"/>
            <w:r w:rsidRPr="00703E99">
              <w:rPr>
                <w:sz w:val="16"/>
                <w:szCs w:val="16"/>
              </w:rPr>
              <w:t>name.sas</w:t>
            </w:r>
            <w:proofErr w:type="spellEnd"/>
            <w:r w:rsidRPr="00703E99">
              <w:rPr>
                <w:sz w:val="16"/>
                <w:szCs w:val="16"/>
              </w:rPr>
              <w:t>  Extract</w:t>
            </w:r>
            <w:proofErr w:type="gramEnd"/>
            <w:r w:rsidRPr="00703E99">
              <w:rPr>
                <w:sz w:val="16"/>
                <w:szCs w:val="16"/>
              </w:rPr>
              <w:t> Date: </w:t>
            </w:r>
            <w:proofErr w:type="gramStart"/>
            <w:r w:rsidRPr="00703E99">
              <w:rPr>
                <w:sz w:val="16"/>
                <w:szCs w:val="16"/>
              </w:rPr>
              <w:t>DDMMMYYYY  Run</w:t>
            </w:r>
            <w:proofErr w:type="gramEnd"/>
            <w:r w:rsidRPr="00703E99">
              <w:rPr>
                <w:sz w:val="16"/>
                <w:szCs w:val="16"/>
              </w:rPr>
              <w:t> Date (Time): DDMMMYYYY (</w:t>
            </w:r>
            <w:proofErr w:type="spellStart"/>
            <w:r w:rsidRPr="00703E99">
              <w:rPr>
                <w:sz w:val="16"/>
                <w:szCs w:val="16"/>
              </w:rPr>
              <w:t>hh:mm</w:t>
            </w:r>
            <w:proofErr w:type="spellEnd"/>
            <w:r w:rsidRPr="00703E99">
              <w:rPr>
                <w:sz w:val="16"/>
                <w:szCs w:val="16"/>
              </w:rPr>
              <w:t>)                                     </w:t>
            </w:r>
          </w:p>
        </w:tc>
      </w:tr>
    </w:tbl>
    <w:p w14:paraId="0134AF5E" w14:textId="0F31887D" w:rsidR="00A42F82" w:rsidRPr="00703E99" w:rsidRDefault="00A42F82" w:rsidP="00A42F82">
      <w:pPr>
        <w:rPr>
          <w:i/>
          <w:iCs/>
          <w:color w:val="0070C0"/>
        </w:rPr>
      </w:pPr>
      <w:r w:rsidRPr="00703E99">
        <w:rPr>
          <w:i/>
          <w:iCs/>
          <w:color w:val="0070C0"/>
        </w:rPr>
        <w:t>Programming Notes: 6 months (0-180 days), and 1 year (0-365 days).</w:t>
      </w:r>
    </w:p>
    <w:p w14:paraId="299B7B86" w14:textId="7C7C6D40" w:rsidR="001F7B1D" w:rsidRDefault="001F7B1D" w:rsidP="00A42F82">
      <w:pPr>
        <w:pStyle w:val="Caption"/>
        <w:keepNext/>
        <w:jc w:val="left"/>
        <w:rPr>
          <w:del w:id="99" w:author="Luke Hall" w:date="2025-07-21T16:07:00Z" w16du:dateUtc="2025-07-21T20:07:00Z"/>
        </w:rPr>
      </w:pPr>
    </w:p>
    <w:p w14:paraId="44F92F65" w14:textId="072E009C" w:rsidR="00CF1653" w:rsidRDefault="00CF1653" w:rsidP="00CF1653">
      <w:pPr>
        <w:rPr>
          <w:del w:id="100" w:author="Luke Hall" w:date="2025-07-21T16:07:00Z" w16du:dateUtc="2025-07-21T20:07:00Z"/>
        </w:rPr>
      </w:pPr>
    </w:p>
    <w:p w14:paraId="0ADA053E" w14:textId="6907C136" w:rsidR="009F34E1" w:rsidRDefault="009F34E1" w:rsidP="00CF1653">
      <w:pPr>
        <w:rPr>
          <w:del w:id="101" w:author="Luke Hall" w:date="2025-07-21T16:07:00Z" w16du:dateUtc="2025-07-21T20:07:00Z"/>
        </w:rPr>
      </w:pPr>
    </w:p>
    <w:p w14:paraId="698C1C77" w14:textId="3F2CF7FE" w:rsidR="009F34E1" w:rsidRDefault="009F34E1" w:rsidP="00CF1653">
      <w:pPr>
        <w:rPr>
          <w:del w:id="102" w:author="Luke Hall" w:date="2025-07-21T16:07:00Z" w16du:dateUtc="2025-07-21T20:07:00Z"/>
        </w:rPr>
      </w:pPr>
    </w:p>
    <w:p w14:paraId="3B32A14B" w14:textId="721AB849" w:rsidR="009F34E1" w:rsidRDefault="009F34E1" w:rsidP="00CF1653">
      <w:pPr>
        <w:rPr>
          <w:del w:id="103" w:author="Luke Hall" w:date="2025-07-21T16:07:00Z" w16du:dateUtc="2025-07-21T20:07:00Z"/>
        </w:rPr>
      </w:pPr>
    </w:p>
    <w:p w14:paraId="62210D75" w14:textId="061CB2C6" w:rsidR="008769AF" w:rsidRDefault="008769AF" w:rsidP="00CF1653">
      <w:pPr>
        <w:rPr>
          <w:del w:id="104" w:author="Luke Hall" w:date="2025-07-21T16:07:00Z" w16du:dateUtc="2025-07-21T20:07:00Z"/>
        </w:rPr>
      </w:pPr>
    </w:p>
    <w:p w14:paraId="20ED8618" w14:textId="1602F8ED" w:rsidR="008769AF" w:rsidRDefault="008769AF" w:rsidP="00CF1653">
      <w:pPr>
        <w:rPr>
          <w:del w:id="105" w:author="Luke Hall" w:date="2025-07-21T16:07:00Z" w16du:dateUtc="2025-07-21T20:07:00Z"/>
        </w:rPr>
      </w:pPr>
    </w:p>
    <w:p w14:paraId="0F6B9708" w14:textId="0B1448E9" w:rsidR="008769AF" w:rsidRDefault="008769AF" w:rsidP="00CF1653">
      <w:pPr>
        <w:rPr>
          <w:del w:id="106" w:author="Luke Hall" w:date="2025-07-21T16:07:00Z" w16du:dateUtc="2025-07-21T20:07:00Z"/>
        </w:rPr>
      </w:pPr>
    </w:p>
    <w:p w14:paraId="6946A41C" w14:textId="5612AD0C" w:rsidR="0016708C" w:rsidRDefault="0016708C" w:rsidP="00CF1653"/>
    <w:p w14:paraId="25858E43" w14:textId="77777777" w:rsidR="0016708C" w:rsidRDefault="0016708C" w:rsidP="00CF1653"/>
    <w:p w14:paraId="45D9B908" w14:textId="7D73F818" w:rsidR="00CF1653" w:rsidRDefault="00CF1653" w:rsidP="00703E99">
      <w:pPr>
        <w:pStyle w:val="Heading2"/>
      </w:pPr>
      <w:bookmarkStart w:id="107" w:name="_Toc75957427"/>
      <w:bookmarkStart w:id="108" w:name="_Toc204078565"/>
      <w:r>
        <w:t xml:space="preserve">Table </w:t>
      </w:r>
      <w:r w:rsidR="003E7223">
        <w:t>1</w:t>
      </w:r>
      <w:r w:rsidR="00437744">
        <w:t>0</w:t>
      </w:r>
      <w:r>
        <w:rPr>
          <w:noProof/>
        </w:rPr>
        <w:t xml:space="preserve"> </w:t>
      </w:r>
      <w:r w:rsidRPr="004C5431">
        <w:rPr>
          <w:noProof/>
        </w:rPr>
        <w:t xml:space="preserve">CEC Adjudicated </w:t>
      </w:r>
      <w:commentRangeStart w:id="109"/>
      <w:r w:rsidRPr="004C5431">
        <w:rPr>
          <w:noProof/>
        </w:rPr>
        <w:t>Deaths</w:t>
      </w:r>
      <w:bookmarkEnd w:id="107"/>
      <w:bookmarkEnd w:id="108"/>
      <w:commentRangeEnd w:id="109"/>
      <w:r w:rsidR="002D7F38">
        <w:rPr>
          <w:rStyle w:val="CommentReference"/>
          <w:sz w:val="22"/>
          <w:szCs w:val="24"/>
        </w:rPr>
        <w:commentReference w:id="109"/>
      </w:r>
    </w:p>
    <w:p w14:paraId="4C9C47BD" w14:textId="047520C5" w:rsidR="00CF1653" w:rsidRPr="00703E99" w:rsidRDefault="00862539" w:rsidP="00CF1653">
      <w:pPr>
        <w:jc w:val="center"/>
        <w:rPr>
          <w:b/>
          <w:bCs/>
        </w:rPr>
      </w:pPr>
      <w:r w:rsidRPr="00703E99">
        <w:rPr>
          <w:b/>
          <w:bCs/>
        </w:rPr>
        <w:t>Enrolled</w:t>
      </w:r>
      <w:r w:rsidR="00CF1653" w:rsidRPr="00703E99">
        <w:rPr>
          <w:b/>
          <w:bCs/>
        </w:rPr>
        <w:t xml:space="preserve"> Population (N=xx)</w:t>
      </w:r>
    </w:p>
    <w:p w14:paraId="227903B7" w14:textId="77777777" w:rsidR="00CF1653" w:rsidRPr="00683B0E" w:rsidRDefault="00CF1653" w:rsidP="00CF1653">
      <w:pPr>
        <w:jc w:val="center"/>
        <w:rPr>
          <w: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1"/>
        <w:gridCol w:w="2749"/>
        <w:gridCol w:w="2422"/>
        <w:gridCol w:w="2648"/>
      </w:tblGrid>
      <w:tr w:rsidR="00CF1653" w:rsidRPr="00683B0E" w14:paraId="6F37B040" w14:textId="77777777" w:rsidTr="00AD24C3">
        <w:trPr>
          <w:cantSplit/>
          <w:tblHeader/>
          <w:jc w:val="center"/>
        </w:trPr>
        <w:tc>
          <w:tcPr>
            <w:tcW w:w="819" w:type="pct"/>
            <w:vMerge w:val="restart"/>
            <w:shd w:val="clear" w:color="auto" w:fill="D9D9D9" w:themeFill="background1" w:themeFillShade="D9"/>
            <w:vAlign w:val="bottom"/>
          </w:tcPr>
          <w:p w14:paraId="17904618" w14:textId="77777777" w:rsidR="00CF1653" w:rsidRPr="00683B0E" w:rsidRDefault="00CF1653" w:rsidP="00B255AD">
            <w:pPr>
              <w:jc w:val="center"/>
            </w:pPr>
            <w:r>
              <w:rPr>
                <w:b/>
              </w:rPr>
              <w:t>Category</w:t>
            </w:r>
          </w:p>
        </w:tc>
        <w:tc>
          <w:tcPr>
            <w:tcW w:w="1470" w:type="pct"/>
            <w:shd w:val="clear" w:color="auto" w:fill="D9D9D9" w:themeFill="background1" w:themeFillShade="D9"/>
            <w:tcMar>
              <w:left w:w="67" w:type="dxa"/>
              <w:right w:w="67" w:type="dxa"/>
            </w:tcMar>
            <w:vAlign w:val="bottom"/>
          </w:tcPr>
          <w:p w14:paraId="14DDCC8E" w14:textId="77777777" w:rsidR="00CF1653" w:rsidRPr="00683B0E" w:rsidRDefault="00CF1653" w:rsidP="00B255AD">
            <w:pPr>
              <w:jc w:val="center"/>
              <w:rPr>
                <w:b/>
              </w:rPr>
            </w:pPr>
            <w:r w:rsidRPr="00683B0E">
              <w:rPr>
                <w:b/>
              </w:rPr>
              <w:t>Early Events</w:t>
            </w:r>
            <w:r w:rsidRPr="00683B0E">
              <w:rPr>
                <w:b/>
              </w:rPr>
              <w:br/>
              <w:t>(≤ 30 Days)</w:t>
            </w:r>
          </w:p>
        </w:tc>
        <w:tc>
          <w:tcPr>
            <w:tcW w:w="1295" w:type="pct"/>
            <w:shd w:val="clear" w:color="auto" w:fill="D9D9D9" w:themeFill="background1" w:themeFillShade="D9"/>
            <w:tcMar>
              <w:left w:w="67" w:type="dxa"/>
              <w:right w:w="67" w:type="dxa"/>
            </w:tcMar>
            <w:vAlign w:val="bottom"/>
          </w:tcPr>
          <w:p w14:paraId="1BFD2227" w14:textId="57BC5AF2" w:rsidR="00CF1653" w:rsidRPr="00683B0E" w:rsidRDefault="00CF1653" w:rsidP="00B255AD">
            <w:pPr>
              <w:jc w:val="center"/>
              <w:rPr>
                <w:b/>
              </w:rPr>
            </w:pPr>
            <w:r w:rsidRPr="00683B0E">
              <w:rPr>
                <w:b/>
              </w:rPr>
              <w:t>Late Events</w:t>
            </w:r>
            <w:r w:rsidRPr="00683B0E">
              <w:rPr>
                <w:b/>
              </w:rPr>
              <w:br/>
              <w:t>(&gt; 30 Days</w:t>
            </w:r>
            <w:r w:rsidR="00695647">
              <w:rPr>
                <w:b/>
              </w:rPr>
              <w:t xml:space="preserve"> to 1 Year</w:t>
            </w:r>
            <w:r w:rsidRPr="00683B0E">
              <w:rPr>
                <w:b/>
              </w:rPr>
              <w:t>)</w:t>
            </w:r>
          </w:p>
        </w:tc>
        <w:tc>
          <w:tcPr>
            <w:tcW w:w="1416" w:type="pct"/>
            <w:shd w:val="clear" w:color="auto" w:fill="D9D9D9" w:themeFill="background1" w:themeFillShade="D9"/>
            <w:tcMar>
              <w:left w:w="67" w:type="dxa"/>
              <w:right w:w="67" w:type="dxa"/>
            </w:tcMar>
            <w:vAlign w:val="bottom"/>
          </w:tcPr>
          <w:p w14:paraId="5913FF58" w14:textId="77777777" w:rsidR="00CF1653" w:rsidRPr="00683B0E" w:rsidRDefault="00CF1653" w:rsidP="00B255AD">
            <w:pPr>
              <w:jc w:val="center"/>
              <w:rPr>
                <w:b/>
              </w:rPr>
            </w:pPr>
            <w:r w:rsidRPr="00683B0E">
              <w:rPr>
                <w:b/>
              </w:rPr>
              <w:t>Total Events</w:t>
            </w:r>
          </w:p>
        </w:tc>
      </w:tr>
      <w:tr w:rsidR="00AD24C3" w:rsidRPr="00683B0E" w14:paraId="5F85654E" w14:textId="77777777" w:rsidTr="00AD24C3">
        <w:trPr>
          <w:cantSplit/>
          <w:tblHeader/>
          <w:jc w:val="center"/>
        </w:trPr>
        <w:tc>
          <w:tcPr>
            <w:tcW w:w="819" w:type="pct"/>
            <w:vMerge/>
            <w:shd w:val="clear" w:color="auto" w:fill="D9D9D9" w:themeFill="background1" w:themeFillShade="D9"/>
          </w:tcPr>
          <w:p w14:paraId="46718CEC" w14:textId="77777777" w:rsidR="00AD24C3" w:rsidRPr="00683B0E" w:rsidRDefault="00AD24C3" w:rsidP="00B255AD"/>
        </w:tc>
        <w:tc>
          <w:tcPr>
            <w:tcW w:w="1470" w:type="pct"/>
            <w:shd w:val="clear" w:color="auto" w:fill="D9D9D9" w:themeFill="background1" w:themeFillShade="D9"/>
            <w:tcMar>
              <w:left w:w="67" w:type="dxa"/>
              <w:right w:w="67" w:type="dxa"/>
            </w:tcMar>
            <w:vAlign w:val="bottom"/>
          </w:tcPr>
          <w:p w14:paraId="3B98BCF9" w14:textId="1FB06811" w:rsidR="00AD24C3" w:rsidRDefault="00AD24C3" w:rsidP="00AD24C3">
            <w:pPr>
              <w:jc w:val="center"/>
              <w:rPr>
                <w:b/>
              </w:rPr>
            </w:pPr>
            <w:r>
              <w:rPr>
                <w:b/>
              </w:rPr>
              <w:t>All</w:t>
            </w:r>
          </w:p>
        </w:tc>
        <w:tc>
          <w:tcPr>
            <w:tcW w:w="1295" w:type="pct"/>
            <w:shd w:val="clear" w:color="auto" w:fill="D9D9D9" w:themeFill="background1" w:themeFillShade="D9"/>
            <w:tcMar>
              <w:left w:w="67" w:type="dxa"/>
              <w:right w:w="67" w:type="dxa"/>
            </w:tcMar>
            <w:vAlign w:val="bottom"/>
          </w:tcPr>
          <w:p w14:paraId="3CE0FA57" w14:textId="6B980937" w:rsidR="00AD24C3" w:rsidRDefault="00AD24C3" w:rsidP="00AD24C3">
            <w:pPr>
              <w:jc w:val="center"/>
              <w:rPr>
                <w:b/>
              </w:rPr>
            </w:pPr>
            <w:r>
              <w:rPr>
                <w:b/>
              </w:rPr>
              <w:t>All</w:t>
            </w:r>
          </w:p>
        </w:tc>
        <w:tc>
          <w:tcPr>
            <w:tcW w:w="1416" w:type="pct"/>
            <w:shd w:val="clear" w:color="auto" w:fill="D9D9D9" w:themeFill="background1" w:themeFillShade="D9"/>
            <w:tcMar>
              <w:left w:w="67" w:type="dxa"/>
              <w:right w:w="67" w:type="dxa"/>
            </w:tcMar>
            <w:vAlign w:val="bottom"/>
          </w:tcPr>
          <w:p w14:paraId="33264DDA" w14:textId="18608F73" w:rsidR="00AD24C3" w:rsidRDefault="00AD24C3" w:rsidP="00AD24C3">
            <w:pPr>
              <w:jc w:val="center"/>
              <w:rPr>
                <w:b/>
              </w:rPr>
            </w:pPr>
            <w:r>
              <w:rPr>
                <w:b/>
              </w:rPr>
              <w:t>All</w:t>
            </w:r>
          </w:p>
        </w:tc>
      </w:tr>
      <w:tr w:rsidR="006D0A2D" w:rsidRPr="00683B0E" w14:paraId="30FBF569" w14:textId="77777777" w:rsidTr="00703E99">
        <w:trPr>
          <w:cantSplit/>
          <w:jc w:val="center"/>
        </w:trPr>
        <w:tc>
          <w:tcPr>
            <w:tcW w:w="819" w:type="pct"/>
            <w:shd w:val="clear" w:color="auto" w:fill="FFFFFF"/>
            <w:vAlign w:val="center"/>
          </w:tcPr>
          <w:p w14:paraId="1B8C5B9F" w14:textId="77777777" w:rsidR="006D0A2D" w:rsidRPr="00683B0E" w:rsidRDefault="006D0A2D" w:rsidP="006D0A2D">
            <w:r w:rsidRPr="00683B0E">
              <w:t>All-Cause</w:t>
            </w:r>
          </w:p>
        </w:tc>
        <w:tc>
          <w:tcPr>
            <w:tcW w:w="1470" w:type="pct"/>
            <w:shd w:val="clear" w:color="auto" w:fill="FFFFFF"/>
            <w:tcMar>
              <w:left w:w="67" w:type="dxa"/>
              <w:right w:w="67" w:type="dxa"/>
            </w:tcMar>
          </w:tcPr>
          <w:p w14:paraId="0B4B56DE" w14:textId="135F5169" w:rsidR="006D0A2D" w:rsidRPr="00683B0E" w:rsidRDefault="006D0A2D" w:rsidP="006D0A2D">
            <w:pPr>
              <w:jc w:val="center"/>
            </w:pPr>
            <w:r w:rsidRPr="00B4371C">
              <w:t>x/xx (</w:t>
            </w:r>
            <w:proofErr w:type="spellStart"/>
            <w:r w:rsidRPr="00B4371C">
              <w:t>xx.x</w:t>
            </w:r>
            <w:proofErr w:type="spellEnd"/>
            <w:r w:rsidRPr="00B4371C">
              <w:t>%)</w:t>
            </w:r>
            <w:r w:rsidRPr="00B4371C" w:rsidDel="008769AF">
              <w:t xml:space="preserve"> </w:t>
            </w:r>
          </w:p>
        </w:tc>
        <w:tc>
          <w:tcPr>
            <w:tcW w:w="1295" w:type="pct"/>
            <w:shd w:val="clear" w:color="auto" w:fill="FFFFFF"/>
            <w:tcMar>
              <w:left w:w="67" w:type="dxa"/>
              <w:right w:w="67" w:type="dxa"/>
            </w:tcMar>
          </w:tcPr>
          <w:p w14:paraId="73D1BFF3" w14:textId="7821C6F8" w:rsidR="006D0A2D" w:rsidRPr="00683B0E" w:rsidRDefault="006D0A2D" w:rsidP="006D0A2D">
            <w:pPr>
              <w:jc w:val="center"/>
            </w:pPr>
            <w:r w:rsidRPr="00B4371C">
              <w:t>x/xx (</w:t>
            </w:r>
            <w:proofErr w:type="spellStart"/>
            <w:r w:rsidRPr="00B4371C">
              <w:t>xx.x</w:t>
            </w:r>
            <w:proofErr w:type="spellEnd"/>
            <w:r w:rsidRPr="00B4371C">
              <w:t>%)</w:t>
            </w:r>
            <w:r w:rsidRPr="00B4371C" w:rsidDel="008769AF">
              <w:t xml:space="preserve"> </w:t>
            </w:r>
          </w:p>
        </w:tc>
        <w:tc>
          <w:tcPr>
            <w:tcW w:w="1416" w:type="pct"/>
            <w:shd w:val="clear" w:color="auto" w:fill="FFFFFF"/>
            <w:tcMar>
              <w:left w:w="67" w:type="dxa"/>
              <w:right w:w="67" w:type="dxa"/>
            </w:tcMar>
          </w:tcPr>
          <w:p w14:paraId="1BAC0301" w14:textId="24C2CB76" w:rsidR="006D0A2D" w:rsidRPr="00683B0E" w:rsidRDefault="006D0A2D" w:rsidP="006D0A2D">
            <w:pPr>
              <w:jc w:val="center"/>
            </w:pPr>
            <w:r w:rsidRPr="00B4371C">
              <w:t>x/xx (</w:t>
            </w:r>
            <w:proofErr w:type="spellStart"/>
            <w:r w:rsidRPr="00B4371C">
              <w:t>xx.x</w:t>
            </w:r>
            <w:proofErr w:type="spellEnd"/>
            <w:r w:rsidRPr="00B4371C">
              <w:t>%)</w:t>
            </w:r>
            <w:r w:rsidRPr="00B4371C" w:rsidDel="008769AF">
              <w:t xml:space="preserve"> </w:t>
            </w:r>
          </w:p>
        </w:tc>
      </w:tr>
      <w:tr w:rsidR="006D0A2D" w:rsidRPr="00683B0E" w14:paraId="6B818CE0" w14:textId="77777777" w:rsidTr="00703E99">
        <w:trPr>
          <w:cantSplit/>
          <w:jc w:val="center"/>
        </w:trPr>
        <w:tc>
          <w:tcPr>
            <w:tcW w:w="819" w:type="pct"/>
            <w:shd w:val="clear" w:color="auto" w:fill="FFFFFF"/>
            <w:vAlign w:val="center"/>
          </w:tcPr>
          <w:p w14:paraId="4D0291E3" w14:textId="77777777" w:rsidR="006D0A2D" w:rsidRPr="00683B0E" w:rsidRDefault="006D0A2D" w:rsidP="006D0A2D">
            <w:r w:rsidRPr="00683B0E">
              <w:t xml:space="preserve">       Cardiovascular</w:t>
            </w:r>
          </w:p>
        </w:tc>
        <w:tc>
          <w:tcPr>
            <w:tcW w:w="1470" w:type="pct"/>
            <w:shd w:val="clear" w:color="auto" w:fill="FFFFFF"/>
            <w:tcMar>
              <w:left w:w="67" w:type="dxa"/>
              <w:right w:w="67" w:type="dxa"/>
            </w:tcMar>
          </w:tcPr>
          <w:p w14:paraId="7DA5042A" w14:textId="209CE054" w:rsidR="006D0A2D" w:rsidRPr="00683B0E" w:rsidRDefault="006D0A2D" w:rsidP="006D0A2D">
            <w:pPr>
              <w:jc w:val="center"/>
            </w:pPr>
            <w:r w:rsidRPr="00B4371C">
              <w:t>x/xx (</w:t>
            </w:r>
            <w:proofErr w:type="spellStart"/>
            <w:r w:rsidRPr="00B4371C">
              <w:t>xx.x</w:t>
            </w:r>
            <w:proofErr w:type="spellEnd"/>
            <w:r w:rsidRPr="00B4371C">
              <w:t>%)</w:t>
            </w:r>
            <w:r w:rsidRPr="00B4371C" w:rsidDel="008769AF">
              <w:t xml:space="preserve"> </w:t>
            </w:r>
          </w:p>
        </w:tc>
        <w:tc>
          <w:tcPr>
            <w:tcW w:w="1295" w:type="pct"/>
            <w:shd w:val="clear" w:color="auto" w:fill="FFFFFF"/>
            <w:tcMar>
              <w:left w:w="67" w:type="dxa"/>
              <w:right w:w="67" w:type="dxa"/>
            </w:tcMar>
          </w:tcPr>
          <w:p w14:paraId="44FAA149" w14:textId="2B3D86A1" w:rsidR="006D0A2D" w:rsidRPr="00683B0E" w:rsidRDefault="006D0A2D" w:rsidP="006D0A2D">
            <w:pPr>
              <w:jc w:val="center"/>
            </w:pPr>
            <w:r w:rsidRPr="00B4371C">
              <w:t>x/xx (</w:t>
            </w:r>
            <w:proofErr w:type="spellStart"/>
            <w:r w:rsidRPr="00B4371C">
              <w:t>xx.x</w:t>
            </w:r>
            <w:proofErr w:type="spellEnd"/>
            <w:r w:rsidRPr="00B4371C">
              <w:t>%)</w:t>
            </w:r>
            <w:r w:rsidRPr="00B4371C" w:rsidDel="008769AF">
              <w:t xml:space="preserve"> </w:t>
            </w:r>
          </w:p>
        </w:tc>
        <w:tc>
          <w:tcPr>
            <w:tcW w:w="1416" w:type="pct"/>
            <w:shd w:val="clear" w:color="auto" w:fill="FFFFFF"/>
            <w:tcMar>
              <w:left w:w="67" w:type="dxa"/>
              <w:right w:w="67" w:type="dxa"/>
            </w:tcMar>
          </w:tcPr>
          <w:p w14:paraId="4CBC3672" w14:textId="38FF29C1" w:rsidR="006D0A2D" w:rsidRPr="00683B0E" w:rsidRDefault="006D0A2D" w:rsidP="006D0A2D">
            <w:pPr>
              <w:jc w:val="center"/>
            </w:pPr>
            <w:r w:rsidRPr="00B4371C">
              <w:t>x/xx (</w:t>
            </w:r>
            <w:proofErr w:type="spellStart"/>
            <w:r w:rsidRPr="00B4371C">
              <w:t>xx.x</w:t>
            </w:r>
            <w:proofErr w:type="spellEnd"/>
            <w:r w:rsidRPr="00B4371C">
              <w:t>%)</w:t>
            </w:r>
            <w:r w:rsidRPr="00B4371C" w:rsidDel="008769AF">
              <w:t xml:space="preserve"> </w:t>
            </w:r>
          </w:p>
        </w:tc>
      </w:tr>
      <w:tr w:rsidR="006D0A2D" w:rsidRPr="00683B0E" w14:paraId="5590B578" w14:textId="77777777" w:rsidTr="00703E99">
        <w:trPr>
          <w:cantSplit/>
          <w:jc w:val="center"/>
        </w:trPr>
        <w:tc>
          <w:tcPr>
            <w:tcW w:w="819" w:type="pct"/>
            <w:shd w:val="clear" w:color="auto" w:fill="FFFFFF"/>
            <w:vAlign w:val="center"/>
          </w:tcPr>
          <w:p w14:paraId="640668EE" w14:textId="77777777" w:rsidR="006D0A2D" w:rsidRPr="00683B0E" w:rsidRDefault="006D0A2D" w:rsidP="006D0A2D">
            <w:r w:rsidRPr="00683B0E">
              <w:t xml:space="preserve">       Non</w:t>
            </w:r>
            <w:r>
              <w:t>-</w:t>
            </w:r>
            <w:r w:rsidRPr="00683B0E">
              <w:t>cardiovascular</w:t>
            </w:r>
          </w:p>
        </w:tc>
        <w:tc>
          <w:tcPr>
            <w:tcW w:w="1470" w:type="pct"/>
            <w:shd w:val="clear" w:color="auto" w:fill="FFFFFF"/>
            <w:tcMar>
              <w:left w:w="67" w:type="dxa"/>
              <w:right w:w="67" w:type="dxa"/>
            </w:tcMar>
          </w:tcPr>
          <w:p w14:paraId="0E2814BB" w14:textId="4CCB9202" w:rsidR="006D0A2D" w:rsidRPr="00683B0E" w:rsidRDefault="006D0A2D" w:rsidP="006D0A2D">
            <w:pPr>
              <w:jc w:val="center"/>
            </w:pPr>
            <w:r w:rsidRPr="00B4371C">
              <w:t>x/xx (</w:t>
            </w:r>
            <w:proofErr w:type="spellStart"/>
            <w:r w:rsidRPr="00B4371C">
              <w:t>xx.x</w:t>
            </w:r>
            <w:proofErr w:type="spellEnd"/>
            <w:r w:rsidRPr="00B4371C">
              <w:t>%)</w:t>
            </w:r>
            <w:r w:rsidRPr="00B4371C" w:rsidDel="008769AF">
              <w:t xml:space="preserve"> </w:t>
            </w:r>
          </w:p>
        </w:tc>
        <w:tc>
          <w:tcPr>
            <w:tcW w:w="1295" w:type="pct"/>
            <w:shd w:val="clear" w:color="auto" w:fill="FFFFFF"/>
            <w:tcMar>
              <w:left w:w="67" w:type="dxa"/>
              <w:right w:w="67" w:type="dxa"/>
            </w:tcMar>
          </w:tcPr>
          <w:p w14:paraId="248277DA" w14:textId="6070A211" w:rsidR="006D0A2D" w:rsidRPr="00683B0E" w:rsidRDefault="006D0A2D" w:rsidP="006D0A2D">
            <w:pPr>
              <w:jc w:val="center"/>
            </w:pPr>
            <w:r w:rsidRPr="00B4371C">
              <w:t>x/xx (</w:t>
            </w:r>
            <w:proofErr w:type="spellStart"/>
            <w:r w:rsidRPr="00B4371C">
              <w:t>xx.x</w:t>
            </w:r>
            <w:proofErr w:type="spellEnd"/>
            <w:r w:rsidRPr="00B4371C">
              <w:t>%)</w:t>
            </w:r>
            <w:r w:rsidRPr="00B4371C" w:rsidDel="008769AF">
              <w:t xml:space="preserve"> </w:t>
            </w:r>
          </w:p>
        </w:tc>
        <w:tc>
          <w:tcPr>
            <w:tcW w:w="1416" w:type="pct"/>
            <w:shd w:val="clear" w:color="auto" w:fill="FFFFFF"/>
            <w:tcMar>
              <w:left w:w="67" w:type="dxa"/>
              <w:right w:w="67" w:type="dxa"/>
            </w:tcMar>
          </w:tcPr>
          <w:p w14:paraId="00BFB508" w14:textId="03BE5359" w:rsidR="006D0A2D" w:rsidRPr="00683B0E" w:rsidRDefault="006D0A2D" w:rsidP="006D0A2D">
            <w:pPr>
              <w:jc w:val="center"/>
            </w:pPr>
            <w:r w:rsidRPr="00B4371C">
              <w:t>x/xx (</w:t>
            </w:r>
            <w:proofErr w:type="spellStart"/>
            <w:r w:rsidRPr="00B4371C">
              <w:t>xx.x</w:t>
            </w:r>
            <w:proofErr w:type="spellEnd"/>
            <w:r w:rsidRPr="00B4371C">
              <w:t>%)</w:t>
            </w:r>
            <w:r w:rsidRPr="00B4371C" w:rsidDel="008769AF">
              <w:t xml:space="preserve"> </w:t>
            </w:r>
          </w:p>
        </w:tc>
      </w:tr>
      <w:tr w:rsidR="00CF1653" w:rsidRPr="00683B0E" w14:paraId="1983F42B" w14:textId="77777777" w:rsidTr="00DD75D6">
        <w:trPr>
          <w:cantSplit/>
          <w:jc w:val="center"/>
        </w:trPr>
        <w:tc>
          <w:tcPr>
            <w:tcW w:w="5000" w:type="pct"/>
            <w:gridSpan w:val="4"/>
            <w:shd w:val="clear" w:color="auto" w:fill="FFFFFF"/>
          </w:tcPr>
          <w:p w14:paraId="17CF21BB" w14:textId="77777777" w:rsidR="00CF1653" w:rsidRPr="00683B0E" w:rsidRDefault="00CF1653" w:rsidP="00B255AD">
            <w:pPr>
              <w:rPr>
                <w:rFonts w:ascii="Calibri" w:hAnsi="Calibri" w:cs="Calibri"/>
                <w:sz w:val="16"/>
                <w:szCs w:val="16"/>
              </w:rPr>
            </w:pPr>
            <w:r>
              <w:rPr>
                <w:rFonts w:ascii="Calibri" w:hAnsi="Calibri" w:cs="Calibri"/>
                <w:sz w:val="16"/>
                <w:szCs w:val="16"/>
              </w:rPr>
              <w:t>C</w:t>
            </w:r>
            <w:r w:rsidRPr="00683B0E">
              <w:rPr>
                <w:rFonts w:ascii="Calibri" w:hAnsi="Calibri" w:cs="Calibri"/>
                <w:sz w:val="16"/>
                <w:szCs w:val="16"/>
              </w:rPr>
              <w:t>ategorical measures: %</w:t>
            </w:r>
          </w:p>
          <w:p w14:paraId="4238D659" w14:textId="37904258" w:rsidR="00CF1653" w:rsidDel="007925E2" w:rsidRDefault="00CF1653" w:rsidP="00B255AD">
            <w:pPr>
              <w:rPr>
                <w:rFonts w:ascii="Calibri" w:hAnsi="Calibri" w:cs="Calibri"/>
                <w:b/>
                <w:bCs/>
                <w:sz w:val="16"/>
                <w:szCs w:val="16"/>
              </w:rPr>
            </w:pPr>
            <w:r w:rsidRPr="00683B0E">
              <w:rPr>
                <w:rFonts w:ascii="Calibri" w:hAnsi="Calibri" w:cs="Calibri"/>
                <w:sz w:val="16"/>
                <w:szCs w:val="16"/>
              </w:rPr>
              <w:t xml:space="preserve">Source: </w:t>
            </w:r>
            <w:proofErr w:type="spellStart"/>
            <w:r>
              <w:rPr>
                <w:rFonts w:ascii="Calibri" w:hAnsi="Calibri" w:cs="Calibri"/>
                <w:sz w:val="16"/>
                <w:szCs w:val="16"/>
              </w:rPr>
              <w:t>program_name.sas</w:t>
            </w:r>
            <w:proofErr w:type="spellEnd"/>
            <w:r w:rsidRPr="00683B0E">
              <w:rPr>
                <w:rFonts w:ascii="Calibri" w:hAnsi="Calibri" w:cs="Calibri"/>
                <w:sz w:val="16"/>
                <w:szCs w:val="16"/>
              </w:rPr>
              <w:t xml:space="preserve"> Extract Date: DDMMMYYYY Run Date (Time): DDMMMYYYY (</w:t>
            </w:r>
            <w:proofErr w:type="spellStart"/>
            <w:r w:rsidRPr="00683B0E">
              <w:rPr>
                <w:rFonts w:ascii="Calibri" w:hAnsi="Calibri" w:cs="Calibri"/>
                <w:sz w:val="16"/>
                <w:szCs w:val="16"/>
              </w:rPr>
              <w:t>hh:mm</w:t>
            </w:r>
            <w:proofErr w:type="spellEnd"/>
            <w:r w:rsidRPr="00683B0E">
              <w:rPr>
                <w:rFonts w:ascii="Calibri" w:hAnsi="Calibri" w:cs="Calibri"/>
                <w:sz w:val="16"/>
                <w:szCs w:val="16"/>
              </w:rPr>
              <w:t xml:space="preserve">)       </w:t>
            </w:r>
          </w:p>
        </w:tc>
      </w:tr>
    </w:tbl>
    <w:p w14:paraId="0315ECC9" w14:textId="030A4237" w:rsidR="00CF1653" w:rsidRDefault="00CF1653" w:rsidP="00CF1653"/>
    <w:p w14:paraId="3B9AE29E" w14:textId="3FF48870" w:rsidR="002D49CA" w:rsidRDefault="002D49CA" w:rsidP="00CF1653"/>
    <w:p w14:paraId="6F57B573" w14:textId="639A47E6" w:rsidR="002D49CA" w:rsidRDefault="002D49CA" w:rsidP="00CF1653">
      <w:pPr>
        <w:rPr>
          <w:del w:id="110" w:author="Luke Hall" w:date="2025-07-21T16:07:00Z" w16du:dateUtc="2025-07-21T20:07:00Z"/>
        </w:rPr>
      </w:pPr>
    </w:p>
    <w:p w14:paraId="4345073D" w14:textId="537FC3FE" w:rsidR="00CF1653" w:rsidRDefault="00CF1653" w:rsidP="00CF1653">
      <w:pPr>
        <w:rPr>
          <w:del w:id="111" w:author="Luke Hall" w:date="2025-07-21T16:07:00Z" w16du:dateUtc="2025-07-21T20:07:00Z"/>
        </w:rPr>
      </w:pPr>
    </w:p>
    <w:p w14:paraId="644471FB" w14:textId="77777777" w:rsidR="00831D18" w:rsidRDefault="00831D18" w:rsidP="00CF1653"/>
    <w:p w14:paraId="3F0A6C40" w14:textId="77777777" w:rsidR="002D7F38" w:rsidRDefault="002D7F38">
      <w:pPr>
        <w:spacing w:after="160" w:line="259" w:lineRule="auto"/>
        <w:rPr>
          <w:ins w:id="112" w:author="Isabelle Weir" w:date="2025-07-21T16:12:00Z" w16du:dateUtc="2025-07-21T20:12:00Z"/>
          <w:rFonts w:eastAsiaTheme="majorEastAsia" w:cstheme="minorHAnsi"/>
          <w:b/>
          <w:szCs w:val="24"/>
        </w:rPr>
      </w:pPr>
      <w:ins w:id="113" w:author="Isabelle Weir" w:date="2025-07-21T16:12:00Z" w16du:dateUtc="2025-07-21T20:12:00Z">
        <w:r>
          <w:br w:type="page"/>
        </w:r>
      </w:ins>
    </w:p>
    <w:p w14:paraId="01EB5EB4" w14:textId="76C061F8" w:rsidR="00DD75D6" w:rsidRDefault="00DD75D6" w:rsidP="00703E99">
      <w:pPr>
        <w:pStyle w:val="Heading2"/>
      </w:pPr>
      <w:bookmarkStart w:id="114" w:name="_Toc75957428"/>
      <w:bookmarkStart w:id="115" w:name="_Toc204078566"/>
      <w:r>
        <w:lastRenderedPageBreak/>
        <w:t xml:space="preserve">Table </w:t>
      </w:r>
      <w:r w:rsidR="003E7223">
        <w:t>1</w:t>
      </w:r>
      <w:r w:rsidR="00437744">
        <w:t>1</w:t>
      </w:r>
      <w:r w:rsidR="003E7223">
        <w:t xml:space="preserve"> </w:t>
      </w:r>
      <w:r>
        <w:t xml:space="preserve">CEC Adjudicated Heart Failure Hospitalizations and </w:t>
      </w:r>
      <w:r w:rsidR="00CD3B53">
        <w:t xml:space="preserve">Non-elective Mitral Valve </w:t>
      </w:r>
      <w:r>
        <w:t>Reinterventions</w:t>
      </w:r>
      <w:bookmarkEnd w:id="114"/>
      <w:bookmarkEnd w:id="115"/>
    </w:p>
    <w:p w14:paraId="6EA2F190" w14:textId="16D08193" w:rsidR="00DD75D6" w:rsidRPr="00703E99" w:rsidRDefault="00DD75D6" w:rsidP="00DD75D6">
      <w:pPr>
        <w:jc w:val="center"/>
        <w:rPr>
          <w:b/>
          <w:bCs/>
        </w:rPr>
      </w:pPr>
      <w:r w:rsidRPr="00703E99">
        <w:rPr>
          <w:b/>
          <w:bCs/>
        </w:rPr>
        <w:t>Enrolled Population (N=xx)</w:t>
      </w:r>
    </w:p>
    <w:p w14:paraId="35433708" w14:textId="77777777" w:rsidR="00DD75D6" w:rsidRPr="00DD75D6" w:rsidRDefault="00DD75D6" w:rsidP="00DD75D6"/>
    <w:tbl>
      <w:tblPr>
        <w:tblW w:w="47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454"/>
        <w:gridCol w:w="900"/>
        <w:gridCol w:w="1147"/>
        <w:gridCol w:w="904"/>
        <w:gridCol w:w="1349"/>
        <w:gridCol w:w="898"/>
        <w:gridCol w:w="1174"/>
      </w:tblGrid>
      <w:tr w:rsidR="00DE7416" w14:paraId="0D812AEE" w14:textId="77777777" w:rsidTr="00F55F1E">
        <w:trPr>
          <w:cantSplit/>
          <w:trHeight w:val="77"/>
          <w:tblHeader/>
          <w:jc w:val="center"/>
        </w:trPr>
        <w:tc>
          <w:tcPr>
            <w:tcW w:w="1390" w:type="pct"/>
            <w:vMerge w:val="restart"/>
            <w:shd w:val="clear" w:color="auto" w:fill="D9D9D9" w:themeFill="background1" w:themeFillShade="D9"/>
            <w:tcMar>
              <w:left w:w="67" w:type="dxa"/>
              <w:right w:w="67" w:type="dxa"/>
            </w:tcMar>
            <w:vAlign w:val="center"/>
          </w:tcPr>
          <w:p w14:paraId="19D2059C" w14:textId="1CC1F4B4" w:rsidR="00FA7FC5" w:rsidRDefault="00FA7FC5" w:rsidP="006D7C8B">
            <w:pPr>
              <w:adjustRightInd w:val="0"/>
              <w:rPr>
                <w:rFonts w:ascii="Calibri" w:hAnsi="Calibri"/>
                <w:b/>
                <w:bCs/>
                <w:color w:val="000000"/>
              </w:rPr>
            </w:pPr>
            <w:r>
              <w:tab/>
            </w:r>
            <w:r>
              <w:rPr>
                <w:rFonts w:ascii="Calibri" w:hAnsi="Calibri"/>
                <w:b/>
                <w:bCs/>
                <w:color w:val="000000"/>
              </w:rPr>
              <w:t>Category</w:t>
            </w:r>
          </w:p>
        </w:tc>
        <w:tc>
          <w:tcPr>
            <w:tcW w:w="1160" w:type="pct"/>
            <w:gridSpan w:val="2"/>
            <w:shd w:val="clear" w:color="auto" w:fill="D9D9D9" w:themeFill="background1" w:themeFillShade="D9"/>
            <w:tcMar>
              <w:left w:w="67" w:type="dxa"/>
              <w:right w:w="67" w:type="dxa"/>
            </w:tcMar>
            <w:vAlign w:val="bottom"/>
          </w:tcPr>
          <w:p w14:paraId="292DE839" w14:textId="4279EE6D" w:rsidR="00FA7FC5" w:rsidRDefault="00FA7FC5" w:rsidP="006D7C8B">
            <w:pPr>
              <w:keepNext/>
              <w:adjustRightInd w:val="0"/>
              <w:jc w:val="center"/>
              <w:rPr>
                <w:rFonts w:ascii="Calibri" w:hAnsi="Calibri"/>
                <w:b/>
                <w:bCs/>
                <w:color w:val="000000"/>
              </w:rPr>
            </w:pPr>
            <w:r w:rsidRPr="00683B0E">
              <w:rPr>
                <w:b/>
              </w:rPr>
              <w:t>Early Events</w:t>
            </w:r>
            <w:r w:rsidRPr="00683B0E">
              <w:rPr>
                <w:b/>
              </w:rPr>
              <w:br/>
              <w:t>(≤ 30 Days)</w:t>
            </w:r>
          </w:p>
        </w:tc>
        <w:tc>
          <w:tcPr>
            <w:tcW w:w="1276" w:type="pct"/>
            <w:gridSpan w:val="2"/>
            <w:shd w:val="clear" w:color="auto" w:fill="D9D9D9" w:themeFill="background1" w:themeFillShade="D9"/>
            <w:tcMar>
              <w:left w:w="67" w:type="dxa"/>
              <w:right w:w="67" w:type="dxa"/>
            </w:tcMar>
            <w:vAlign w:val="bottom"/>
          </w:tcPr>
          <w:p w14:paraId="61328F2C" w14:textId="616777A3" w:rsidR="00FA7FC5" w:rsidRDefault="00FA7FC5" w:rsidP="006D7C8B">
            <w:pPr>
              <w:keepNext/>
              <w:adjustRightInd w:val="0"/>
              <w:jc w:val="center"/>
              <w:rPr>
                <w:rFonts w:ascii="Calibri" w:hAnsi="Calibri"/>
                <w:b/>
                <w:bCs/>
                <w:color w:val="000000"/>
              </w:rPr>
            </w:pPr>
            <w:r w:rsidRPr="00683B0E">
              <w:rPr>
                <w:b/>
              </w:rPr>
              <w:t>Late Events</w:t>
            </w:r>
            <w:r w:rsidRPr="00683B0E">
              <w:rPr>
                <w:b/>
              </w:rPr>
              <w:br/>
              <w:t>(&gt; 30 Days</w:t>
            </w:r>
            <w:r>
              <w:rPr>
                <w:b/>
              </w:rPr>
              <w:t xml:space="preserve"> to 1 Year</w:t>
            </w:r>
            <w:r w:rsidRPr="00683B0E">
              <w:rPr>
                <w:b/>
              </w:rPr>
              <w:t>)</w:t>
            </w:r>
          </w:p>
        </w:tc>
        <w:tc>
          <w:tcPr>
            <w:tcW w:w="1174" w:type="pct"/>
            <w:gridSpan w:val="2"/>
            <w:shd w:val="clear" w:color="auto" w:fill="D9D9D9" w:themeFill="background1" w:themeFillShade="D9"/>
            <w:tcMar>
              <w:left w:w="67" w:type="dxa"/>
              <w:right w:w="67" w:type="dxa"/>
            </w:tcMar>
            <w:vAlign w:val="bottom"/>
          </w:tcPr>
          <w:p w14:paraId="6BAB7B3A" w14:textId="28E987CE" w:rsidR="00FA7FC5" w:rsidRDefault="00FA7FC5" w:rsidP="006D7C8B">
            <w:pPr>
              <w:keepNext/>
              <w:adjustRightInd w:val="0"/>
              <w:jc w:val="center"/>
              <w:rPr>
                <w:rFonts w:ascii="Calibri" w:hAnsi="Calibri"/>
                <w:b/>
                <w:bCs/>
                <w:color w:val="000000"/>
              </w:rPr>
            </w:pPr>
            <w:r w:rsidRPr="00683B0E">
              <w:rPr>
                <w:b/>
              </w:rPr>
              <w:t>Total Events</w:t>
            </w:r>
          </w:p>
        </w:tc>
      </w:tr>
      <w:tr w:rsidR="00FA7FC5" w14:paraId="6995EAFF" w14:textId="77777777" w:rsidTr="00FA7FC5">
        <w:trPr>
          <w:cantSplit/>
          <w:trHeight w:val="547"/>
          <w:tblHeader/>
          <w:jc w:val="center"/>
        </w:trPr>
        <w:tc>
          <w:tcPr>
            <w:tcW w:w="1390" w:type="pct"/>
            <w:vMerge/>
            <w:shd w:val="clear" w:color="auto" w:fill="D9D9D9" w:themeFill="background1" w:themeFillShade="D9"/>
            <w:tcMar>
              <w:left w:w="67" w:type="dxa"/>
              <w:right w:w="67" w:type="dxa"/>
            </w:tcMar>
            <w:vAlign w:val="bottom"/>
          </w:tcPr>
          <w:p w14:paraId="2F589838" w14:textId="77777777" w:rsidR="00FA7FC5" w:rsidRDefault="00FA7FC5" w:rsidP="00DD75D6">
            <w:pPr>
              <w:adjustRightInd w:val="0"/>
              <w:rPr>
                <w:rFonts w:ascii="Calibri" w:hAnsi="Calibri"/>
                <w:b/>
                <w:bCs/>
                <w:color w:val="000000"/>
              </w:rPr>
            </w:pPr>
          </w:p>
        </w:tc>
        <w:tc>
          <w:tcPr>
            <w:tcW w:w="510" w:type="pct"/>
            <w:shd w:val="clear" w:color="auto" w:fill="D9D9D9" w:themeFill="background1" w:themeFillShade="D9"/>
            <w:tcMar>
              <w:left w:w="67" w:type="dxa"/>
              <w:right w:w="67" w:type="dxa"/>
            </w:tcMar>
            <w:vAlign w:val="center"/>
          </w:tcPr>
          <w:p w14:paraId="74D4792D" w14:textId="6E2B359E" w:rsidR="00FA7FC5" w:rsidRDefault="00FA7FC5" w:rsidP="00DD75D6">
            <w:pPr>
              <w:keepNext/>
              <w:adjustRightInd w:val="0"/>
              <w:jc w:val="center"/>
              <w:rPr>
                <w:rFonts w:ascii="Calibri" w:hAnsi="Calibri"/>
                <w:b/>
                <w:bCs/>
                <w:color w:val="000000"/>
              </w:rPr>
            </w:pPr>
            <w:ins w:id="116" w:author="Isabelle Weir" w:date="2025-07-21T16:13:00Z" w16du:dateUtc="2025-07-21T20:13:00Z">
              <w:r>
                <w:rPr>
                  <w:rFonts w:ascii="Calibri" w:hAnsi="Calibri"/>
                  <w:b/>
                  <w:bCs/>
                  <w:color w:val="000000"/>
                </w:rPr>
                <w:t xml:space="preserve">No. </w:t>
              </w:r>
            </w:ins>
            <w:r>
              <w:rPr>
                <w:rFonts w:ascii="Calibri" w:hAnsi="Calibri"/>
                <w:b/>
                <w:bCs/>
                <w:color w:val="000000"/>
              </w:rPr>
              <w:t>Events</w:t>
            </w:r>
          </w:p>
        </w:tc>
        <w:tc>
          <w:tcPr>
            <w:tcW w:w="650" w:type="pct"/>
            <w:shd w:val="clear" w:color="auto" w:fill="D9D9D9" w:themeFill="background1" w:themeFillShade="D9"/>
            <w:vAlign w:val="center"/>
          </w:tcPr>
          <w:p w14:paraId="1639B593" w14:textId="3EC451A0" w:rsidR="00FA7FC5" w:rsidRDefault="00FA7FC5" w:rsidP="00DD75D6">
            <w:pPr>
              <w:keepNext/>
              <w:adjustRightInd w:val="0"/>
              <w:jc w:val="center"/>
              <w:rPr>
                <w:rFonts w:ascii="Calibri" w:hAnsi="Calibri"/>
                <w:b/>
                <w:bCs/>
                <w:color w:val="000000"/>
              </w:rPr>
            </w:pPr>
            <w:r>
              <w:rPr>
                <w:b/>
              </w:rPr>
              <w:t>Patients</w:t>
            </w:r>
          </w:p>
        </w:tc>
        <w:tc>
          <w:tcPr>
            <w:tcW w:w="512" w:type="pct"/>
            <w:shd w:val="clear" w:color="auto" w:fill="D9D9D9" w:themeFill="background1" w:themeFillShade="D9"/>
            <w:tcMar>
              <w:left w:w="67" w:type="dxa"/>
              <w:right w:w="67" w:type="dxa"/>
            </w:tcMar>
            <w:vAlign w:val="center"/>
          </w:tcPr>
          <w:p w14:paraId="3EF7968E" w14:textId="235B08EB" w:rsidR="00FA7FC5" w:rsidRDefault="00FA7FC5" w:rsidP="00DD75D6">
            <w:pPr>
              <w:keepNext/>
              <w:adjustRightInd w:val="0"/>
              <w:jc w:val="center"/>
              <w:rPr>
                <w:rFonts w:ascii="Calibri" w:hAnsi="Calibri"/>
                <w:b/>
                <w:bCs/>
                <w:color w:val="000000"/>
              </w:rPr>
            </w:pPr>
            <w:ins w:id="117" w:author="Isabelle Weir" w:date="2025-07-21T16:13:00Z" w16du:dateUtc="2025-07-21T20:13:00Z">
              <w:r>
                <w:rPr>
                  <w:rFonts w:ascii="Calibri" w:hAnsi="Calibri"/>
                  <w:b/>
                  <w:bCs/>
                  <w:color w:val="000000"/>
                </w:rPr>
                <w:t xml:space="preserve">No. </w:t>
              </w:r>
            </w:ins>
            <w:r>
              <w:rPr>
                <w:rFonts w:ascii="Calibri" w:hAnsi="Calibri"/>
                <w:b/>
                <w:bCs/>
                <w:color w:val="000000"/>
              </w:rPr>
              <w:t>Events</w:t>
            </w:r>
          </w:p>
        </w:tc>
        <w:tc>
          <w:tcPr>
            <w:tcW w:w="764" w:type="pct"/>
            <w:shd w:val="clear" w:color="auto" w:fill="D9D9D9" w:themeFill="background1" w:themeFillShade="D9"/>
            <w:vAlign w:val="center"/>
          </w:tcPr>
          <w:p w14:paraId="3B578A5F" w14:textId="4072C24D" w:rsidR="00FA7FC5" w:rsidRDefault="00FA7FC5" w:rsidP="00DD75D6">
            <w:pPr>
              <w:keepNext/>
              <w:adjustRightInd w:val="0"/>
              <w:jc w:val="center"/>
              <w:rPr>
                <w:rFonts w:ascii="Calibri" w:hAnsi="Calibri"/>
                <w:b/>
                <w:bCs/>
                <w:color w:val="000000"/>
              </w:rPr>
            </w:pPr>
            <w:r>
              <w:rPr>
                <w:b/>
              </w:rPr>
              <w:t>Patients</w:t>
            </w:r>
          </w:p>
        </w:tc>
        <w:tc>
          <w:tcPr>
            <w:tcW w:w="509" w:type="pct"/>
            <w:shd w:val="clear" w:color="auto" w:fill="D9D9D9" w:themeFill="background1" w:themeFillShade="D9"/>
            <w:tcMar>
              <w:left w:w="67" w:type="dxa"/>
              <w:right w:w="67" w:type="dxa"/>
            </w:tcMar>
            <w:vAlign w:val="center"/>
          </w:tcPr>
          <w:p w14:paraId="28642E9D" w14:textId="3EF3361C" w:rsidR="00FA7FC5" w:rsidRDefault="00FA7FC5" w:rsidP="00DD75D6">
            <w:pPr>
              <w:keepNext/>
              <w:adjustRightInd w:val="0"/>
              <w:jc w:val="center"/>
              <w:rPr>
                <w:rFonts w:ascii="Calibri" w:hAnsi="Calibri"/>
                <w:b/>
                <w:bCs/>
                <w:color w:val="000000"/>
              </w:rPr>
            </w:pPr>
            <w:ins w:id="118" w:author="Isabelle Weir" w:date="2025-07-21T16:13:00Z" w16du:dateUtc="2025-07-21T20:13:00Z">
              <w:r>
                <w:rPr>
                  <w:rFonts w:ascii="Calibri" w:hAnsi="Calibri"/>
                  <w:b/>
                  <w:bCs/>
                  <w:color w:val="000000"/>
                </w:rPr>
                <w:t xml:space="preserve">No. </w:t>
              </w:r>
            </w:ins>
            <w:r>
              <w:rPr>
                <w:rFonts w:ascii="Calibri" w:hAnsi="Calibri"/>
                <w:b/>
                <w:bCs/>
                <w:color w:val="000000"/>
              </w:rPr>
              <w:t>Events</w:t>
            </w:r>
          </w:p>
        </w:tc>
        <w:tc>
          <w:tcPr>
            <w:tcW w:w="665" w:type="pct"/>
            <w:shd w:val="clear" w:color="auto" w:fill="D9D9D9" w:themeFill="background1" w:themeFillShade="D9"/>
            <w:vAlign w:val="center"/>
          </w:tcPr>
          <w:p w14:paraId="265CF72E" w14:textId="7BA5B1F9" w:rsidR="00FA7FC5" w:rsidRDefault="00FA7FC5" w:rsidP="00DD75D6">
            <w:pPr>
              <w:keepNext/>
              <w:adjustRightInd w:val="0"/>
              <w:jc w:val="center"/>
              <w:rPr>
                <w:rFonts w:ascii="Calibri" w:hAnsi="Calibri"/>
                <w:b/>
                <w:bCs/>
                <w:color w:val="000000"/>
              </w:rPr>
            </w:pPr>
            <w:r>
              <w:rPr>
                <w:b/>
              </w:rPr>
              <w:t>Patients</w:t>
            </w:r>
          </w:p>
        </w:tc>
      </w:tr>
      <w:tr w:rsidR="00FA7FC5" w14:paraId="071ADE53" w14:textId="77777777" w:rsidTr="00FA7FC5">
        <w:trPr>
          <w:cantSplit/>
          <w:jc w:val="center"/>
        </w:trPr>
        <w:tc>
          <w:tcPr>
            <w:tcW w:w="1390" w:type="pct"/>
            <w:shd w:val="clear" w:color="auto" w:fill="FFFFFF"/>
            <w:tcMar>
              <w:left w:w="67" w:type="dxa"/>
              <w:right w:w="67" w:type="dxa"/>
            </w:tcMar>
          </w:tcPr>
          <w:p w14:paraId="28F61BED" w14:textId="10B9A033" w:rsidR="00FA7FC5" w:rsidRDefault="00FA7FC5" w:rsidP="006D0A2D">
            <w:pPr>
              <w:adjustRightInd w:val="0"/>
              <w:rPr>
                <w:rFonts w:ascii="Calibri" w:hAnsi="Calibri"/>
                <w:color w:val="000000"/>
              </w:rPr>
            </w:pPr>
            <w:r>
              <w:rPr>
                <w:rFonts w:ascii="Calibri" w:hAnsi="Calibri"/>
                <w:color w:val="000000"/>
              </w:rPr>
              <w:t>Heart Failure Hospitalization</w:t>
            </w:r>
          </w:p>
        </w:tc>
        <w:tc>
          <w:tcPr>
            <w:tcW w:w="510" w:type="pct"/>
            <w:shd w:val="clear" w:color="auto" w:fill="FFFFFF"/>
            <w:tcMar>
              <w:left w:w="67" w:type="dxa"/>
              <w:right w:w="67" w:type="dxa"/>
            </w:tcMar>
          </w:tcPr>
          <w:p w14:paraId="049A23F3" w14:textId="775E9A33" w:rsidR="00FA7FC5" w:rsidRDefault="00FA7FC5" w:rsidP="006D0A2D">
            <w:pPr>
              <w:adjustRightInd w:val="0"/>
              <w:jc w:val="center"/>
              <w:rPr>
                <w:rFonts w:ascii="Calibri" w:hAnsi="Calibri"/>
                <w:color w:val="000000"/>
              </w:rPr>
            </w:pPr>
            <w:r>
              <w:rPr>
                <w:rFonts w:ascii="Calibri" w:hAnsi="Calibri"/>
                <w:color w:val="000000"/>
              </w:rPr>
              <w:t>x</w:t>
            </w:r>
          </w:p>
        </w:tc>
        <w:tc>
          <w:tcPr>
            <w:tcW w:w="650" w:type="pct"/>
            <w:shd w:val="clear" w:color="auto" w:fill="FFFFFF"/>
          </w:tcPr>
          <w:p w14:paraId="2861D461" w14:textId="79144D09" w:rsidR="00FA7FC5" w:rsidRDefault="00FA7FC5" w:rsidP="006D0A2D">
            <w:pPr>
              <w:adjustRightInd w:val="0"/>
              <w:jc w:val="center"/>
              <w:rPr>
                <w:rFonts w:ascii="Calibri" w:hAnsi="Calibri"/>
                <w:color w:val="000000"/>
              </w:rPr>
            </w:pPr>
            <w:r w:rsidRPr="00084FC5">
              <w:t>x/xx (</w:t>
            </w:r>
            <w:proofErr w:type="spellStart"/>
            <w:r w:rsidRPr="00084FC5">
              <w:t>xx.x</w:t>
            </w:r>
            <w:proofErr w:type="spellEnd"/>
            <w:r w:rsidRPr="00084FC5">
              <w:t>%)</w:t>
            </w:r>
            <w:r w:rsidRPr="00084FC5" w:rsidDel="008769AF">
              <w:t xml:space="preserve"> </w:t>
            </w:r>
          </w:p>
        </w:tc>
        <w:tc>
          <w:tcPr>
            <w:tcW w:w="512" w:type="pct"/>
            <w:shd w:val="clear" w:color="auto" w:fill="FFFFFF"/>
            <w:tcMar>
              <w:left w:w="67" w:type="dxa"/>
              <w:right w:w="67" w:type="dxa"/>
            </w:tcMar>
          </w:tcPr>
          <w:p w14:paraId="4C1D626E" w14:textId="034E7E88" w:rsidR="00FA7FC5" w:rsidRDefault="00FA7FC5" w:rsidP="006D0A2D">
            <w:pPr>
              <w:adjustRightInd w:val="0"/>
              <w:jc w:val="center"/>
              <w:rPr>
                <w:rFonts w:ascii="Calibri" w:hAnsi="Calibri"/>
                <w:color w:val="000000"/>
              </w:rPr>
            </w:pPr>
            <w:r>
              <w:rPr>
                <w:rFonts w:ascii="Calibri" w:hAnsi="Calibri"/>
                <w:color w:val="000000"/>
              </w:rPr>
              <w:t>x</w:t>
            </w:r>
          </w:p>
        </w:tc>
        <w:tc>
          <w:tcPr>
            <w:tcW w:w="764" w:type="pct"/>
            <w:shd w:val="clear" w:color="auto" w:fill="FFFFFF"/>
          </w:tcPr>
          <w:p w14:paraId="1E5603F5" w14:textId="1112A09B" w:rsidR="00FA7FC5" w:rsidRDefault="00FA7FC5" w:rsidP="006D0A2D">
            <w:pPr>
              <w:adjustRightInd w:val="0"/>
              <w:jc w:val="center"/>
              <w:rPr>
                <w:rFonts w:ascii="Calibri" w:hAnsi="Calibri"/>
                <w:color w:val="000000"/>
              </w:rPr>
            </w:pPr>
            <w:r w:rsidRPr="005A662A">
              <w:t>x/xx (</w:t>
            </w:r>
            <w:proofErr w:type="spellStart"/>
            <w:r w:rsidRPr="005A662A">
              <w:t>xx.x</w:t>
            </w:r>
            <w:proofErr w:type="spellEnd"/>
            <w:r w:rsidRPr="005A662A">
              <w:t>%)</w:t>
            </w:r>
            <w:r w:rsidRPr="005A662A" w:rsidDel="008769AF">
              <w:t xml:space="preserve"> </w:t>
            </w:r>
          </w:p>
        </w:tc>
        <w:tc>
          <w:tcPr>
            <w:tcW w:w="509" w:type="pct"/>
            <w:shd w:val="clear" w:color="auto" w:fill="FFFFFF"/>
            <w:tcMar>
              <w:left w:w="67" w:type="dxa"/>
              <w:right w:w="67" w:type="dxa"/>
            </w:tcMar>
          </w:tcPr>
          <w:p w14:paraId="64E29A5B" w14:textId="7558DF60" w:rsidR="00FA7FC5" w:rsidRDefault="00FA7FC5" w:rsidP="006D0A2D">
            <w:pPr>
              <w:adjustRightInd w:val="0"/>
              <w:jc w:val="center"/>
              <w:rPr>
                <w:rFonts w:ascii="Calibri" w:hAnsi="Calibri"/>
                <w:color w:val="000000"/>
              </w:rPr>
            </w:pPr>
            <w:r>
              <w:rPr>
                <w:rFonts w:ascii="Calibri" w:hAnsi="Calibri"/>
                <w:color w:val="000000"/>
              </w:rPr>
              <w:t>x</w:t>
            </w:r>
          </w:p>
        </w:tc>
        <w:tc>
          <w:tcPr>
            <w:tcW w:w="665" w:type="pct"/>
            <w:shd w:val="clear" w:color="auto" w:fill="FFFFFF"/>
          </w:tcPr>
          <w:p w14:paraId="6448726B" w14:textId="56C92B4C" w:rsidR="00FA7FC5" w:rsidRDefault="00FA7FC5" w:rsidP="006D0A2D">
            <w:pPr>
              <w:adjustRightInd w:val="0"/>
              <w:jc w:val="center"/>
              <w:rPr>
                <w:rFonts w:ascii="Calibri" w:hAnsi="Calibri"/>
                <w:color w:val="000000"/>
              </w:rPr>
            </w:pPr>
            <w:r w:rsidRPr="004D023C">
              <w:t>x/xx (</w:t>
            </w:r>
            <w:proofErr w:type="spellStart"/>
            <w:r w:rsidRPr="004D023C">
              <w:t>xx.x</w:t>
            </w:r>
            <w:proofErr w:type="spellEnd"/>
            <w:r w:rsidRPr="004D023C">
              <w:t>%)</w:t>
            </w:r>
            <w:r w:rsidRPr="004D023C" w:rsidDel="008769AF">
              <w:t xml:space="preserve"> </w:t>
            </w:r>
          </w:p>
        </w:tc>
      </w:tr>
      <w:tr w:rsidR="00FA7FC5" w14:paraId="6B175DED" w14:textId="77777777" w:rsidTr="00FA7FC5">
        <w:trPr>
          <w:cantSplit/>
          <w:jc w:val="center"/>
        </w:trPr>
        <w:tc>
          <w:tcPr>
            <w:tcW w:w="1390" w:type="pct"/>
            <w:shd w:val="clear" w:color="auto" w:fill="FFFFFF"/>
            <w:tcMar>
              <w:left w:w="67" w:type="dxa"/>
              <w:right w:w="67" w:type="dxa"/>
            </w:tcMar>
          </w:tcPr>
          <w:p w14:paraId="0068EE29" w14:textId="3B18B0E6" w:rsidR="00FA7FC5" w:rsidRDefault="00FA7FC5" w:rsidP="006D0A2D">
            <w:pPr>
              <w:adjustRightInd w:val="0"/>
              <w:rPr>
                <w:rFonts w:ascii="Calibri" w:hAnsi="Calibri"/>
                <w:color w:val="000000"/>
              </w:rPr>
            </w:pPr>
            <w:r>
              <w:rPr>
                <w:rFonts w:cstheme="minorHAnsi"/>
              </w:rPr>
              <w:t>Non-elective mitral valve re-intervention, percutaneous or surgical</w:t>
            </w:r>
          </w:p>
        </w:tc>
        <w:tc>
          <w:tcPr>
            <w:tcW w:w="510" w:type="pct"/>
            <w:shd w:val="clear" w:color="auto" w:fill="FFFFFF"/>
            <w:tcMar>
              <w:left w:w="67" w:type="dxa"/>
              <w:right w:w="67" w:type="dxa"/>
            </w:tcMar>
          </w:tcPr>
          <w:p w14:paraId="5485509E" w14:textId="6DC3EF1E" w:rsidR="00FA7FC5" w:rsidRDefault="00FA7FC5" w:rsidP="006D0A2D">
            <w:pPr>
              <w:adjustRightInd w:val="0"/>
              <w:jc w:val="center"/>
              <w:rPr>
                <w:rFonts w:ascii="Calibri" w:hAnsi="Calibri"/>
                <w:color w:val="000000"/>
              </w:rPr>
            </w:pPr>
            <w:r>
              <w:rPr>
                <w:rFonts w:ascii="Calibri" w:hAnsi="Calibri"/>
                <w:color w:val="000000"/>
              </w:rPr>
              <w:t>x</w:t>
            </w:r>
          </w:p>
        </w:tc>
        <w:tc>
          <w:tcPr>
            <w:tcW w:w="650" w:type="pct"/>
            <w:shd w:val="clear" w:color="auto" w:fill="FFFFFF"/>
          </w:tcPr>
          <w:p w14:paraId="1972A04F" w14:textId="4DF3282D" w:rsidR="00FA7FC5" w:rsidRDefault="00FA7FC5" w:rsidP="006D0A2D">
            <w:pPr>
              <w:adjustRightInd w:val="0"/>
              <w:jc w:val="center"/>
              <w:rPr>
                <w:rFonts w:ascii="Calibri" w:hAnsi="Calibri"/>
                <w:color w:val="000000"/>
              </w:rPr>
            </w:pPr>
            <w:r w:rsidRPr="00084FC5">
              <w:t>x/xx (</w:t>
            </w:r>
            <w:proofErr w:type="spellStart"/>
            <w:r w:rsidRPr="00084FC5">
              <w:t>xx.x</w:t>
            </w:r>
            <w:proofErr w:type="spellEnd"/>
            <w:r w:rsidRPr="00084FC5">
              <w:t>%)</w:t>
            </w:r>
            <w:r w:rsidRPr="00084FC5" w:rsidDel="008769AF">
              <w:t xml:space="preserve"> </w:t>
            </w:r>
          </w:p>
        </w:tc>
        <w:tc>
          <w:tcPr>
            <w:tcW w:w="512" w:type="pct"/>
            <w:shd w:val="clear" w:color="auto" w:fill="FFFFFF"/>
            <w:tcMar>
              <w:left w:w="67" w:type="dxa"/>
              <w:right w:w="67" w:type="dxa"/>
            </w:tcMar>
          </w:tcPr>
          <w:p w14:paraId="5D7CAF91" w14:textId="2C6AD0FD" w:rsidR="00FA7FC5" w:rsidRDefault="00FA7FC5" w:rsidP="006D0A2D">
            <w:pPr>
              <w:adjustRightInd w:val="0"/>
              <w:jc w:val="center"/>
              <w:rPr>
                <w:rFonts w:ascii="Calibri" w:hAnsi="Calibri"/>
                <w:color w:val="000000"/>
              </w:rPr>
            </w:pPr>
            <w:r>
              <w:rPr>
                <w:rFonts w:ascii="Calibri" w:hAnsi="Calibri"/>
                <w:color w:val="000000"/>
              </w:rPr>
              <w:t>x</w:t>
            </w:r>
          </w:p>
        </w:tc>
        <w:tc>
          <w:tcPr>
            <w:tcW w:w="764" w:type="pct"/>
            <w:shd w:val="clear" w:color="auto" w:fill="FFFFFF"/>
          </w:tcPr>
          <w:p w14:paraId="136848B6" w14:textId="6A909EF8" w:rsidR="00FA7FC5" w:rsidRDefault="00FA7FC5" w:rsidP="006D0A2D">
            <w:pPr>
              <w:adjustRightInd w:val="0"/>
              <w:jc w:val="center"/>
              <w:rPr>
                <w:rFonts w:ascii="Calibri" w:hAnsi="Calibri"/>
                <w:color w:val="000000"/>
              </w:rPr>
            </w:pPr>
            <w:r w:rsidRPr="005A662A">
              <w:t>x/xx (</w:t>
            </w:r>
            <w:proofErr w:type="spellStart"/>
            <w:r w:rsidRPr="005A662A">
              <w:t>xx.x</w:t>
            </w:r>
            <w:proofErr w:type="spellEnd"/>
            <w:r w:rsidRPr="005A662A">
              <w:t>%)</w:t>
            </w:r>
            <w:r w:rsidRPr="005A662A" w:rsidDel="008769AF">
              <w:t xml:space="preserve"> </w:t>
            </w:r>
          </w:p>
        </w:tc>
        <w:tc>
          <w:tcPr>
            <w:tcW w:w="509" w:type="pct"/>
            <w:shd w:val="clear" w:color="auto" w:fill="FFFFFF"/>
            <w:tcMar>
              <w:left w:w="67" w:type="dxa"/>
              <w:right w:w="67" w:type="dxa"/>
            </w:tcMar>
          </w:tcPr>
          <w:p w14:paraId="22BA2B56" w14:textId="70EB5F11" w:rsidR="00FA7FC5" w:rsidRDefault="00FA7FC5" w:rsidP="006D0A2D">
            <w:pPr>
              <w:adjustRightInd w:val="0"/>
              <w:jc w:val="center"/>
              <w:rPr>
                <w:rFonts w:ascii="Calibri" w:hAnsi="Calibri"/>
                <w:color w:val="000000"/>
              </w:rPr>
            </w:pPr>
            <w:r>
              <w:rPr>
                <w:rFonts w:ascii="Calibri" w:hAnsi="Calibri"/>
                <w:color w:val="000000"/>
              </w:rPr>
              <w:t>x</w:t>
            </w:r>
          </w:p>
        </w:tc>
        <w:tc>
          <w:tcPr>
            <w:tcW w:w="665" w:type="pct"/>
            <w:shd w:val="clear" w:color="auto" w:fill="FFFFFF"/>
          </w:tcPr>
          <w:p w14:paraId="5B1D4514" w14:textId="3E2A6307" w:rsidR="00FA7FC5" w:rsidRDefault="00FA7FC5" w:rsidP="006D0A2D">
            <w:pPr>
              <w:adjustRightInd w:val="0"/>
              <w:jc w:val="center"/>
              <w:rPr>
                <w:rFonts w:ascii="Calibri" w:hAnsi="Calibri"/>
                <w:color w:val="000000"/>
              </w:rPr>
            </w:pPr>
            <w:r w:rsidRPr="004D023C">
              <w:t>x/xx (</w:t>
            </w:r>
            <w:proofErr w:type="spellStart"/>
            <w:r w:rsidRPr="004D023C">
              <w:t>xx.x</w:t>
            </w:r>
            <w:proofErr w:type="spellEnd"/>
            <w:r w:rsidRPr="004D023C">
              <w:t>%)</w:t>
            </w:r>
            <w:r w:rsidRPr="004D023C" w:rsidDel="008769AF">
              <w:t xml:space="preserve"> </w:t>
            </w:r>
          </w:p>
        </w:tc>
      </w:tr>
      <w:tr w:rsidR="00F55F1E" w14:paraId="1FBEA7AC" w14:textId="77777777" w:rsidTr="00F55F1E">
        <w:trPr>
          <w:cantSplit/>
          <w:jc w:val="center"/>
          <w:ins w:id="119" w:author="Isabelle Weir" w:date="2025-07-21T16:13:00Z"/>
        </w:trPr>
        <w:tc>
          <w:tcPr>
            <w:tcW w:w="5000" w:type="pct"/>
            <w:gridSpan w:val="7"/>
            <w:shd w:val="clear" w:color="auto" w:fill="FFFFFF"/>
            <w:tcMar>
              <w:left w:w="67" w:type="dxa"/>
              <w:right w:w="67" w:type="dxa"/>
            </w:tcMar>
          </w:tcPr>
          <w:p w14:paraId="541A29CD" w14:textId="77777777" w:rsidR="00F55F1E" w:rsidRPr="00683B0E" w:rsidRDefault="00F55F1E" w:rsidP="00F55F1E">
            <w:pPr>
              <w:rPr>
                <w:ins w:id="120" w:author="Isabelle Weir" w:date="2025-07-21T16:14:00Z" w16du:dateUtc="2025-07-21T20:14:00Z"/>
                <w:rFonts w:ascii="Calibri" w:hAnsi="Calibri" w:cs="Calibri"/>
                <w:sz w:val="16"/>
                <w:szCs w:val="16"/>
              </w:rPr>
            </w:pPr>
            <w:ins w:id="121" w:author="Isabelle Weir" w:date="2025-07-21T16:14:00Z" w16du:dateUtc="2025-07-21T20:14:00Z">
              <w:r>
                <w:rPr>
                  <w:rFonts w:ascii="Calibri" w:hAnsi="Calibri" w:cs="Calibri"/>
                  <w:sz w:val="16"/>
                  <w:szCs w:val="16"/>
                </w:rPr>
                <w:t>C</w:t>
              </w:r>
              <w:r w:rsidRPr="00683B0E">
                <w:rPr>
                  <w:rFonts w:ascii="Calibri" w:hAnsi="Calibri" w:cs="Calibri"/>
                  <w:sz w:val="16"/>
                  <w:szCs w:val="16"/>
                </w:rPr>
                <w:t>ategorical measures: %</w:t>
              </w:r>
            </w:ins>
          </w:p>
          <w:p w14:paraId="3ED22ABF" w14:textId="29321706" w:rsidR="00F55F1E" w:rsidRPr="004D023C" w:rsidRDefault="00F55F1E">
            <w:pPr>
              <w:adjustRightInd w:val="0"/>
              <w:rPr>
                <w:ins w:id="122" w:author="Isabelle Weir" w:date="2025-07-21T16:13:00Z" w16du:dateUtc="2025-07-21T20:13:00Z"/>
              </w:rPr>
              <w:pPrChange w:id="123" w:author="Isabelle Weir" w:date="2025-07-21T16:14:00Z" w16du:dateUtc="2025-07-21T20:14:00Z">
                <w:pPr>
                  <w:adjustRightInd w:val="0"/>
                  <w:jc w:val="center"/>
                </w:pPr>
              </w:pPrChange>
            </w:pPr>
            <w:ins w:id="124" w:author="Isabelle Weir" w:date="2025-07-21T16:14:00Z" w16du:dateUtc="2025-07-21T20:14:00Z">
              <w:r w:rsidRPr="00683B0E">
                <w:rPr>
                  <w:rFonts w:ascii="Calibri" w:hAnsi="Calibri" w:cs="Calibri"/>
                  <w:sz w:val="16"/>
                  <w:szCs w:val="16"/>
                </w:rPr>
                <w:t xml:space="preserve">Source: </w:t>
              </w:r>
              <w:proofErr w:type="spellStart"/>
              <w:r>
                <w:rPr>
                  <w:rFonts w:ascii="Calibri" w:hAnsi="Calibri" w:cs="Calibri"/>
                  <w:sz w:val="16"/>
                  <w:szCs w:val="16"/>
                </w:rPr>
                <w:t>program_name.sas</w:t>
              </w:r>
              <w:proofErr w:type="spellEnd"/>
              <w:r w:rsidRPr="00683B0E">
                <w:rPr>
                  <w:rFonts w:ascii="Calibri" w:hAnsi="Calibri" w:cs="Calibri"/>
                  <w:sz w:val="16"/>
                  <w:szCs w:val="16"/>
                </w:rPr>
                <w:t xml:space="preserve"> Extract Date: DDMMMYYYY Run Date (Time): DDMMMYYYY (</w:t>
              </w:r>
              <w:proofErr w:type="spellStart"/>
              <w:r w:rsidRPr="00683B0E">
                <w:rPr>
                  <w:rFonts w:ascii="Calibri" w:hAnsi="Calibri" w:cs="Calibri"/>
                  <w:sz w:val="16"/>
                  <w:szCs w:val="16"/>
                </w:rPr>
                <w:t>hh:mm</w:t>
              </w:r>
              <w:proofErr w:type="spellEnd"/>
              <w:r w:rsidRPr="00683B0E">
                <w:rPr>
                  <w:rFonts w:ascii="Calibri" w:hAnsi="Calibri" w:cs="Calibri"/>
                  <w:sz w:val="16"/>
                  <w:szCs w:val="16"/>
                </w:rPr>
                <w:t xml:space="preserve">)       </w:t>
              </w:r>
            </w:ins>
          </w:p>
        </w:tc>
      </w:tr>
    </w:tbl>
    <w:p w14:paraId="7CEB0D33" w14:textId="6EDCC390" w:rsidR="00EE14DB" w:rsidRDefault="00EE14DB">
      <w:pPr>
        <w:spacing w:after="160" w:line="259" w:lineRule="auto"/>
        <w:rPr>
          <w:ins w:id="125" w:author="Luke Hall" w:date="2025-07-21T16:07:00Z" w16du:dateUtc="2025-07-21T20:07:00Z"/>
        </w:rPr>
      </w:pPr>
    </w:p>
    <w:p w14:paraId="264762C0" w14:textId="77777777" w:rsidR="000965A2" w:rsidRDefault="000965A2">
      <w:pPr>
        <w:spacing w:after="160" w:line="259" w:lineRule="auto"/>
        <w:rPr>
          <w:ins w:id="126" w:author="Luke Hall" w:date="2025-07-21T16:07:00Z" w16du:dateUtc="2025-07-21T20:07:00Z"/>
        </w:rPr>
      </w:pPr>
      <w:ins w:id="127" w:author="Luke Hall" w:date="2025-07-21T16:07:00Z" w16du:dateUtc="2025-07-21T20:07:00Z">
        <w:r>
          <w:br w:type="page"/>
        </w:r>
      </w:ins>
    </w:p>
    <w:p w14:paraId="53EAB98A" w14:textId="77777777" w:rsidR="00EE14DB" w:rsidRDefault="00EE14DB">
      <w:pPr>
        <w:spacing w:after="160" w:line="259" w:lineRule="auto"/>
      </w:pPr>
    </w:p>
    <w:p w14:paraId="3AD07525" w14:textId="77777777" w:rsidR="0016708C" w:rsidRDefault="0016708C" w:rsidP="00CF1653"/>
    <w:p w14:paraId="4AC764D4" w14:textId="37D787B2" w:rsidR="00CB759F" w:rsidRDefault="00CB759F" w:rsidP="00703E99">
      <w:pPr>
        <w:pStyle w:val="Heading2"/>
      </w:pPr>
      <w:bookmarkStart w:id="128" w:name="_Toc75957429"/>
      <w:bookmarkStart w:id="129" w:name="_Toc204078567"/>
      <w:r>
        <w:t xml:space="preserve">Table </w:t>
      </w:r>
      <w:r w:rsidR="003E7223">
        <w:t>1</w:t>
      </w:r>
      <w:r w:rsidR="00437744">
        <w:t>2</w:t>
      </w:r>
      <w:r w:rsidR="003E7223">
        <w:rPr>
          <w:noProof/>
        </w:rPr>
        <w:t xml:space="preserve"> </w:t>
      </w:r>
      <w:r w:rsidRPr="008822D1">
        <w:rPr>
          <w:noProof/>
        </w:rPr>
        <w:t>Site Reported SAEs</w:t>
      </w:r>
      <w:bookmarkEnd w:id="128"/>
      <w:bookmarkEnd w:id="129"/>
    </w:p>
    <w:p w14:paraId="35BD9F72" w14:textId="3FC83B23" w:rsidR="00D92FC5" w:rsidRPr="00703E99" w:rsidRDefault="00727BE3" w:rsidP="00CB759F">
      <w:pPr>
        <w:jc w:val="center"/>
        <w:rPr>
          <w:b/>
          <w:bCs/>
        </w:rPr>
      </w:pPr>
      <w:r w:rsidRPr="00703E99">
        <w:rPr>
          <w:b/>
          <w:bCs/>
        </w:rPr>
        <w:t>Enrolled</w:t>
      </w:r>
      <w:r w:rsidR="00D92FC5" w:rsidRPr="00703E99">
        <w:rPr>
          <w:b/>
          <w:bCs/>
        </w:rPr>
        <w:t xml:space="preserve"> Population (N=xx)</w:t>
      </w:r>
    </w:p>
    <w:p w14:paraId="36A85226" w14:textId="77777777" w:rsidR="00FE53E2" w:rsidRDefault="00FE53E2" w:rsidP="00C57D26">
      <w:pPr>
        <w:jc w:val="center"/>
        <w:rPr>
          <w: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469"/>
        <w:gridCol w:w="946"/>
        <w:gridCol w:w="1419"/>
        <w:gridCol w:w="933"/>
        <w:gridCol w:w="1253"/>
        <w:gridCol w:w="899"/>
        <w:gridCol w:w="1431"/>
      </w:tblGrid>
      <w:tr w:rsidR="00FE53E2" w:rsidRPr="00683B0E" w14:paraId="2B6A7881" w14:textId="77777777" w:rsidTr="007C14EE">
        <w:trPr>
          <w:cantSplit/>
          <w:tblHeader/>
          <w:jc w:val="center"/>
        </w:trPr>
        <w:tc>
          <w:tcPr>
            <w:tcW w:w="1320" w:type="pct"/>
            <w:vMerge w:val="restart"/>
            <w:shd w:val="clear" w:color="auto" w:fill="BFBFBF" w:themeFill="background1" w:themeFillShade="BF"/>
            <w:vAlign w:val="bottom"/>
          </w:tcPr>
          <w:p w14:paraId="698A3174" w14:textId="77777777" w:rsidR="00FE53E2" w:rsidRPr="00683B0E" w:rsidRDefault="00FE53E2" w:rsidP="005F4197">
            <w:pPr>
              <w:rPr>
                <w:b/>
              </w:rPr>
            </w:pPr>
            <w:r w:rsidRPr="00683B0E">
              <w:rPr>
                <w:b/>
              </w:rPr>
              <w:t>MedDRA HLGT/PT</w:t>
            </w:r>
          </w:p>
        </w:tc>
        <w:tc>
          <w:tcPr>
            <w:tcW w:w="1265" w:type="pct"/>
            <w:gridSpan w:val="2"/>
            <w:shd w:val="clear" w:color="auto" w:fill="BFBFBF" w:themeFill="background1" w:themeFillShade="BF"/>
          </w:tcPr>
          <w:p w14:paraId="7598297F" w14:textId="77777777" w:rsidR="00FE53E2" w:rsidRPr="00683B0E" w:rsidRDefault="00FE53E2" w:rsidP="005F4197">
            <w:pPr>
              <w:jc w:val="center"/>
              <w:rPr>
                <w:b/>
              </w:rPr>
            </w:pPr>
            <w:r w:rsidRPr="00683B0E">
              <w:rPr>
                <w:b/>
              </w:rPr>
              <w:t>Early Events</w:t>
            </w:r>
            <w:r w:rsidRPr="00683B0E">
              <w:rPr>
                <w:b/>
              </w:rPr>
              <w:br/>
              <w:t>(≤ 30 Days)</w:t>
            </w:r>
          </w:p>
        </w:tc>
        <w:tc>
          <w:tcPr>
            <w:tcW w:w="1169" w:type="pct"/>
            <w:gridSpan w:val="2"/>
            <w:shd w:val="clear" w:color="auto" w:fill="BFBFBF" w:themeFill="background1" w:themeFillShade="BF"/>
          </w:tcPr>
          <w:p w14:paraId="697CDEBA" w14:textId="3F972EE1" w:rsidR="00FE53E2" w:rsidRPr="00683B0E" w:rsidRDefault="00FE53E2" w:rsidP="005F4197">
            <w:pPr>
              <w:jc w:val="center"/>
              <w:rPr>
                <w:b/>
              </w:rPr>
            </w:pPr>
            <w:r w:rsidRPr="00683B0E">
              <w:rPr>
                <w:b/>
              </w:rPr>
              <w:t>Late Events</w:t>
            </w:r>
            <w:r w:rsidRPr="00683B0E">
              <w:rPr>
                <w:b/>
              </w:rPr>
              <w:br/>
              <w:t>(&gt; 30 Days</w:t>
            </w:r>
            <w:r w:rsidR="00053EE0">
              <w:rPr>
                <w:b/>
              </w:rPr>
              <w:t xml:space="preserve"> to 1 Year</w:t>
            </w:r>
            <w:r w:rsidRPr="00683B0E">
              <w:rPr>
                <w:b/>
              </w:rPr>
              <w:t>)</w:t>
            </w:r>
          </w:p>
        </w:tc>
        <w:tc>
          <w:tcPr>
            <w:tcW w:w="1246" w:type="pct"/>
            <w:gridSpan w:val="2"/>
            <w:shd w:val="clear" w:color="auto" w:fill="BFBFBF" w:themeFill="background1" w:themeFillShade="BF"/>
            <w:vAlign w:val="bottom"/>
          </w:tcPr>
          <w:p w14:paraId="76796D7E" w14:textId="77777777" w:rsidR="00FE53E2" w:rsidRPr="00683B0E" w:rsidRDefault="00FE53E2" w:rsidP="005F4197">
            <w:pPr>
              <w:jc w:val="center"/>
              <w:rPr>
                <w:b/>
              </w:rPr>
            </w:pPr>
            <w:r w:rsidRPr="00683B0E">
              <w:rPr>
                <w:b/>
              </w:rPr>
              <w:t>Total Events</w:t>
            </w:r>
          </w:p>
        </w:tc>
      </w:tr>
      <w:tr w:rsidR="00FE53E2" w:rsidRPr="00683B0E" w14:paraId="13759D8A" w14:textId="77777777" w:rsidTr="007C14EE">
        <w:trPr>
          <w:cantSplit/>
          <w:tblHeader/>
          <w:jc w:val="center"/>
        </w:trPr>
        <w:tc>
          <w:tcPr>
            <w:tcW w:w="1320" w:type="pct"/>
            <w:vMerge/>
            <w:shd w:val="clear" w:color="auto" w:fill="BFBFBF" w:themeFill="background1" w:themeFillShade="BF"/>
          </w:tcPr>
          <w:p w14:paraId="2E9DBEE9" w14:textId="77777777" w:rsidR="00FE53E2" w:rsidRPr="00683B0E" w:rsidRDefault="00FE53E2" w:rsidP="005F4197">
            <w:pPr>
              <w:rPr>
                <w:b/>
              </w:rPr>
            </w:pPr>
          </w:p>
        </w:tc>
        <w:tc>
          <w:tcPr>
            <w:tcW w:w="506" w:type="pct"/>
            <w:shd w:val="clear" w:color="auto" w:fill="BFBFBF" w:themeFill="background1" w:themeFillShade="BF"/>
          </w:tcPr>
          <w:p w14:paraId="74B1C682" w14:textId="53941086" w:rsidR="00FE53E2" w:rsidRPr="00683B0E" w:rsidRDefault="00E47382" w:rsidP="005F4197">
            <w:pPr>
              <w:jc w:val="center"/>
              <w:rPr>
                <w:b/>
              </w:rPr>
            </w:pPr>
            <w:r>
              <w:rPr>
                <w:b/>
              </w:rPr>
              <w:t>No. Events</w:t>
            </w:r>
          </w:p>
        </w:tc>
        <w:tc>
          <w:tcPr>
            <w:tcW w:w="759" w:type="pct"/>
            <w:shd w:val="clear" w:color="auto" w:fill="BFBFBF" w:themeFill="background1" w:themeFillShade="BF"/>
            <w:tcMar>
              <w:left w:w="67" w:type="dxa"/>
              <w:right w:w="67" w:type="dxa"/>
            </w:tcMar>
            <w:vAlign w:val="bottom"/>
          </w:tcPr>
          <w:p w14:paraId="63196F92" w14:textId="2F3FF70F" w:rsidR="00FE53E2" w:rsidRPr="00683B0E" w:rsidRDefault="00FE53E2" w:rsidP="005F4197">
            <w:pPr>
              <w:jc w:val="center"/>
              <w:rPr>
                <w:b/>
              </w:rPr>
            </w:pPr>
            <w:r w:rsidRPr="00683B0E">
              <w:rPr>
                <w:b/>
              </w:rPr>
              <w:t>Patients</w:t>
            </w:r>
            <w:r w:rsidR="00C952C9">
              <w:rPr>
                <w:b/>
              </w:rPr>
              <w:t xml:space="preserve"> %(n/N)</w:t>
            </w:r>
          </w:p>
        </w:tc>
        <w:tc>
          <w:tcPr>
            <w:tcW w:w="499" w:type="pct"/>
            <w:shd w:val="clear" w:color="auto" w:fill="BFBFBF" w:themeFill="background1" w:themeFillShade="BF"/>
          </w:tcPr>
          <w:p w14:paraId="61DA281A" w14:textId="738F324E" w:rsidR="00FE53E2" w:rsidRPr="00683B0E" w:rsidRDefault="00E47382" w:rsidP="005F4197">
            <w:pPr>
              <w:jc w:val="center"/>
              <w:rPr>
                <w:b/>
              </w:rPr>
            </w:pPr>
            <w:r>
              <w:rPr>
                <w:b/>
              </w:rPr>
              <w:t>No. Events</w:t>
            </w:r>
          </w:p>
        </w:tc>
        <w:tc>
          <w:tcPr>
            <w:tcW w:w="670" w:type="pct"/>
            <w:shd w:val="clear" w:color="auto" w:fill="BFBFBF" w:themeFill="background1" w:themeFillShade="BF"/>
            <w:tcMar>
              <w:left w:w="67" w:type="dxa"/>
              <w:right w:w="67" w:type="dxa"/>
            </w:tcMar>
            <w:vAlign w:val="bottom"/>
          </w:tcPr>
          <w:p w14:paraId="09415526" w14:textId="47A53A90" w:rsidR="00FE53E2" w:rsidRPr="00683B0E" w:rsidRDefault="00FE53E2" w:rsidP="005F4197">
            <w:pPr>
              <w:jc w:val="center"/>
              <w:rPr>
                <w:b/>
              </w:rPr>
            </w:pPr>
            <w:r w:rsidRPr="00683B0E">
              <w:rPr>
                <w:b/>
              </w:rPr>
              <w:t>Patients</w:t>
            </w:r>
            <w:r w:rsidR="00C952C9">
              <w:rPr>
                <w:b/>
              </w:rPr>
              <w:t xml:space="preserve"> %(n/N)</w:t>
            </w:r>
          </w:p>
        </w:tc>
        <w:tc>
          <w:tcPr>
            <w:tcW w:w="481" w:type="pct"/>
            <w:shd w:val="clear" w:color="auto" w:fill="BFBFBF" w:themeFill="background1" w:themeFillShade="BF"/>
          </w:tcPr>
          <w:p w14:paraId="2A6C5545" w14:textId="02FFCDE9" w:rsidR="00FE53E2" w:rsidRPr="00683B0E" w:rsidRDefault="00E47382" w:rsidP="005F4197">
            <w:pPr>
              <w:jc w:val="center"/>
              <w:rPr>
                <w:b/>
              </w:rPr>
            </w:pPr>
            <w:r>
              <w:rPr>
                <w:b/>
              </w:rPr>
              <w:t>No. Events</w:t>
            </w:r>
          </w:p>
        </w:tc>
        <w:tc>
          <w:tcPr>
            <w:tcW w:w="765" w:type="pct"/>
            <w:shd w:val="clear" w:color="auto" w:fill="BFBFBF" w:themeFill="background1" w:themeFillShade="BF"/>
            <w:tcMar>
              <w:left w:w="67" w:type="dxa"/>
              <w:right w:w="67" w:type="dxa"/>
            </w:tcMar>
            <w:vAlign w:val="bottom"/>
          </w:tcPr>
          <w:p w14:paraId="190FEFF7" w14:textId="136161C5" w:rsidR="00FE53E2" w:rsidRPr="00683B0E" w:rsidRDefault="00FE53E2" w:rsidP="005F4197">
            <w:pPr>
              <w:jc w:val="center"/>
              <w:rPr>
                <w:b/>
              </w:rPr>
            </w:pPr>
            <w:r w:rsidRPr="00683B0E">
              <w:rPr>
                <w:b/>
              </w:rPr>
              <w:t>Patients</w:t>
            </w:r>
            <w:r w:rsidR="00C952C9">
              <w:rPr>
                <w:b/>
              </w:rPr>
              <w:t xml:space="preserve"> %(n/N)</w:t>
            </w:r>
          </w:p>
        </w:tc>
      </w:tr>
      <w:tr w:rsidR="006D0A2D" w:rsidRPr="00683B0E" w14:paraId="5C9FFF98" w14:textId="77777777" w:rsidTr="007C14EE">
        <w:trPr>
          <w:cantSplit/>
          <w:jc w:val="center"/>
        </w:trPr>
        <w:tc>
          <w:tcPr>
            <w:tcW w:w="1320" w:type="pct"/>
            <w:shd w:val="clear" w:color="auto" w:fill="FFFFFF"/>
          </w:tcPr>
          <w:p w14:paraId="22298390" w14:textId="77777777" w:rsidR="006D0A2D" w:rsidRPr="00683B0E" w:rsidRDefault="006D0A2D" w:rsidP="006D0A2D">
            <w:proofErr w:type="spellStart"/>
            <w:r w:rsidRPr="00683B0E">
              <w:t>xxxx</w:t>
            </w:r>
            <w:proofErr w:type="spellEnd"/>
          </w:p>
        </w:tc>
        <w:tc>
          <w:tcPr>
            <w:tcW w:w="506" w:type="pct"/>
            <w:shd w:val="clear" w:color="auto" w:fill="FFFFFF"/>
          </w:tcPr>
          <w:p w14:paraId="2DA8E948" w14:textId="0EAB69D1" w:rsidR="006D0A2D" w:rsidRPr="00683B0E" w:rsidRDefault="006D0A2D" w:rsidP="006D0A2D">
            <w:pPr>
              <w:jc w:val="center"/>
            </w:pPr>
            <w:r w:rsidRPr="00407D5B">
              <w:t>x</w:t>
            </w:r>
          </w:p>
        </w:tc>
        <w:tc>
          <w:tcPr>
            <w:tcW w:w="759" w:type="pct"/>
            <w:shd w:val="clear" w:color="auto" w:fill="FFFFFF"/>
            <w:tcMar>
              <w:left w:w="67" w:type="dxa"/>
              <w:right w:w="67" w:type="dxa"/>
            </w:tcMar>
          </w:tcPr>
          <w:p w14:paraId="440A2AF3" w14:textId="68FE5997" w:rsidR="006D0A2D" w:rsidRPr="00683B0E" w:rsidRDefault="006D0A2D" w:rsidP="006D0A2D">
            <w:pPr>
              <w:jc w:val="center"/>
            </w:pPr>
            <w:r w:rsidRPr="00B42CBC">
              <w:t>x/xx (</w:t>
            </w:r>
            <w:proofErr w:type="spellStart"/>
            <w:r w:rsidRPr="00B42CBC">
              <w:t>xx.x</w:t>
            </w:r>
            <w:proofErr w:type="spellEnd"/>
            <w:r w:rsidRPr="00B42CBC">
              <w:t>%)</w:t>
            </w:r>
            <w:r w:rsidRPr="00B42CBC" w:rsidDel="008769AF">
              <w:t xml:space="preserve"> </w:t>
            </w:r>
          </w:p>
        </w:tc>
        <w:tc>
          <w:tcPr>
            <w:tcW w:w="499" w:type="pct"/>
            <w:shd w:val="clear" w:color="auto" w:fill="FFFFFF"/>
          </w:tcPr>
          <w:p w14:paraId="551E842B" w14:textId="00BFE9C6" w:rsidR="006D0A2D" w:rsidRPr="00683B0E" w:rsidRDefault="006D0A2D" w:rsidP="006D0A2D">
            <w:pPr>
              <w:jc w:val="center"/>
            </w:pPr>
            <w:r w:rsidRPr="007973A5">
              <w:t>x</w:t>
            </w:r>
          </w:p>
        </w:tc>
        <w:tc>
          <w:tcPr>
            <w:tcW w:w="670" w:type="pct"/>
            <w:shd w:val="clear" w:color="auto" w:fill="FFFFFF"/>
            <w:tcMar>
              <w:left w:w="67" w:type="dxa"/>
              <w:right w:w="67" w:type="dxa"/>
            </w:tcMar>
          </w:tcPr>
          <w:p w14:paraId="0EC141F0" w14:textId="604AFB95" w:rsidR="006D0A2D" w:rsidRPr="00683B0E" w:rsidRDefault="006D0A2D" w:rsidP="006D0A2D">
            <w:pPr>
              <w:jc w:val="center"/>
            </w:pPr>
            <w:r w:rsidRPr="00E5615F">
              <w:t>x/xx (</w:t>
            </w:r>
            <w:proofErr w:type="spellStart"/>
            <w:r w:rsidRPr="00E5615F">
              <w:t>xx.x</w:t>
            </w:r>
            <w:proofErr w:type="spellEnd"/>
            <w:r w:rsidRPr="00E5615F">
              <w:t>%)</w:t>
            </w:r>
            <w:r w:rsidRPr="00E5615F" w:rsidDel="008769AF">
              <w:t xml:space="preserve"> </w:t>
            </w:r>
          </w:p>
        </w:tc>
        <w:tc>
          <w:tcPr>
            <w:tcW w:w="481" w:type="pct"/>
            <w:shd w:val="clear" w:color="auto" w:fill="FFFFFF"/>
          </w:tcPr>
          <w:p w14:paraId="270B3F46" w14:textId="37A26C1B" w:rsidR="006D0A2D" w:rsidRPr="00683B0E" w:rsidRDefault="006D0A2D" w:rsidP="006D0A2D">
            <w:pPr>
              <w:jc w:val="center"/>
            </w:pPr>
            <w:r w:rsidRPr="00B54328">
              <w:t>x</w:t>
            </w:r>
          </w:p>
        </w:tc>
        <w:tc>
          <w:tcPr>
            <w:tcW w:w="765" w:type="pct"/>
            <w:shd w:val="clear" w:color="auto" w:fill="FFFFFF"/>
            <w:tcMar>
              <w:left w:w="67" w:type="dxa"/>
              <w:right w:w="67" w:type="dxa"/>
            </w:tcMar>
          </w:tcPr>
          <w:p w14:paraId="758724E9" w14:textId="1B8A3182" w:rsidR="006D0A2D" w:rsidRPr="00683B0E" w:rsidRDefault="006D0A2D" w:rsidP="006D0A2D">
            <w:pPr>
              <w:jc w:val="center"/>
            </w:pPr>
            <w:r w:rsidRPr="002A796D">
              <w:t>x/xx (</w:t>
            </w:r>
            <w:proofErr w:type="spellStart"/>
            <w:r w:rsidRPr="002A796D">
              <w:t>xx.x</w:t>
            </w:r>
            <w:proofErr w:type="spellEnd"/>
            <w:r w:rsidRPr="002A796D">
              <w:t>%)</w:t>
            </w:r>
            <w:r w:rsidRPr="002A796D" w:rsidDel="008769AF">
              <w:t xml:space="preserve"> </w:t>
            </w:r>
          </w:p>
        </w:tc>
      </w:tr>
      <w:tr w:rsidR="006D0A2D" w:rsidRPr="00683B0E" w14:paraId="463FD175" w14:textId="77777777" w:rsidTr="007C14EE">
        <w:trPr>
          <w:cantSplit/>
          <w:jc w:val="center"/>
        </w:trPr>
        <w:tc>
          <w:tcPr>
            <w:tcW w:w="1320" w:type="pct"/>
            <w:shd w:val="clear" w:color="auto" w:fill="FFFFFF"/>
          </w:tcPr>
          <w:p w14:paraId="011D5B4A" w14:textId="77777777" w:rsidR="006D0A2D" w:rsidRPr="00683B0E" w:rsidRDefault="006D0A2D" w:rsidP="006D0A2D">
            <w:r w:rsidRPr="00683B0E">
              <w:t xml:space="preserve">    </w:t>
            </w:r>
            <w:proofErr w:type="spellStart"/>
            <w:r w:rsidRPr="00683B0E">
              <w:t>xxxxx</w:t>
            </w:r>
            <w:proofErr w:type="spellEnd"/>
          </w:p>
        </w:tc>
        <w:tc>
          <w:tcPr>
            <w:tcW w:w="506" w:type="pct"/>
            <w:shd w:val="clear" w:color="auto" w:fill="FFFFFF"/>
          </w:tcPr>
          <w:p w14:paraId="5E43DD07" w14:textId="1F9A157B" w:rsidR="006D0A2D" w:rsidRPr="00683B0E" w:rsidRDefault="006D0A2D" w:rsidP="006D0A2D">
            <w:pPr>
              <w:jc w:val="center"/>
            </w:pPr>
            <w:r w:rsidRPr="00407D5B">
              <w:t>x</w:t>
            </w:r>
          </w:p>
        </w:tc>
        <w:tc>
          <w:tcPr>
            <w:tcW w:w="759" w:type="pct"/>
            <w:shd w:val="clear" w:color="auto" w:fill="FFFFFF"/>
            <w:tcMar>
              <w:left w:w="67" w:type="dxa"/>
              <w:right w:w="67" w:type="dxa"/>
            </w:tcMar>
          </w:tcPr>
          <w:p w14:paraId="6C8349C1" w14:textId="52795B97" w:rsidR="006D0A2D" w:rsidRPr="00683B0E" w:rsidRDefault="006D0A2D" w:rsidP="006D0A2D">
            <w:pPr>
              <w:jc w:val="center"/>
            </w:pPr>
            <w:r w:rsidRPr="00B42CBC">
              <w:t>x/xx (</w:t>
            </w:r>
            <w:proofErr w:type="spellStart"/>
            <w:r w:rsidRPr="00B42CBC">
              <w:t>xx.x</w:t>
            </w:r>
            <w:proofErr w:type="spellEnd"/>
            <w:r w:rsidRPr="00B42CBC">
              <w:t>%)</w:t>
            </w:r>
            <w:r w:rsidRPr="00B42CBC" w:rsidDel="008769AF">
              <w:t xml:space="preserve"> </w:t>
            </w:r>
          </w:p>
        </w:tc>
        <w:tc>
          <w:tcPr>
            <w:tcW w:w="499" w:type="pct"/>
            <w:shd w:val="clear" w:color="auto" w:fill="FFFFFF"/>
          </w:tcPr>
          <w:p w14:paraId="03B17238" w14:textId="14BB8BF2" w:rsidR="006D0A2D" w:rsidRPr="00683B0E" w:rsidRDefault="006D0A2D" w:rsidP="006D0A2D">
            <w:pPr>
              <w:jc w:val="center"/>
            </w:pPr>
            <w:r w:rsidRPr="007973A5">
              <w:t>x</w:t>
            </w:r>
          </w:p>
        </w:tc>
        <w:tc>
          <w:tcPr>
            <w:tcW w:w="670" w:type="pct"/>
            <w:shd w:val="clear" w:color="auto" w:fill="FFFFFF"/>
            <w:tcMar>
              <w:left w:w="67" w:type="dxa"/>
              <w:right w:w="67" w:type="dxa"/>
            </w:tcMar>
          </w:tcPr>
          <w:p w14:paraId="4977809F" w14:textId="33CA7C5A" w:rsidR="006D0A2D" w:rsidRPr="00683B0E" w:rsidRDefault="006D0A2D" w:rsidP="006D0A2D">
            <w:pPr>
              <w:jc w:val="center"/>
            </w:pPr>
            <w:r w:rsidRPr="00E5615F">
              <w:t>x/xx (</w:t>
            </w:r>
            <w:proofErr w:type="spellStart"/>
            <w:r w:rsidRPr="00E5615F">
              <w:t>xx.x</w:t>
            </w:r>
            <w:proofErr w:type="spellEnd"/>
            <w:r w:rsidRPr="00E5615F">
              <w:t>%)</w:t>
            </w:r>
            <w:r w:rsidRPr="00E5615F" w:rsidDel="008769AF">
              <w:t xml:space="preserve"> </w:t>
            </w:r>
          </w:p>
        </w:tc>
        <w:tc>
          <w:tcPr>
            <w:tcW w:w="481" w:type="pct"/>
            <w:shd w:val="clear" w:color="auto" w:fill="FFFFFF"/>
          </w:tcPr>
          <w:p w14:paraId="088E2909" w14:textId="7A11623B" w:rsidR="006D0A2D" w:rsidRPr="00683B0E" w:rsidRDefault="006D0A2D" w:rsidP="006D0A2D">
            <w:pPr>
              <w:jc w:val="center"/>
            </w:pPr>
            <w:r w:rsidRPr="00B54328">
              <w:t>x</w:t>
            </w:r>
          </w:p>
        </w:tc>
        <w:tc>
          <w:tcPr>
            <w:tcW w:w="765" w:type="pct"/>
            <w:shd w:val="clear" w:color="auto" w:fill="FFFFFF"/>
            <w:tcMar>
              <w:left w:w="67" w:type="dxa"/>
              <w:right w:w="67" w:type="dxa"/>
            </w:tcMar>
          </w:tcPr>
          <w:p w14:paraId="50C8E681" w14:textId="7B576806" w:rsidR="006D0A2D" w:rsidRPr="00683B0E" w:rsidRDefault="006D0A2D" w:rsidP="006D0A2D">
            <w:pPr>
              <w:jc w:val="center"/>
            </w:pPr>
            <w:r w:rsidRPr="002A796D">
              <w:t>x/xx (</w:t>
            </w:r>
            <w:proofErr w:type="spellStart"/>
            <w:r w:rsidRPr="002A796D">
              <w:t>xx.x</w:t>
            </w:r>
            <w:proofErr w:type="spellEnd"/>
            <w:r w:rsidRPr="002A796D">
              <w:t>%)</w:t>
            </w:r>
            <w:r w:rsidRPr="002A796D" w:rsidDel="008769AF">
              <w:t xml:space="preserve"> </w:t>
            </w:r>
          </w:p>
        </w:tc>
      </w:tr>
      <w:tr w:rsidR="006D0A2D" w:rsidRPr="00683B0E" w14:paraId="26710EA1" w14:textId="77777777" w:rsidTr="007C14EE">
        <w:trPr>
          <w:cantSplit/>
          <w:jc w:val="center"/>
        </w:trPr>
        <w:tc>
          <w:tcPr>
            <w:tcW w:w="1320" w:type="pct"/>
            <w:shd w:val="clear" w:color="auto" w:fill="FFFFFF"/>
          </w:tcPr>
          <w:p w14:paraId="1953533E" w14:textId="77777777" w:rsidR="006D0A2D" w:rsidRPr="00683B0E" w:rsidRDefault="006D0A2D" w:rsidP="006D0A2D">
            <w:r w:rsidRPr="00683B0E">
              <w:t xml:space="preserve">    </w:t>
            </w:r>
            <w:proofErr w:type="spellStart"/>
            <w:r w:rsidRPr="00683B0E">
              <w:t>xxxxx</w:t>
            </w:r>
            <w:proofErr w:type="spellEnd"/>
          </w:p>
        </w:tc>
        <w:tc>
          <w:tcPr>
            <w:tcW w:w="506" w:type="pct"/>
            <w:shd w:val="clear" w:color="auto" w:fill="FFFFFF"/>
          </w:tcPr>
          <w:p w14:paraId="2CAD2DEB" w14:textId="633EAF34" w:rsidR="006D0A2D" w:rsidRPr="00683B0E" w:rsidRDefault="006D0A2D" w:rsidP="006D0A2D">
            <w:pPr>
              <w:jc w:val="center"/>
            </w:pPr>
            <w:r w:rsidRPr="00407D5B">
              <w:t>x</w:t>
            </w:r>
          </w:p>
        </w:tc>
        <w:tc>
          <w:tcPr>
            <w:tcW w:w="759" w:type="pct"/>
            <w:shd w:val="clear" w:color="auto" w:fill="FFFFFF"/>
            <w:tcMar>
              <w:left w:w="67" w:type="dxa"/>
              <w:right w:w="67" w:type="dxa"/>
            </w:tcMar>
          </w:tcPr>
          <w:p w14:paraId="0AC75349" w14:textId="4AF41E5C" w:rsidR="006D0A2D" w:rsidRPr="00683B0E" w:rsidRDefault="006D0A2D" w:rsidP="006D0A2D">
            <w:pPr>
              <w:jc w:val="center"/>
            </w:pPr>
            <w:r w:rsidRPr="00B42CBC">
              <w:t>x/xx (</w:t>
            </w:r>
            <w:proofErr w:type="spellStart"/>
            <w:r w:rsidRPr="00B42CBC">
              <w:t>xx.x</w:t>
            </w:r>
            <w:proofErr w:type="spellEnd"/>
            <w:r w:rsidRPr="00B42CBC">
              <w:t>%)</w:t>
            </w:r>
            <w:r w:rsidRPr="00B42CBC" w:rsidDel="008769AF">
              <w:t xml:space="preserve"> </w:t>
            </w:r>
          </w:p>
        </w:tc>
        <w:tc>
          <w:tcPr>
            <w:tcW w:w="499" w:type="pct"/>
            <w:shd w:val="clear" w:color="auto" w:fill="FFFFFF"/>
          </w:tcPr>
          <w:p w14:paraId="1BD2D2DE" w14:textId="123D79AE" w:rsidR="006D0A2D" w:rsidRPr="00683B0E" w:rsidRDefault="006D0A2D" w:rsidP="006D0A2D">
            <w:pPr>
              <w:jc w:val="center"/>
            </w:pPr>
            <w:r w:rsidRPr="007973A5">
              <w:t>x</w:t>
            </w:r>
          </w:p>
        </w:tc>
        <w:tc>
          <w:tcPr>
            <w:tcW w:w="670" w:type="pct"/>
            <w:shd w:val="clear" w:color="auto" w:fill="FFFFFF"/>
            <w:tcMar>
              <w:left w:w="67" w:type="dxa"/>
              <w:right w:w="67" w:type="dxa"/>
            </w:tcMar>
          </w:tcPr>
          <w:p w14:paraId="01F03CBC" w14:textId="3542C039" w:rsidR="006D0A2D" w:rsidRPr="00683B0E" w:rsidRDefault="006D0A2D" w:rsidP="006D0A2D">
            <w:pPr>
              <w:jc w:val="center"/>
            </w:pPr>
            <w:r w:rsidRPr="00E5615F">
              <w:t>x/xx (</w:t>
            </w:r>
            <w:proofErr w:type="spellStart"/>
            <w:r w:rsidRPr="00E5615F">
              <w:t>xx.x</w:t>
            </w:r>
            <w:proofErr w:type="spellEnd"/>
            <w:r w:rsidRPr="00E5615F">
              <w:t>%)</w:t>
            </w:r>
            <w:r w:rsidRPr="00E5615F" w:rsidDel="008769AF">
              <w:t xml:space="preserve"> </w:t>
            </w:r>
          </w:p>
        </w:tc>
        <w:tc>
          <w:tcPr>
            <w:tcW w:w="481" w:type="pct"/>
            <w:shd w:val="clear" w:color="auto" w:fill="FFFFFF"/>
          </w:tcPr>
          <w:p w14:paraId="7856A09B" w14:textId="5CD517BB" w:rsidR="006D0A2D" w:rsidRPr="00683B0E" w:rsidRDefault="006D0A2D" w:rsidP="006D0A2D">
            <w:pPr>
              <w:jc w:val="center"/>
            </w:pPr>
            <w:r w:rsidRPr="00B54328">
              <w:t>x</w:t>
            </w:r>
          </w:p>
        </w:tc>
        <w:tc>
          <w:tcPr>
            <w:tcW w:w="765" w:type="pct"/>
            <w:shd w:val="clear" w:color="auto" w:fill="FFFFFF"/>
            <w:tcMar>
              <w:left w:w="67" w:type="dxa"/>
              <w:right w:w="67" w:type="dxa"/>
            </w:tcMar>
          </w:tcPr>
          <w:p w14:paraId="2E5C4FE0" w14:textId="6C94DF7D" w:rsidR="006D0A2D" w:rsidRPr="00683B0E" w:rsidRDefault="006D0A2D" w:rsidP="006D0A2D">
            <w:pPr>
              <w:jc w:val="center"/>
            </w:pPr>
            <w:r w:rsidRPr="002A796D">
              <w:t>x/xx (</w:t>
            </w:r>
            <w:proofErr w:type="spellStart"/>
            <w:r w:rsidRPr="002A796D">
              <w:t>xx.x</w:t>
            </w:r>
            <w:proofErr w:type="spellEnd"/>
            <w:r w:rsidRPr="002A796D">
              <w:t>%)</w:t>
            </w:r>
            <w:r w:rsidRPr="002A796D" w:rsidDel="008769AF">
              <w:t xml:space="preserve"> </w:t>
            </w:r>
          </w:p>
        </w:tc>
      </w:tr>
      <w:tr w:rsidR="006D0A2D" w:rsidRPr="00683B0E" w14:paraId="6B517710" w14:textId="77777777" w:rsidTr="007C14EE">
        <w:trPr>
          <w:cantSplit/>
          <w:jc w:val="center"/>
        </w:trPr>
        <w:tc>
          <w:tcPr>
            <w:tcW w:w="1320" w:type="pct"/>
            <w:shd w:val="clear" w:color="auto" w:fill="FFFFFF"/>
          </w:tcPr>
          <w:p w14:paraId="5A4B108D" w14:textId="77777777" w:rsidR="006D0A2D" w:rsidRPr="00683B0E" w:rsidRDefault="006D0A2D" w:rsidP="006D0A2D">
            <w:proofErr w:type="spellStart"/>
            <w:r w:rsidRPr="00683B0E">
              <w:t>xxxxxxxxx</w:t>
            </w:r>
            <w:proofErr w:type="spellEnd"/>
          </w:p>
        </w:tc>
        <w:tc>
          <w:tcPr>
            <w:tcW w:w="506" w:type="pct"/>
            <w:shd w:val="clear" w:color="auto" w:fill="FFFFFF"/>
          </w:tcPr>
          <w:p w14:paraId="0CC6D7CE" w14:textId="264EBFD0" w:rsidR="006D0A2D" w:rsidRPr="00683B0E" w:rsidRDefault="006D0A2D" w:rsidP="006D0A2D">
            <w:pPr>
              <w:jc w:val="center"/>
            </w:pPr>
            <w:r w:rsidRPr="00407D5B">
              <w:t>x</w:t>
            </w:r>
          </w:p>
        </w:tc>
        <w:tc>
          <w:tcPr>
            <w:tcW w:w="759" w:type="pct"/>
            <w:shd w:val="clear" w:color="auto" w:fill="FFFFFF"/>
            <w:tcMar>
              <w:left w:w="67" w:type="dxa"/>
              <w:right w:w="67" w:type="dxa"/>
            </w:tcMar>
          </w:tcPr>
          <w:p w14:paraId="4351A080" w14:textId="38EE9D44" w:rsidR="006D0A2D" w:rsidRPr="00683B0E" w:rsidRDefault="006D0A2D" w:rsidP="006D0A2D">
            <w:pPr>
              <w:jc w:val="center"/>
            </w:pPr>
            <w:r w:rsidRPr="00B42CBC">
              <w:t>x/xx (</w:t>
            </w:r>
            <w:proofErr w:type="spellStart"/>
            <w:r w:rsidRPr="00B42CBC">
              <w:t>xx.x</w:t>
            </w:r>
            <w:proofErr w:type="spellEnd"/>
            <w:r w:rsidRPr="00B42CBC">
              <w:t>%)</w:t>
            </w:r>
            <w:r w:rsidRPr="00B42CBC" w:rsidDel="008769AF">
              <w:t xml:space="preserve"> </w:t>
            </w:r>
          </w:p>
        </w:tc>
        <w:tc>
          <w:tcPr>
            <w:tcW w:w="499" w:type="pct"/>
            <w:shd w:val="clear" w:color="auto" w:fill="FFFFFF"/>
          </w:tcPr>
          <w:p w14:paraId="2D871DDA" w14:textId="351409CD" w:rsidR="006D0A2D" w:rsidRPr="00683B0E" w:rsidRDefault="006D0A2D" w:rsidP="006D0A2D">
            <w:pPr>
              <w:jc w:val="center"/>
            </w:pPr>
            <w:r w:rsidRPr="007973A5">
              <w:t>x</w:t>
            </w:r>
          </w:p>
        </w:tc>
        <w:tc>
          <w:tcPr>
            <w:tcW w:w="670" w:type="pct"/>
            <w:shd w:val="clear" w:color="auto" w:fill="FFFFFF"/>
            <w:tcMar>
              <w:left w:w="67" w:type="dxa"/>
              <w:right w:w="67" w:type="dxa"/>
            </w:tcMar>
          </w:tcPr>
          <w:p w14:paraId="3390F562" w14:textId="20F8BE3A" w:rsidR="006D0A2D" w:rsidRPr="00683B0E" w:rsidRDefault="006D0A2D" w:rsidP="006D0A2D">
            <w:pPr>
              <w:jc w:val="center"/>
            </w:pPr>
            <w:r w:rsidRPr="00E5615F">
              <w:t>x/xx (</w:t>
            </w:r>
            <w:proofErr w:type="spellStart"/>
            <w:r w:rsidRPr="00E5615F">
              <w:t>xx.x</w:t>
            </w:r>
            <w:proofErr w:type="spellEnd"/>
            <w:r w:rsidRPr="00E5615F">
              <w:t>%)</w:t>
            </w:r>
            <w:r w:rsidRPr="00E5615F" w:rsidDel="008769AF">
              <w:t xml:space="preserve"> </w:t>
            </w:r>
          </w:p>
        </w:tc>
        <w:tc>
          <w:tcPr>
            <w:tcW w:w="481" w:type="pct"/>
            <w:shd w:val="clear" w:color="auto" w:fill="FFFFFF"/>
          </w:tcPr>
          <w:p w14:paraId="5B228B7D" w14:textId="01A67AF6" w:rsidR="006D0A2D" w:rsidRPr="00683B0E" w:rsidRDefault="006D0A2D" w:rsidP="006D0A2D">
            <w:pPr>
              <w:jc w:val="center"/>
            </w:pPr>
            <w:r w:rsidRPr="00B54328">
              <w:t>x</w:t>
            </w:r>
          </w:p>
        </w:tc>
        <w:tc>
          <w:tcPr>
            <w:tcW w:w="765" w:type="pct"/>
            <w:shd w:val="clear" w:color="auto" w:fill="FFFFFF"/>
            <w:tcMar>
              <w:left w:w="67" w:type="dxa"/>
              <w:right w:w="67" w:type="dxa"/>
            </w:tcMar>
          </w:tcPr>
          <w:p w14:paraId="574E20E9" w14:textId="0ED826DB" w:rsidR="006D0A2D" w:rsidRPr="00683B0E" w:rsidRDefault="006D0A2D" w:rsidP="006D0A2D">
            <w:pPr>
              <w:jc w:val="center"/>
            </w:pPr>
            <w:r w:rsidRPr="002A796D">
              <w:t>x/xx (</w:t>
            </w:r>
            <w:proofErr w:type="spellStart"/>
            <w:r w:rsidRPr="002A796D">
              <w:t>xx.x</w:t>
            </w:r>
            <w:proofErr w:type="spellEnd"/>
            <w:r w:rsidRPr="002A796D">
              <w:t>%)</w:t>
            </w:r>
            <w:r w:rsidRPr="002A796D" w:rsidDel="008769AF">
              <w:t xml:space="preserve"> </w:t>
            </w:r>
          </w:p>
        </w:tc>
      </w:tr>
      <w:tr w:rsidR="006D0A2D" w:rsidRPr="00683B0E" w14:paraId="1C4A9474" w14:textId="77777777" w:rsidTr="007C14EE">
        <w:trPr>
          <w:cantSplit/>
          <w:jc w:val="center"/>
        </w:trPr>
        <w:tc>
          <w:tcPr>
            <w:tcW w:w="1320" w:type="pct"/>
            <w:shd w:val="clear" w:color="auto" w:fill="FFFFFF"/>
          </w:tcPr>
          <w:p w14:paraId="2F519AA6" w14:textId="77777777" w:rsidR="006D0A2D" w:rsidRPr="00683B0E" w:rsidRDefault="006D0A2D" w:rsidP="006D0A2D">
            <w:r w:rsidRPr="00683B0E">
              <w:t xml:space="preserve">    </w:t>
            </w:r>
            <w:proofErr w:type="spellStart"/>
            <w:r w:rsidRPr="00683B0E">
              <w:t>xxxxxxx</w:t>
            </w:r>
            <w:proofErr w:type="spellEnd"/>
          </w:p>
        </w:tc>
        <w:tc>
          <w:tcPr>
            <w:tcW w:w="506" w:type="pct"/>
            <w:shd w:val="clear" w:color="auto" w:fill="FFFFFF"/>
          </w:tcPr>
          <w:p w14:paraId="68A69344" w14:textId="15575848" w:rsidR="006D0A2D" w:rsidRPr="00683B0E" w:rsidRDefault="006D0A2D" w:rsidP="006D0A2D">
            <w:pPr>
              <w:jc w:val="center"/>
            </w:pPr>
            <w:r w:rsidRPr="00407D5B">
              <w:t>x</w:t>
            </w:r>
          </w:p>
        </w:tc>
        <w:tc>
          <w:tcPr>
            <w:tcW w:w="759" w:type="pct"/>
            <w:shd w:val="clear" w:color="auto" w:fill="FFFFFF"/>
            <w:tcMar>
              <w:left w:w="67" w:type="dxa"/>
              <w:right w:w="67" w:type="dxa"/>
            </w:tcMar>
          </w:tcPr>
          <w:p w14:paraId="596C840C" w14:textId="57AA5849" w:rsidR="006D0A2D" w:rsidRPr="00683B0E" w:rsidRDefault="006D0A2D" w:rsidP="006D0A2D">
            <w:pPr>
              <w:jc w:val="center"/>
            </w:pPr>
            <w:r w:rsidRPr="00B42CBC">
              <w:t>x/xx (</w:t>
            </w:r>
            <w:proofErr w:type="spellStart"/>
            <w:r w:rsidRPr="00B42CBC">
              <w:t>xx.x</w:t>
            </w:r>
            <w:proofErr w:type="spellEnd"/>
            <w:r w:rsidRPr="00B42CBC">
              <w:t>%)</w:t>
            </w:r>
            <w:r w:rsidRPr="00B42CBC" w:rsidDel="008769AF">
              <w:t xml:space="preserve"> </w:t>
            </w:r>
          </w:p>
        </w:tc>
        <w:tc>
          <w:tcPr>
            <w:tcW w:w="499" w:type="pct"/>
            <w:shd w:val="clear" w:color="auto" w:fill="FFFFFF"/>
          </w:tcPr>
          <w:p w14:paraId="3312B33A" w14:textId="3D09D0F8" w:rsidR="006D0A2D" w:rsidRPr="00683B0E" w:rsidRDefault="006D0A2D" w:rsidP="006D0A2D">
            <w:pPr>
              <w:jc w:val="center"/>
            </w:pPr>
            <w:r w:rsidRPr="007973A5">
              <w:t>x</w:t>
            </w:r>
          </w:p>
        </w:tc>
        <w:tc>
          <w:tcPr>
            <w:tcW w:w="670" w:type="pct"/>
            <w:shd w:val="clear" w:color="auto" w:fill="FFFFFF"/>
            <w:tcMar>
              <w:left w:w="67" w:type="dxa"/>
              <w:right w:w="67" w:type="dxa"/>
            </w:tcMar>
          </w:tcPr>
          <w:p w14:paraId="6F727D00" w14:textId="4542BBCA" w:rsidR="006D0A2D" w:rsidRPr="00683B0E" w:rsidRDefault="006D0A2D" w:rsidP="006D0A2D">
            <w:pPr>
              <w:jc w:val="center"/>
            </w:pPr>
            <w:r w:rsidRPr="00E5615F">
              <w:t>x/xx (</w:t>
            </w:r>
            <w:proofErr w:type="spellStart"/>
            <w:r w:rsidRPr="00E5615F">
              <w:t>xx.x</w:t>
            </w:r>
            <w:proofErr w:type="spellEnd"/>
            <w:r w:rsidRPr="00E5615F">
              <w:t>%)</w:t>
            </w:r>
            <w:r w:rsidRPr="00E5615F" w:rsidDel="008769AF">
              <w:t xml:space="preserve"> </w:t>
            </w:r>
          </w:p>
        </w:tc>
        <w:tc>
          <w:tcPr>
            <w:tcW w:w="481" w:type="pct"/>
            <w:shd w:val="clear" w:color="auto" w:fill="FFFFFF"/>
          </w:tcPr>
          <w:p w14:paraId="16326D67" w14:textId="2C2AFEF0" w:rsidR="006D0A2D" w:rsidRPr="00683B0E" w:rsidRDefault="006D0A2D" w:rsidP="006D0A2D">
            <w:pPr>
              <w:jc w:val="center"/>
            </w:pPr>
            <w:r w:rsidRPr="00B54328">
              <w:t>x</w:t>
            </w:r>
          </w:p>
        </w:tc>
        <w:tc>
          <w:tcPr>
            <w:tcW w:w="765" w:type="pct"/>
            <w:shd w:val="clear" w:color="auto" w:fill="FFFFFF"/>
            <w:tcMar>
              <w:left w:w="67" w:type="dxa"/>
              <w:right w:w="67" w:type="dxa"/>
            </w:tcMar>
          </w:tcPr>
          <w:p w14:paraId="279BBA66" w14:textId="268D6AEF" w:rsidR="006D0A2D" w:rsidRPr="00683B0E" w:rsidRDefault="006D0A2D" w:rsidP="006D0A2D">
            <w:pPr>
              <w:jc w:val="center"/>
            </w:pPr>
            <w:r w:rsidRPr="002A796D">
              <w:t>x/xx (</w:t>
            </w:r>
            <w:proofErr w:type="spellStart"/>
            <w:r w:rsidRPr="002A796D">
              <w:t>xx.x</w:t>
            </w:r>
            <w:proofErr w:type="spellEnd"/>
            <w:r w:rsidRPr="002A796D">
              <w:t>%)</w:t>
            </w:r>
            <w:r w:rsidRPr="002A796D" w:rsidDel="008769AF">
              <w:t xml:space="preserve"> </w:t>
            </w:r>
          </w:p>
        </w:tc>
      </w:tr>
      <w:tr w:rsidR="006D0A2D" w:rsidRPr="00683B0E" w14:paraId="4A5C9050" w14:textId="77777777" w:rsidTr="007C14EE">
        <w:trPr>
          <w:cantSplit/>
          <w:jc w:val="center"/>
        </w:trPr>
        <w:tc>
          <w:tcPr>
            <w:tcW w:w="1320" w:type="pct"/>
            <w:shd w:val="clear" w:color="auto" w:fill="FFFFFF"/>
          </w:tcPr>
          <w:p w14:paraId="742DDEDC" w14:textId="77777777" w:rsidR="006D0A2D" w:rsidRPr="001D4A7B" w:rsidRDefault="006D0A2D" w:rsidP="006D0A2D">
            <w:r w:rsidRPr="001D4A7B">
              <w:t>Total</w:t>
            </w:r>
          </w:p>
        </w:tc>
        <w:tc>
          <w:tcPr>
            <w:tcW w:w="506" w:type="pct"/>
            <w:shd w:val="clear" w:color="auto" w:fill="FFFFFF"/>
          </w:tcPr>
          <w:p w14:paraId="1ECB8B05" w14:textId="1A4C215A" w:rsidR="006D0A2D" w:rsidRPr="001D4A7B" w:rsidRDefault="006D0A2D" w:rsidP="006D0A2D">
            <w:pPr>
              <w:jc w:val="center"/>
            </w:pPr>
            <w:r w:rsidRPr="00407D5B">
              <w:t>x</w:t>
            </w:r>
          </w:p>
        </w:tc>
        <w:tc>
          <w:tcPr>
            <w:tcW w:w="759" w:type="pct"/>
            <w:shd w:val="clear" w:color="auto" w:fill="FFFFFF"/>
            <w:tcMar>
              <w:left w:w="67" w:type="dxa"/>
              <w:right w:w="67" w:type="dxa"/>
            </w:tcMar>
          </w:tcPr>
          <w:p w14:paraId="01A10447" w14:textId="51EAAADC" w:rsidR="006D0A2D" w:rsidRPr="001D4A7B" w:rsidRDefault="006D0A2D" w:rsidP="006D0A2D">
            <w:pPr>
              <w:jc w:val="center"/>
            </w:pPr>
            <w:r w:rsidRPr="00B42CBC">
              <w:t>x/xx (</w:t>
            </w:r>
            <w:proofErr w:type="spellStart"/>
            <w:r w:rsidRPr="00B42CBC">
              <w:t>xx.x</w:t>
            </w:r>
            <w:proofErr w:type="spellEnd"/>
            <w:r w:rsidRPr="00B42CBC">
              <w:t>%)</w:t>
            </w:r>
            <w:r w:rsidRPr="00B42CBC" w:rsidDel="008769AF">
              <w:t xml:space="preserve"> </w:t>
            </w:r>
          </w:p>
        </w:tc>
        <w:tc>
          <w:tcPr>
            <w:tcW w:w="499" w:type="pct"/>
            <w:shd w:val="clear" w:color="auto" w:fill="FFFFFF"/>
          </w:tcPr>
          <w:p w14:paraId="192DD9E2" w14:textId="32A99C74" w:rsidR="006D0A2D" w:rsidRPr="001D4A7B" w:rsidRDefault="006D0A2D" w:rsidP="006D0A2D">
            <w:pPr>
              <w:jc w:val="center"/>
            </w:pPr>
            <w:r w:rsidRPr="007973A5">
              <w:t>x</w:t>
            </w:r>
          </w:p>
        </w:tc>
        <w:tc>
          <w:tcPr>
            <w:tcW w:w="670" w:type="pct"/>
            <w:shd w:val="clear" w:color="auto" w:fill="FFFFFF"/>
            <w:tcMar>
              <w:left w:w="67" w:type="dxa"/>
              <w:right w:w="67" w:type="dxa"/>
            </w:tcMar>
          </w:tcPr>
          <w:p w14:paraId="0F0C6E86" w14:textId="5475834C" w:rsidR="006D0A2D" w:rsidRPr="001D4A7B" w:rsidRDefault="006D0A2D" w:rsidP="006D0A2D">
            <w:pPr>
              <w:jc w:val="center"/>
            </w:pPr>
            <w:r w:rsidRPr="00E5615F">
              <w:t>x/xx (</w:t>
            </w:r>
            <w:proofErr w:type="spellStart"/>
            <w:r w:rsidRPr="00E5615F">
              <w:t>xx.x</w:t>
            </w:r>
            <w:proofErr w:type="spellEnd"/>
            <w:r w:rsidRPr="00E5615F">
              <w:t>%)</w:t>
            </w:r>
            <w:r w:rsidRPr="00E5615F" w:rsidDel="008769AF">
              <w:t xml:space="preserve"> </w:t>
            </w:r>
          </w:p>
        </w:tc>
        <w:tc>
          <w:tcPr>
            <w:tcW w:w="481" w:type="pct"/>
            <w:shd w:val="clear" w:color="auto" w:fill="FFFFFF"/>
          </w:tcPr>
          <w:p w14:paraId="6AF8CB3A" w14:textId="3B3ACDEE" w:rsidR="006D0A2D" w:rsidRPr="001D4A7B" w:rsidRDefault="006D0A2D" w:rsidP="006D0A2D">
            <w:pPr>
              <w:jc w:val="center"/>
            </w:pPr>
            <w:r w:rsidRPr="00B54328">
              <w:t>x</w:t>
            </w:r>
          </w:p>
        </w:tc>
        <w:tc>
          <w:tcPr>
            <w:tcW w:w="765" w:type="pct"/>
            <w:shd w:val="clear" w:color="auto" w:fill="FFFFFF"/>
            <w:tcMar>
              <w:left w:w="67" w:type="dxa"/>
              <w:right w:w="67" w:type="dxa"/>
            </w:tcMar>
          </w:tcPr>
          <w:p w14:paraId="65996FA2" w14:textId="0CBD45AF" w:rsidR="006D0A2D" w:rsidRPr="001D4A7B" w:rsidRDefault="006D0A2D" w:rsidP="006D0A2D">
            <w:pPr>
              <w:jc w:val="center"/>
            </w:pPr>
            <w:r w:rsidRPr="002A796D">
              <w:t>x/xx (</w:t>
            </w:r>
            <w:proofErr w:type="spellStart"/>
            <w:r w:rsidRPr="002A796D">
              <w:t>xx.x</w:t>
            </w:r>
            <w:proofErr w:type="spellEnd"/>
            <w:r w:rsidRPr="002A796D">
              <w:t>%)</w:t>
            </w:r>
            <w:r w:rsidRPr="002A796D" w:rsidDel="008769AF">
              <w:t xml:space="preserve"> </w:t>
            </w:r>
          </w:p>
        </w:tc>
      </w:tr>
      <w:tr w:rsidR="00FE53E2" w:rsidRPr="00683B0E" w14:paraId="17207384" w14:textId="77777777" w:rsidTr="007C14EE">
        <w:trPr>
          <w:cantSplit/>
          <w:jc w:val="center"/>
        </w:trPr>
        <w:tc>
          <w:tcPr>
            <w:tcW w:w="5000" w:type="pct"/>
            <w:gridSpan w:val="7"/>
            <w:shd w:val="clear" w:color="auto" w:fill="FFFFFF"/>
          </w:tcPr>
          <w:p w14:paraId="5C192D92" w14:textId="6A10BAB2" w:rsidR="00FE53E2" w:rsidRPr="00683B0E" w:rsidRDefault="00FE53E2" w:rsidP="005F4197">
            <w:pPr>
              <w:rPr>
                <w:rFonts w:ascii="Calibri" w:hAnsi="Calibri" w:cs="Calibri"/>
                <w:sz w:val="16"/>
                <w:szCs w:val="16"/>
              </w:rPr>
            </w:pPr>
            <w:r w:rsidRPr="00683B0E">
              <w:rPr>
                <w:rFonts w:ascii="Calibri" w:hAnsi="Calibri" w:cs="Calibri"/>
                <w:sz w:val="16"/>
                <w:szCs w:val="16"/>
              </w:rPr>
              <w:t>Categorical measures: %</w:t>
            </w:r>
            <w:r w:rsidR="002704C3">
              <w:rPr>
                <w:rFonts w:ascii="Calibri" w:hAnsi="Calibri" w:cs="Calibri"/>
                <w:sz w:val="16"/>
                <w:szCs w:val="16"/>
              </w:rPr>
              <w:t xml:space="preserve"> (n/Total N)</w:t>
            </w:r>
          </w:p>
          <w:p w14:paraId="4CF61214" w14:textId="1E0E22B5" w:rsidR="00FE53E2" w:rsidRPr="00683B0E" w:rsidRDefault="00FE53E2" w:rsidP="005F4197">
            <w:r w:rsidRPr="00683B0E">
              <w:rPr>
                <w:rFonts w:ascii="Calibri" w:hAnsi="Calibri" w:cs="Calibri"/>
                <w:sz w:val="16"/>
                <w:szCs w:val="16"/>
              </w:rPr>
              <w:t xml:space="preserve">Source: </w:t>
            </w:r>
            <w:proofErr w:type="spellStart"/>
            <w:r>
              <w:rPr>
                <w:rFonts w:ascii="Calibri" w:hAnsi="Calibri" w:cs="Calibri"/>
                <w:sz w:val="16"/>
                <w:szCs w:val="16"/>
              </w:rPr>
              <w:t>program_name.sas</w:t>
            </w:r>
            <w:proofErr w:type="spellEnd"/>
            <w:r w:rsidRPr="00683B0E">
              <w:rPr>
                <w:rFonts w:ascii="Calibri" w:hAnsi="Calibri" w:cs="Calibri"/>
                <w:sz w:val="16"/>
                <w:szCs w:val="16"/>
              </w:rPr>
              <w:t xml:space="preserve"> Extract Date: DDMMMYYYY Run Date (Time): DDMMMYYYY (</w:t>
            </w:r>
            <w:proofErr w:type="spellStart"/>
            <w:r w:rsidRPr="00683B0E">
              <w:rPr>
                <w:rFonts w:ascii="Calibri" w:hAnsi="Calibri" w:cs="Calibri"/>
                <w:sz w:val="16"/>
                <w:szCs w:val="16"/>
              </w:rPr>
              <w:t>hh:mm</w:t>
            </w:r>
            <w:proofErr w:type="spellEnd"/>
            <w:r w:rsidRPr="00683B0E">
              <w:rPr>
                <w:rFonts w:ascii="Calibri" w:hAnsi="Calibri" w:cs="Calibri"/>
                <w:sz w:val="16"/>
                <w:szCs w:val="16"/>
              </w:rPr>
              <w:t xml:space="preserve">)       </w:t>
            </w:r>
          </w:p>
        </w:tc>
      </w:tr>
    </w:tbl>
    <w:p w14:paraId="0B9E6A7E" w14:textId="77777777" w:rsidR="00FE53E2" w:rsidRDefault="00FE53E2" w:rsidP="00C57D26">
      <w:pPr>
        <w:jc w:val="center"/>
        <w:rPr>
          <w:b/>
        </w:rPr>
      </w:pPr>
    </w:p>
    <w:p w14:paraId="451E25C5" w14:textId="60F3C018" w:rsidR="00FE59FD" w:rsidRDefault="00FE59FD">
      <w:pPr>
        <w:spacing w:after="160" w:line="259" w:lineRule="auto"/>
        <w:rPr>
          <w:b/>
        </w:rPr>
      </w:pPr>
    </w:p>
    <w:p w14:paraId="37AE07BA" w14:textId="5A0B4E76" w:rsidR="00D42C75" w:rsidRPr="00703E99" w:rsidRDefault="00D42C75" w:rsidP="00703E99">
      <w:pPr>
        <w:pStyle w:val="Heading2"/>
        <w:rPr>
          <w:noProof/>
          <w:szCs w:val="22"/>
        </w:rPr>
      </w:pPr>
      <w:bookmarkStart w:id="130" w:name="_Toc75957430"/>
      <w:bookmarkStart w:id="131" w:name="_Toc204078568"/>
      <w:bookmarkStart w:id="132" w:name="_Toc14167338"/>
      <w:r w:rsidRPr="00D7547A">
        <w:rPr>
          <w:szCs w:val="22"/>
        </w:rPr>
        <w:t xml:space="preserve">Table </w:t>
      </w:r>
      <w:r w:rsidR="003E7223" w:rsidRPr="00703E99">
        <w:rPr>
          <w:szCs w:val="22"/>
        </w:rPr>
        <w:t>1</w:t>
      </w:r>
      <w:r w:rsidR="00437744">
        <w:rPr>
          <w:szCs w:val="22"/>
        </w:rPr>
        <w:t>3</w:t>
      </w:r>
      <w:r w:rsidR="003E7223" w:rsidRPr="00703E99">
        <w:rPr>
          <w:noProof/>
          <w:szCs w:val="22"/>
        </w:rPr>
        <w:t xml:space="preserve"> </w:t>
      </w:r>
      <w:r w:rsidRPr="00703E99">
        <w:rPr>
          <w:noProof/>
          <w:szCs w:val="22"/>
        </w:rPr>
        <w:t>NYHA Class: Unpaired Analysis</w:t>
      </w:r>
      <w:bookmarkEnd w:id="130"/>
      <w:bookmarkEnd w:id="131"/>
    </w:p>
    <w:p w14:paraId="2FC58884" w14:textId="7C31A7AE" w:rsidR="00D92D93" w:rsidRPr="00703E99" w:rsidRDefault="0014674C" w:rsidP="00D42C75">
      <w:pPr>
        <w:pStyle w:val="Caption"/>
        <w:keepNext/>
        <w:rPr>
          <w:sz w:val="22"/>
          <w:szCs w:val="22"/>
        </w:rPr>
      </w:pPr>
      <w:del w:id="133" w:author="Isabelle Weir" w:date="2025-07-21T16:15:00Z" w16du:dateUtc="2025-07-21T20:15:00Z">
        <w:r w:rsidDel="00D748BC">
          <w:rPr>
            <w:sz w:val="22"/>
            <w:szCs w:val="22"/>
          </w:rPr>
          <w:delText>AT</w:delText>
        </w:r>
      </w:del>
      <w:ins w:id="134" w:author="Isabelle Weir" w:date="2025-07-21T16:15:00Z" w16du:dateUtc="2025-07-21T20:15:00Z">
        <w:r w:rsidR="00D748BC">
          <w:rPr>
            <w:sz w:val="22"/>
            <w:szCs w:val="22"/>
          </w:rPr>
          <w:t>Implanted</w:t>
        </w:r>
      </w:ins>
      <w:r w:rsidRPr="00703E99">
        <w:rPr>
          <w:sz w:val="22"/>
          <w:szCs w:val="22"/>
        </w:rPr>
        <w:t xml:space="preserve"> </w:t>
      </w:r>
      <w:r w:rsidR="00D92FC5" w:rsidRPr="00703E99">
        <w:rPr>
          <w:sz w:val="22"/>
          <w:szCs w:val="22"/>
        </w:rPr>
        <w:t>Population (N=xx)</w:t>
      </w:r>
    </w:p>
    <w:tbl>
      <w:tblPr>
        <w:tblW w:w="49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736"/>
        <w:gridCol w:w="1912"/>
        <w:gridCol w:w="1895"/>
        <w:gridCol w:w="1895"/>
        <w:gridCol w:w="1897"/>
      </w:tblGrid>
      <w:tr w:rsidR="00C567C0" w14:paraId="6A14D48E" w14:textId="77777777" w:rsidTr="00F01CF0">
        <w:trPr>
          <w:cantSplit/>
          <w:tblHeader/>
          <w:jc w:val="center"/>
        </w:trPr>
        <w:tc>
          <w:tcPr>
            <w:tcW w:w="930" w:type="pct"/>
            <w:shd w:val="clear" w:color="auto" w:fill="D9D9D9" w:themeFill="background1" w:themeFillShade="D9"/>
            <w:tcMar>
              <w:left w:w="67" w:type="dxa"/>
              <w:right w:w="67" w:type="dxa"/>
            </w:tcMar>
            <w:vAlign w:val="bottom"/>
          </w:tcPr>
          <w:p w14:paraId="00CDDCFD" w14:textId="6A8AD270" w:rsidR="00C567C0" w:rsidRDefault="00210422" w:rsidP="00FD376E">
            <w:pPr>
              <w:keepNext/>
              <w:adjustRightInd w:val="0"/>
              <w:rPr>
                <w:rFonts w:ascii="Calibri" w:hAnsi="Calibri"/>
                <w:b/>
                <w:bCs/>
                <w:color w:val="000000"/>
              </w:rPr>
            </w:pPr>
            <w:r w:rsidRPr="00066EEE">
              <w:rPr>
                <w:color w:val="FF0000"/>
              </w:rPr>
              <w:br/>
            </w:r>
            <w:bookmarkEnd w:id="132"/>
            <w:r w:rsidR="00C567C0">
              <w:rPr>
                <w:rFonts w:ascii="Calibri" w:hAnsi="Calibri"/>
                <w:b/>
                <w:bCs/>
                <w:color w:val="000000"/>
              </w:rPr>
              <w:t>NYHA Class</w:t>
            </w:r>
          </w:p>
        </w:tc>
        <w:tc>
          <w:tcPr>
            <w:tcW w:w="1024" w:type="pct"/>
            <w:shd w:val="clear" w:color="auto" w:fill="D9D9D9" w:themeFill="background1" w:themeFillShade="D9"/>
            <w:tcMar>
              <w:left w:w="67" w:type="dxa"/>
              <w:right w:w="67" w:type="dxa"/>
            </w:tcMar>
            <w:vAlign w:val="bottom"/>
          </w:tcPr>
          <w:p w14:paraId="74A39453" w14:textId="77777777" w:rsidR="00C567C0" w:rsidRDefault="00C567C0" w:rsidP="00FD376E">
            <w:pPr>
              <w:keepNext/>
              <w:adjustRightInd w:val="0"/>
              <w:jc w:val="center"/>
              <w:rPr>
                <w:rFonts w:ascii="Calibri" w:hAnsi="Calibri"/>
                <w:b/>
                <w:bCs/>
                <w:color w:val="000000"/>
              </w:rPr>
            </w:pPr>
            <w:r>
              <w:rPr>
                <w:rFonts w:ascii="Calibri" w:hAnsi="Calibri"/>
                <w:b/>
                <w:bCs/>
                <w:color w:val="000000"/>
              </w:rPr>
              <w:t>Baseline</w:t>
            </w:r>
          </w:p>
        </w:tc>
        <w:tc>
          <w:tcPr>
            <w:tcW w:w="1015" w:type="pct"/>
            <w:shd w:val="clear" w:color="auto" w:fill="D9D9D9" w:themeFill="background1" w:themeFillShade="D9"/>
            <w:tcMar>
              <w:left w:w="67" w:type="dxa"/>
              <w:right w:w="67" w:type="dxa"/>
            </w:tcMar>
            <w:vAlign w:val="bottom"/>
          </w:tcPr>
          <w:p w14:paraId="427E19C2" w14:textId="77777777" w:rsidR="00C567C0" w:rsidRDefault="00C567C0" w:rsidP="00FD376E">
            <w:pPr>
              <w:keepNext/>
              <w:adjustRightInd w:val="0"/>
              <w:jc w:val="center"/>
              <w:rPr>
                <w:rFonts w:ascii="Calibri" w:hAnsi="Calibri"/>
                <w:b/>
                <w:bCs/>
                <w:color w:val="000000"/>
              </w:rPr>
            </w:pPr>
            <w:r>
              <w:rPr>
                <w:rFonts w:ascii="Calibri" w:hAnsi="Calibri"/>
                <w:b/>
                <w:bCs/>
                <w:color w:val="000000"/>
              </w:rPr>
              <w:t>30 Days</w:t>
            </w:r>
          </w:p>
        </w:tc>
        <w:tc>
          <w:tcPr>
            <w:tcW w:w="1015" w:type="pct"/>
            <w:shd w:val="clear" w:color="auto" w:fill="D9D9D9" w:themeFill="background1" w:themeFillShade="D9"/>
            <w:tcMar>
              <w:left w:w="67" w:type="dxa"/>
              <w:right w:w="67" w:type="dxa"/>
            </w:tcMar>
            <w:vAlign w:val="bottom"/>
          </w:tcPr>
          <w:p w14:paraId="7AAEF22D" w14:textId="77777777" w:rsidR="00C567C0" w:rsidRDefault="00C567C0" w:rsidP="00FD376E">
            <w:pPr>
              <w:keepNext/>
              <w:adjustRightInd w:val="0"/>
              <w:jc w:val="center"/>
              <w:rPr>
                <w:rFonts w:ascii="Calibri" w:hAnsi="Calibri"/>
                <w:b/>
                <w:bCs/>
                <w:color w:val="000000"/>
              </w:rPr>
            </w:pPr>
            <w:r>
              <w:rPr>
                <w:rFonts w:ascii="Calibri" w:hAnsi="Calibri"/>
                <w:b/>
                <w:bCs/>
                <w:color w:val="000000"/>
              </w:rPr>
              <w:t>6 Months</w:t>
            </w:r>
          </w:p>
        </w:tc>
        <w:tc>
          <w:tcPr>
            <w:tcW w:w="1016" w:type="pct"/>
            <w:shd w:val="clear" w:color="auto" w:fill="D9D9D9" w:themeFill="background1" w:themeFillShade="D9"/>
            <w:tcMar>
              <w:left w:w="67" w:type="dxa"/>
              <w:right w:w="67" w:type="dxa"/>
            </w:tcMar>
            <w:vAlign w:val="bottom"/>
          </w:tcPr>
          <w:p w14:paraId="248DAC39" w14:textId="77777777" w:rsidR="00C567C0" w:rsidRDefault="00C567C0" w:rsidP="00FD376E">
            <w:pPr>
              <w:keepNext/>
              <w:adjustRightInd w:val="0"/>
              <w:jc w:val="center"/>
              <w:rPr>
                <w:rFonts w:ascii="Calibri" w:hAnsi="Calibri"/>
                <w:b/>
                <w:bCs/>
                <w:color w:val="000000"/>
              </w:rPr>
            </w:pPr>
            <w:r>
              <w:rPr>
                <w:rFonts w:ascii="Calibri" w:hAnsi="Calibri"/>
                <w:b/>
                <w:bCs/>
                <w:color w:val="000000"/>
              </w:rPr>
              <w:t>1 Year</w:t>
            </w:r>
          </w:p>
        </w:tc>
      </w:tr>
      <w:tr w:rsidR="006D0A2D" w14:paraId="4A129D5B" w14:textId="77777777" w:rsidTr="00F01CF0">
        <w:trPr>
          <w:cantSplit/>
          <w:jc w:val="center"/>
        </w:trPr>
        <w:tc>
          <w:tcPr>
            <w:tcW w:w="930" w:type="pct"/>
            <w:shd w:val="clear" w:color="auto" w:fill="FFFFFF"/>
            <w:tcMar>
              <w:left w:w="67" w:type="dxa"/>
              <w:right w:w="67" w:type="dxa"/>
            </w:tcMar>
          </w:tcPr>
          <w:p w14:paraId="3C2B4139" w14:textId="77777777" w:rsidR="006D0A2D" w:rsidRDefault="006D0A2D" w:rsidP="006D0A2D">
            <w:pPr>
              <w:adjustRightInd w:val="0"/>
              <w:rPr>
                <w:rFonts w:ascii="Calibri" w:hAnsi="Calibri"/>
                <w:color w:val="000000"/>
              </w:rPr>
            </w:pPr>
            <w:r>
              <w:rPr>
                <w:rFonts w:ascii="Calibri" w:hAnsi="Calibri"/>
                <w:color w:val="000000"/>
              </w:rPr>
              <w:t>Class I</w:t>
            </w:r>
          </w:p>
        </w:tc>
        <w:tc>
          <w:tcPr>
            <w:tcW w:w="1024" w:type="pct"/>
            <w:shd w:val="clear" w:color="auto" w:fill="FFFFFF"/>
            <w:tcMar>
              <w:left w:w="67" w:type="dxa"/>
              <w:right w:w="67" w:type="dxa"/>
            </w:tcMar>
          </w:tcPr>
          <w:p w14:paraId="6272084A" w14:textId="53E494BA"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5" w:type="pct"/>
            <w:shd w:val="clear" w:color="auto" w:fill="FFFFFF"/>
            <w:tcMar>
              <w:left w:w="67" w:type="dxa"/>
              <w:right w:w="67" w:type="dxa"/>
            </w:tcMar>
          </w:tcPr>
          <w:p w14:paraId="4BB4DDE4" w14:textId="0EC9A5F3"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5" w:type="pct"/>
            <w:shd w:val="clear" w:color="auto" w:fill="FFFFFF"/>
            <w:tcMar>
              <w:left w:w="67" w:type="dxa"/>
              <w:right w:w="67" w:type="dxa"/>
            </w:tcMar>
          </w:tcPr>
          <w:p w14:paraId="74B159F4" w14:textId="5FA625EE"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6" w:type="pct"/>
            <w:shd w:val="clear" w:color="auto" w:fill="FFFFFF"/>
            <w:tcMar>
              <w:left w:w="67" w:type="dxa"/>
              <w:right w:w="67" w:type="dxa"/>
            </w:tcMar>
          </w:tcPr>
          <w:p w14:paraId="52D4D595" w14:textId="0DDD9398"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r>
      <w:tr w:rsidR="006D0A2D" w14:paraId="32349C1F" w14:textId="77777777" w:rsidTr="00F01CF0">
        <w:trPr>
          <w:cantSplit/>
          <w:jc w:val="center"/>
        </w:trPr>
        <w:tc>
          <w:tcPr>
            <w:tcW w:w="930" w:type="pct"/>
            <w:shd w:val="clear" w:color="auto" w:fill="FFFFFF"/>
            <w:tcMar>
              <w:left w:w="67" w:type="dxa"/>
              <w:right w:w="67" w:type="dxa"/>
            </w:tcMar>
          </w:tcPr>
          <w:p w14:paraId="472B78EF" w14:textId="77777777" w:rsidR="006D0A2D" w:rsidRDefault="006D0A2D" w:rsidP="006D0A2D">
            <w:pPr>
              <w:adjustRightInd w:val="0"/>
              <w:rPr>
                <w:rFonts w:ascii="Calibri" w:hAnsi="Calibri"/>
                <w:color w:val="000000"/>
              </w:rPr>
            </w:pPr>
            <w:r>
              <w:rPr>
                <w:rFonts w:ascii="Calibri" w:hAnsi="Calibri"/>
                <w:color w:val="000000"/>
              </w:rPr>
              <w:t>Class II</w:t>
            </w:r>
          </w:p>
        </w:tc>
        <w:tc>
          <w:tcPr>
            <w:tcW w:w="1024" w:type="pct"/>
            <w:shd w:val="clear" w:color="auto" w:fill="FFFFFF"/>
            <w:tcMar>
              <w:left w:w="67" w:type="dxa"/>
              <w:right w:w="67" w:type="dxa"/>
            </w:tcMar>
          </w:tcPr>
          <w:p w14:paraId="69CB5099" w14:textId="0873F3AE"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5" w:type="pct"/>
            <w:shd w:val="clear" w:color="auto" w:fill="FFFFFF"/>
            <w:tcMar>
              <w:left w:w="67" w:type="dxa"/>
              <w:right w:w="67" w:type="dxa"/>
            </w:tcMar>
          </w:tcPr>
          <w:p w14:paraId="37DFED60" w14:textId="63581C4C"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5" w:type="pct"/>
            <w:shd w:val="clear" w:color="auto" w:fill="FFFFFF"/>
            <w:tcMar>
              <w:left w:w="67" w:type="dxa"/>
              <w:right w:w="67" w:type="dxa"/>
            </w:tcMar>
          </w:tcPr>
          <w:p w14:paraId="24A25604" w14:textId="46427164"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6" w:type="pct"/>
            <w:shd w:val="clear" w:color="auto" w:fill="FFFFFF"/>
            <w:tcMar>
              <w:left w:w="67" w:type="dxa"/>
              <w:right w:w="67" w:type="dxa"/>
            </w:tcMar>
          </w:tcPr>
          <w:p w14:paraId="02CA9EA4" w14:textId="7E04E4BD"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r>
      <w:tr w:rsidR="006D0A2D" w14:paraId="3A69F1FD" w14:textId="77777777" w:rsidTr="00F01CF0">
        <w:trPr>
          <w:cantSplit/>
          <w:jc w:val="center"/>
        </w:trPr>
        <w:tc>
          <w:tcPr>
            <w:tcW w:w="930" w:type="pct"/>
            <w:shd w:val="clear" w:color="auto" w:fill="FFFFFF"/>
            <w:tcMar>
              <w:left w:w="67" w:type="dxa"/>
              <w:right w:w="67" w:type="dxa"/>
            </w:tcMar>
          </w:tcPr>
          <w:p w14:paraId="275620FD" w14:textId="77777777" w:rsidR="006D0A2D" w:rsidRDefault="006D0A2D" w:rsidP="006D0A2D">
            <w:pPr>
              <w:adjustRightInd w:val="0"/>
              <w:rPr>
                <w:rFonts w:ascii="Calibri" w:hAnsi="Calibri"/>
                <w:color w:val="000000"/>
              </w:rPr>
            </w:pPr>
            <w:r>
              <w:rPr>
                <w:rFonts w:ascii="Calibri" w:hAnsi="Calibri"/>
                <w:color w:val="000000"/>
              </w:rPr>
              <w:t>Class III</w:t>
            </w:r>
          </w:p>
        </w:tc>
        <w:tc>
          <w:tcPr>
            <w:tcW w:w="1024" w:type="pct"/>
            <w:shd w:val="clear" w:color="auto" w:fill="FFFFFF"/>
            <w:tcMar>
              <w:left w:w="67" w:type="dxa"/>
              <w:right w:w="67" w:type="dxa"/>
            </w:tcMar>
          </w:tcPr>
          <w:p w14:paraId="2E3C5E95" w14:textId="1CC81794"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5" w:type="pct"/>
            <w:shd w:val="clear" w:color="auto" w:fill="FFFFFF"/>
            <w:tcMar>
              <w:left w:w="67" w:type="dxa"/>
              <w:right w:w="67" w:type="dxa"/>
            </w:tcMar>
          </w:tcPr>
          <w:p w14:paraId="5D053758" w14:textId="433D586A"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5" w:type="pct"/>
            <w:shd w:val="clear" w:color="auto" w:fill="FFFFFF"/>
            <w:tcMar>
              <w:left w:w="67" w:type="dxa"/>
              <w:right w:w="67" w:type="dxa"/>
            </w:tcMar>
          </w:tcPr>
          <w:p w14:paraId="2C29142B" w14:textId="2375B792"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6" w:type="pct"/>
            <w:shd w:val="clear" w:color="auto" w:fill="FFFFFF"/>
            <w:tcMar>
              <w:left w:w="67" w:type="dxa"/>
              <w:right w:w="67" w:type="dxa"/>
            </w:tcMar>
          </w:tcPr>
          <w:p w14:paraId="3EF7905C" w14:textId="76102671" w:rsidR="006D0A2D" w:rsidRDefault="006D0A2D" w:rsidP="006D0A2D">
            <w:pPr>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r>
      <w:tr w:rsidR="006D0A2D" w14:paraId="0F40772B" w14:textId="77777777" w:rsidTr="00F01CF0">
        <w:trPr>
          <w:cantSplit/>
          <w:jc w:val="center"/>
        </w:trPr>
        <w:tc>
          <w:tcPr>
            <w:tcW w:w="930" w:type="pct"/>
            <w:shd w:val="clear" w:color="auto" w:fill="FFFFFF"/>
            <w:tcMar>
              <w:left w:w="67" w:type="dxa"/>
              <w:right w:w="67" w:type="dxa"/>
            </w:tcMar>
          </w:tcPr>
          <w:p w14:paraId="0D754537" w14:textId="77777777" w:rsidR="006D0A2D" w:rsidRDefault="006D0A2D" w:rsidP="006D0A2D">
            <w:pPr>
              <w:keepNext/>
              <w:adjustRightInd w:val="0"/>
              <w:rPr>
                <w:rFonts w:ascii="Calibri" w:hAnsi="Calibri"/>
                <w:color w:val="000000"/>
              </w:rPr>
            </w:pPr>
            <w:r>
              <w:rPr>
                <w:rFonts w:ascii="Calibri" w:hAnsi="Calibri"/>
                <w:color w:val="000000"/>
              </w:rPr>
              <w:t>Class IV</w:t>
            </w:r>
          </w:p>
        </w:tc>
        <w:tc>
          <w:tcPr>
            <w:tcW w:w="1024" w:type="pct"/>
            <w:shd w:val="clear" w:color="auto" w:fill="FFFFFF"/>
            <w:tcMar>
              <w:left w:w="67" w:type="dxa"/>
              <w:right w:w="67" w:type="dxa"/>
            </w:tcMar>
          </w:tcPr>
          <w:p w14:paraId="66ECFB56" w14:textId="649FA50D" w:rsidR="006D0A2D" w:rsidRDefault="006D0A2D" w:rsidP="006D0A2D">
            <w:pPr>
              <w:keepNext/>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5" w:type="pct"/>
            <w:shd w:val="clear" w:color="auto" w:fill="FFFFFF"/>
            <w:tcMar>
              <w:left w:w="67" w:type="dxa"/>
              <w:right w:w="67" w:type="dxa"/>
            </w:tcMar>
          </w:tcPr>
          <w:p w14:paraId="2C730077" w14:textId="5B8BC20E" w:rsidR="006D0A2D" w:rsidRDefault="006D0A2D" w:rsidP="006D0A2D">
            <w:pPr>
              <w:keepNext/>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5" w:type="pct"/>
            <w:shd w:val="clear" w:color="auto" w:fill="FFFFFF"/>
            <w:tcMar>
              <w:left w:w="67" w:type="dxa"/>
              <w:right w:w="67" w:type="dxa"/>
            </w:tcMar>
          </w:tcPr>
          <w:p w14:paraId="52E59020" w14:textId="1BA0873A" w:rsidR="006D0A2D" w:rsidRDefault="006D0A2D" w:rsidP="006D0A2D">
            <w:pPr>
              <w:keepNext/>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c>
          <w:tcPr>
            <w:tcW w:w="1016" w:type="pct"/>
            <w:shd w:val="clear" w:color="auto" w:fill="FFFFFF"/>
            <w:tcMar>
              <w:left w:w="67" w:type="dxa"/>
              <w:right w:w="67" w:type="dxa"/>
            </w:tcMar>
          </w:tcPr>
          <w:p w14:paraId="4BD6EC9F" w14:textId="7870845F" w:rsidR="006D0A2D" w:rsidRDefault="006D0A2D" w:rsidP="006D0A2D">
            <w:pPr>
              <w:keepNext/>
              <w:adjustRightInd w:val="0"/>
              <w:jc w:val="center"/>
              <w:rPr>
                <w:rFonts w:ascii="Calibri" w:hAnsi="Calibri"/>
                <w:color w:val="000000"/>
              </w:rPr>
            </w:pPr>
            <w:r w:rsidRPr="00E8319F">
              <w:t>x/xx (</w:t>
            </w:r>
            <w:proofErr w:type="spellStart"/>
            <w:r w:rsidRPr="00E8319F">
              <w:t>xx.x</w:t>
            </w:r>
            <w:proofErr w:type="spellEnd"/>
            <w:r w:rsidRPr="00E8319F">
              <w:t>%)</w:t>
            </w:r>
            <w:r w:rsidRPr="00E8319F" w:rsidDel="008769AF">
              <w:t xml:space="preserve"> </w:t>
            </w:r>
          </w:p>
        </w:tc>
      </w:tr>
      <w:tr w:rsidR="00C567C0" w14:paraId="0BD25050" w14:textId="77777777" w:rsidTr="00F01CF0">
        <w:trPr>
          <w:cantSplit/>
          <w:jc w:val="center"/>
        </w:trPr>
        <w:tc>
          <w:tcPr>
            <w:tcW w:w="5000" w:type="pct"/>
            <w:gridSpan w:val="5"/>
            <w:shd w:val="clear" w:color="auto" w:fill="FFFFFF"/>
            <w:tcMar>
              <w:left w:w="67" w:type="dxa"/>
              <w:right w:w="67" w:type="dxa"/>
            </w:tcMar>
          </w:tcPr>
          <w:p w14:paraId="37285336" w14:textId="5323C64B" w:rsidR="00C567C0" w:rsidRDefault="00C567C0" w:rsidP="00FD376E">
            <w:pPr>
              <w:rPr>
                <w:rFonts w:ascii="Calibri" w:hAnsi="Calibri" w:cs="Calibri"/>
                <w:sz w:val="16"/>
                <w:szCs w:val="16"/>
              </w:rPr>
            </w:pPr>
            <w:r w:rsidRPr="00066EEE">
              <w:rPr>
                <w:rFonts w:ascii="Calibri" w:hAnsi="Calibri" w:cs="Calibri"/>
                <w:sz w:val="16"/>
                <w:szCs w:val="16"/>
              </w:rPr>
              <w:t>Categorical measures: %</w:t>
            </w:r>
            <w:r w:rsidR="00140BB5">
              <w:rPr>
                <w:rFonts w:ascii="Calibri" w:hAnsi="Calibri" w:cs="Calibri"/>
                <w:sz w:val="16"/>
                <w:szCs w:val="16"/>
              </w:rPr>
              <w:t xml:space="preserve"> (n/Total N)</w:t>
            </w:r>
          </w:p>
          <w:p w14:paraId="210D0700" w14:textId="3E69F873" w:rsidR="00C567C0" w:rsidRPr="00066EEE" w:rsidRDefault="00C567C0" w:rsidP="00FD376E">
            <w:pPr>
              <w:keepNext/>
              <w:adjustRightInd w:val="0"/>
              <w:rPr>
                <w:rFonts w:ascii="Calibri" w:hAnsi="Calibri"/>
                <w:sz w:val="16"/>
                <w:szCs w:val="16"/>
              </w:rPr>
            </w:pPr>
            <w:r w:rsidRPr="00066EEE">
              <w:rPr>
                <w:rFonts w:ascii="Calibri" w:hAnsi="Calibri" w:cs="Calibri"/>
                <w:sz w:val="16"/>
                <w:szCs w:val="16"/>
              </w:rPr>
              <w:t xml:space="preserve">Source: </w:t>
            </w:r>
            <w:proofErr w:type="spellStart"/>
            <w:r w:rsidR="003D2626">
              <w:rPr>
                <w:rFonts w:ascii="Calibri" w:hAnsi="Calibri" w:cs="Calibri"/>
                <w:sz w:val="16"/>
                <w:szCs w:val="16"/>
              </w:rPr>
              <w:t>program_name.sas</w:t>
            </w:r>
            <w:proofErr w:type="spellEnd"/>
            <w:r w:rsidRPr="00066EEE">
              <w:rPr>
                <w:rFonts w:ascii="Calibri" w:hAnsi="Calibri" w:cs="Calibri"/>
                <w:sz w:val="16"/>
                <w:szCs w:val="16"/>
              </w:rPr>
              <w:t xml:space="preserve"> Extract Date: DDMMMYYYY Run Date (Time): DDMMMYYYY (</w:t>
            </w:r>
            <w:proofErr w:type="spellStart"/>
            <w:r w:rsidRPr="00066EEE">
              <w:rPr>
                <w:rFonts w:ascii="Calibri" w:hAnsi="Calibri" w:cs="Calibri"/>
                <w:sz w:val="16"/>
                <w:szCs w:val="16"/>
              </w:rPr>
              <w:t>hh:mm</w:t>
            </w:r>
            <w:proofErr w:type="spellEnd"/>
            <w:r w:rsidRPr="00066EEE">
              <w:rPr>
                <w:rFonts w:ascii="Calibri" w:hAnsi="Calibri" w:cs="Calibri"/>
                <w:sz w:val="16"/>
                <w:szCs w:val="16"/>
              </w:rPr>
              <w:t xml:space="preserve">)       </w:t>
            </w:r>
          </w:p>
        </w:tc>
      </w:tr>
    </w:tbl>
    <w:p w14:paraId="5624FE89" w14:textId="77777777" w:rsidR="00210422" w:rsidRPr="008B6776" w:rsidRDefault="00210422" w:rsidP="00210422">
      <w:pPr>
        <w:tabs>
          <w:tab w:val="left" w:pos="5467"/>
        </w:tabs>
        <w:jc w:val="center"/>
        <w:rPr>
          <w:rStyle w:val="Strong"/>
          <w:rFonts w:cstheme="minorHAnsi"/>
        </w:rPr>
      </w:pPr>
    </w:p>
    <w:p w14:paraId="0AE0E83E" w14:textId="77777777" w:rsidR="00862539" w:rsidRDefault="00862539" w:rsidP="00057552"/>
    <w:p w14:paraId="2359C855" w14:textId="3CDB2D19" w:rsidR="00B141C2" w:rsidRDefault="00D42C75" w:rsidP="00703E99">
      <w:pPr>
        <w:pStyle w:val="Heading2"/>
        <w:rPr>
          <w:noProof/>
        </w:rPr>
      </w:pPr>
      <w:bookmarkStart w:id="135" w:name="_Toc75957431"/>
      <w:bookmarkStart w:id="136" w:name="_Toc204078569"/>
      <w:r>
        <w:t xml:space="preserve">Table </w:t>
      </w:r>
      <w:r w:rsidR="003E7223">
        <w:t>1</w:t>
      </w:r>
      <w:r w:rsidR="00437744">
        <w:t>4</w:t>
      </w:r>
      <w:r w:rsidR="003E7223">
        <w:rPr>
          <w:noProof/>
        </w:rPr>
        <w:t xml:space="preserve"> </w:t>
      </w:r>
      <w:commentRangeStart w:id="137"/>
      <w:r w:rsidR="00BF28CA">
        <w:rPr>
          <w:noProof/>
        </w:rPr>
        <w:t>MR Grade</w:t>
      </w:r>
      <w:r w:rsidRPr="00367A5B">
        <w:rPr>
          <w:noProof/>
        </w:rPr>
        <w:t xml:space="preserve"> </w:t>
      </w:r>
      <w:commentRangeEnd w:id="137"/>
      <w:r w:rsidR="006627C5" w:rsidRPr="00367A5B">
        <w:rPr>
          <w:rStyle w:val="CommentReference"/>
          <w:noProof/>
          <w:sz w:val="22"/>
          <w:szCs w:val="24"/>
        </w:rPr>
        <w:commentReference w:id="137"/>
      </w:r>
      <w:r w:rsidRPr="00367A5B">
        <w:rPr>
          <w:noProof/>
        </w:rPr>
        <w:t>by Core Lab TTE: Unpaired Analysis</w:t>
      </w:r>
      <w:bookmarkEnd w:id="135"/>
      <w:bookmarkEnd w:id="136"/>
      <w:r w:rsidR="00A2528C">
        <w:rPr>
          <w:noProof/>
        </w:rPr>
        <w:t xml:space="preserve"> </w:t>
      </w:r>
    </w:p>
    <w:p w14:paraId="1715016D" w14:textId="72F7A4C4" w:rsidR="00D92FC5" w:rsidRPr="00D21317" w:rsidRDefault="0014674C" w:rsidP="00703E99">
      <w:pPr>
        <w:jc w:val="center"/>
        <w:rPr>
          <w:bCs/>
        </w:rPr>
      </w:pPr>
      <w:del w:id="138" w:author="Isabelle Weir" w:date="2025-07-21T16:15:00Z" w16du:dateUtc="2025-07-21T20:15:00Z">
        <w:r w:rsidDel="00D748BC">
          <w:rPr>
            <w:b/>
            <w:bCs/>
          </w:rPr>
          <w:delText>AT</w:delText>
        </w:r>
      </w:del>
      <w:ins w:id="139" w:author="Isabelle Weir" w:date="2025-07-21T16:15:00Z" w16du:dateUtc="2025-07-21T20:15:00Z">
        <w:r w:rsidR="00D748BC">
          <w:rPr>
            <w:b/>
            <w:bCs/>
          </w:rPr>
          <w:t>Implanted</w:t>
        </w:r>
      </w:ins>
      <w:r w:rsidRPr="00703E99">
        <w:rPr>
          <w:b/>
          <w:bCs/>
        </w:rPr>
        <w:t xml:space="preserve"> </w:t>
      </w:r>
      <w:r w:rsidR="007F3ABC" w:rsidRPr="00703E99">
        <w:rPr>
          <w:b/>
          <w:bCs/>
        </w:rPr>
        <w:t>P</w:t>
      </w:r>
      <w:r w:rsidR="00D92FC5" w:rsidRPr="00703E99">
        <w:rPr>
          <w:b/>
          <w:bCs/>
        </w:rPr>
        <w:t>opulation (N=xx)</w:t>
      </w:r>
    </w:p>
    <w:p w14:paraId="471B0241" w14:textId="77777777" w:rsidR="007246F2" w:rsidRPr="007246F2" w:rsidRDefault="007246F2" w:rsidP="007246F2"/>
    <w:tbl>
      <w:tblPr>
        <w:tblStyle w:val="TableGrid"/>
        <w:tblW w:w="0" w:type="auto"/>
        <w:jc w:val="center"/>
        <w:tblLook w:val="04A0" w:firstRow="1" w:lastRow="0" w:firstColumn="1" w:lastColumn="0" w:noHBand="0" w:noVBand="1"/>
      </w:tblPr>
      <w:tblGrid>
        <w:gridCol w:w="2075"/>
        <w:gridCol w:w="1272"/>
        <w:gridCol w:w="1272"/>
        <w:gridCol w:w="1272"/>
        <w:gridCol w:w="1272"/>
        <w:gridCol w:w="1272"/>
        <w:gridCol w:w="530"/>
      </w:tblGrid>
      <w:tr w:rsidR="00B949F8" w14:paraId="143ED0BB" w14:textId="77777777" w:rsidTr="00AD41FF">
        <w:trPr>
          <w:jc w:val="center"/>
        </w:trPr>
        <w:tc>
          <w:tcPr>
            <w:tcW w:w="0" w:type="auto"/>
            <w:shd w:val="clear" w:color="auto" w:fill="D9D9D9" w:themeFill="background1" w:themeFillShade="D9"/>
          </w:tcPr>
          <w:p w14:paraId="2288907E" w14:textId="7A961EB2" w:rsidR="00B67C7A" w:rsidRDefault="001E1FC3" w:rsidP="0000633D">
            <w:pPr>
              <w:rPr>
                <w:rFonts w:asciiTheme="minorHAnsi" w:hAnsiTheme="minorHAnsi" w:cstheme="minorHAnsi"/>
                <w:b/>
                <w:bCs/>
                <w:sz w:val="22"/>
                <w:szCs w:val="22"/>
              </w:rPr>
            </w:pPr>
            <w:r>
              <w:rPr>
                <w:rFonts w:asciiTheme="minorHAnsi" w:hAnsiTheme="minorHAnsi" w:cstheme="minorHAnsi"/>
                <w:b/>
                <w:sz w:val="22"/>
                <w:szCs w:val="22"/>
              </w:rPr>
              <w:t xml:space="preserve">Mitral </w:t>
            </w:r>
            <w:r w:rsidR="00B67C7A">
              <w:rPr>
                <w:rFonts w:asciiTheme="minorHAnsi" w:hAnsiTheme="minorHAnsi" w:cstheme="minorHAnsi"/>
                <w:b/>
                <w:sz w:val="22"/>
                <w:szCs w:val="22"/>
              </w:rPr>
              <w:t>Regurgitation</w:t>
            </w:r>
          </w:p>
        </w:tc>
        <w:tc>
          <w:tcPr>
            <w:tcW w:w="0" w:type="auto"/>
            <w:shd w:val="clear" w:color="auto" w:fill="D9D9D9" w:themeFill="background1" w:themeFillShade="D9"/>
          </w:tcPr>
          <w:p w14:paraId="6C1BFF9F" w14:textId="77777777" w:rsidR="00B67C7A" w:rsidRPr="00B67C7A" w:rsidRDefault="00B67C7A" w:rsidP="00C95F0C">
            <w:pPr>
              <w:jc w:val="center"/>
              <w:rPr>
                <w:rFonts w:asciiTheme="minorHAnsi" w:hAnsiTheme="minorHAnsi" w:cstheme="minorHAnsi"/>
                <w:b/>
                <w:bCs/>
                <w:sz w:val="22"/>
                <w:szCs w:val="22"/>
              </w:rPr>
            </w:pPr>
            <w:r w:rsidRPr="00B67C7A">
              <w:rPr>
                <w:rFonts w:asciiTheme="minorHAnsi" w:hAnsiTheme="minorHAnsi" w:cstheme="minorHAnsi"/>
                <w:b/>
                <w:bCs/>
                <w:sz w:val="22"/>
                <w:szCs w:val="22"/>
              </w:rPr>
              <w:t>Baseline</w:t>
            </w:r>
          </w:p>
        </w:tc>
        <w:tc>
          <w:tcPr>
            <w:tcW w:w="0" w:type="auto"/>
            <w:shd w:val="clear" w:color="auto" w:fill="D9D9D9" w:themeFill="background1" w:themeFillShade="D9"/>
          </w:tcPr>
          <w:p w14:paraId="587F2655" w14:textId="0F06653B" w:rsidR="00B67C7A" w:rsidRPr="00C23B69" w:rsidRDefault="00B67C7A" w:rsidP="00C95F0C">
            <w:pPr>
              <w:jc w:val="center"/>
              <w:rPr>
                <w:rFonts w:asciiTheme="minorHAnsi" w:hAnsiTheme="minorHAnsi" w:cstheme="minorHAnsi"/>
                <w:b/>
                <w:bCs/>
                <w:sz w:val="22"/>
                <w:szCs w:val="22"/>
              </w:rPr>
            </w:pPr>
            <w:r w:rsidRPr="00C23B69">
              <w:rPr>
                <w:rFonts w:asciiTheme="minorHAnsi" w:hAnsiTheme="minorHAnsi" w:cstheme="minorHAnsi"/>
                <w:b/>
                <w:bCs/>
                <w:sz w:val="22"/>
                <w:szCs w:val="22"/>
              </w:rPr>
              <w:t>Discharge</w:t>
            </w:r>
            <w:r w:rsidR="00C23B69" w:rsidRPr="00C23B69">
              <w:rPr>
                <w:rFonts w:asciiTheme="minorHAnsi" w:hAnsiTheme="minorHAnsi" w:cstheme="minorHAnsi"/>
                <w:b/>
                <w:bCs/>
                <w:sz w:val="22"/>
                <w:szCs w:val="22"/>
                <w:vertAlign w:val="superscript"/>
              </w:rPr>
              <w:t>1</w:t>
            </w:r>
          </w:p>
        </w:tc>
        <w:tc>
          <w:tcPr>
            <w:tcW w:w="0" w:type="auto"/>
            <w:shd w:val="clear" w:color="auto" w:fill="D9D9D9" w:themeFill="background1" w:themeFillShade="D9"/>
          </w:tcPr>
          <w:p w14:paraId="092A6C67" w14:textId="41544245" w:rsidR="00B67C7A" w:rsidRDefault="00B67C7A" w:rsidP="00C95F0C">
            <w:pPr>
              <w:jc w:val="center"/>
              <w:rPr>
                <w:rFonts w:asciiTheme="minorHAnsi" w:hAnsiTheme="minorHAnsi" w:cstheme="minorHAnsi"/>
                <w:b/>
                <w:bCs/>
                <w:sz w:val="22"/>
                <w:szCs w:val="22"/>
              </w:rPr>
            </w:pPr>
            <w:r>
              <w:rPr>
                <w:rFonts w:asciiTheme="minorHAnsi" w:hAnsiTheme="minorHAnsi" w:cstheme="minorHAnsi"/>
                <w:b/>
                <w:bCs/>
                <w:sz w:val="22"/>
                <w:szCs w:val="22"/>
              </w:rPr>
              <w:t>30 Days</w:t>
            </w:r>
          </w:p>
        </w:tc>
        <w:tc>
          <w:tcPr>
            <w:tcW w:w="0" w:type="auto"/>
            <w:shd w:val="clear" w:color="auto" w:fill="D9D9D9" w:themeFill="background1" w:themeFillShade="D9"/>
          </w:tcPr>
          <w:p w14:paraId="3B8D65CA" w14:textId="77777777" w:rsidR="00B67C7A" w:rsidRDefault="00B67C7A" w:rsidP="00C95F0C">
            <w:pPr>
              <w:jc w:val="center"/>
              <w:rPr>
                <w:rFonts w:asciiTheme="minorHAnsi" w:hAnsiTheme="minorHAnsi" w:cstheme="minorHAnsi"/>
                <w:b/>
                <w:bCs/>
                <w:sz w:val="22"/>
                <w:szCs w:val="22"/>
              </w:rPr>
            </w:pPr>
            <w:r>
              <w:rPr>
                <w:rFonts w:asciiTheme="minorHAnsi" w:hAnsiTheme="minorHAnsi" w:cstheme="minorHAnsi"/>
                <w:b/>
                <w:bCs/>
                <w:sz w:val="22"/>
                <w:szCs w:val="22"/>
              </w:rPr>
              <w:t>6 Months</w:t>
            </w:r>
          </w:p>
        </w:tc>
        <w:tc>
          <w:tcPr>
            <w:tcW w:w="0" w:type="auto"/>
            <w:shd w:val="clear" w:color="auto" w:fill="D9D9D9" w:themeFill="background1" w:themeFillShade="D9"/>
          </w:tcPr>
          <w:p w14:paraId="3A86BCF7" w14:textId="77777777" w:rsidR="00B67C7A" w:rsidRDefault="00B67C7A" w:rsidP="00C95F0C">
            <w:pPr>
              <w:jc w:val="center"/>
              <w:rPr>
                <w:rFonts w:asciiTheme="minorHAnsi" w:hAnsiTheme="minorHAnsi" w:cstheme="minorHAnsi"/>
                <w:b/>
                <w:bCs/>
                <w:sz w:val="22"/>
                <w:szCs w:val="22"/>
              </w:rPr>
            </w:pPr>
            <w:r>
              <w:rPr>
                <w:rFonts w:asciiTheme="minorHAnsi" w:hAnsiTheme="minorHAnsi" w:cstheme="minorHAnsi"/>
                <w:b/>
                <w:bCs/>
                <w:sz w:val="22"/>
                <w:szCs w:val="22"/>
              </w:rPr>
              <w:t>1 Year</w:t>
            </w:r>
          </w:p>
        </w:tc>
        <w:tc>
          <w:tcPr>
            <w:tcW w:w="0" w:type="auto"/>
            <w:shd w:val="clear" w:color="auto" w:fill="D9D9D9" w:themeFill="background1" w:themeFillShade="D9"/>
          </w:tcPr>
          <w:p w14:paraId="5E0C2D9D" w14:textId="77777777" w:rsidR="00B67C7A" w:rsidRDefault="00B67C7A" w:rsidP="00C95F0C">
            <w:pPr>
              <w:jc w:val="center"/>
              <w:rPr>
                <w:rFonts w:asciiTheme="minorHAnsi" w:hAnsiTheme="minorHAnsi" w:cstheme="minorHAnsi"/>
                <w:b/>
                <w:bCs/>
                <w:sz w:val="22"/>
                <w:szCs w:val="22"/>
              </w:rPr>
            </w:pPr>
            <w:r>
              <w:rPr>
                <w:rFonts w:asciiTheme="minorHAnsi" w:hAnsiTheme="minorHAnsi" w:cstheme="minorHAnsi"/>
                <w:b/>
                <w:bCs/>
                <w:sz w:val="22"/>
                <w:szCs w:val="22"/>
              </w:rPr>
              <w:t>……</w:t>
            </w:r>
          </w:p>
        </w:tc>
      </w:tr>
      <w:tr w:rsidR="006D0A2D" w14:paraId="1F6AE288" w14:textId="77777777" w:rsidTr="00AD41FF">
        <w:trPr>
          <w:jc w:val="center"/>
        </w:trPr>
        <w:tc>
          <w:tcPr>
            <w:tcW w:w="0" w:type="auto"/>
          </w:tcPr>
          <w:p w14:paraId="48DA509A" w14:textId="78401734" w:rsidR="006D0A2D" w:rsidRPr="007A758A" w:rsidRDefault="006D0A2D" w:rsidP="006D0A2D">
            <w:pPr>
              <w:rPr>
                <w:rFonts w:ascii="Calibri" w:hAnsi="Calibri" w:cs="Arial"/>
                <w:bCs/>
                <w:sz w:val="22"/>
                <w:szCs w:val="22"/>
              </w:rPr>
            </w:pPr>
            <w:r w:rsidRPr="007A758A">
              <w:rPr>
                <w:rFonts w:ascii="Calibri" w:hAnsi="Calibri" w:cs="Arial"/>
                <w:color w:val="000000"/>
                <w:sz w:val="22"/>
                <w:szCs w:val="22"/>
              </w:rPr>
              <w:t xml:space="preserve"> None / Trace</w:t>
            </w:r>
          </w:p>
        </w:tc>
        <w:tc>
          <w:tcPr>
            <w:tcW w:w="0" w:type="auto"/>
          </w:tcPr>
          <w:p w14:paraId="7A530666" w14:textId="3E3D41F6"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78AB49B2" w14:textId="4F18510F"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5E296AD1" w14:textId="72EA8C5B" w:rsidR="006D0A2D" w:rsidRPr="00427B86"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75F3C630" w14:textId="2B176C15"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24071FB7" w14:textId="3C9A2032"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4058881F" w14:textId="6A658EE7" w:rsidR="006D0A2D" w:rsidRDefault="006D0A2D" w:rsidP="006D0A2D">
            <w:pPr>
              <w:jc w:val="center"/>
              <w:rPr>
                <w:rFonts w:asciiTheme="minorHAnsi" w:hAnsiTheme="minorHAnsi" w:cstheme="minorHAnsi"/>
                <w:b/>
                <w:bCs/>
                <w:sz w:val="22"/>
                <w:szCs w:val="22"/>
              </w:rPr>
            </w:pPr>
          </w:p>
        </w:tc>
      </w:tr>
      <w:tr w:rsidR="006D0A2D" w14:paraId="3F49F43B" w14:textId="77777777" w:rsidTr="00AD41FF">
        <w:trPr>
          <w:jc w:val="center"/>
        </w:trPr>
        <w:tc>
          <w:tcPr>
            <w:tcW w:w="0" w:type="auto"/>
          </w:tcPr>
          <w:p w14:paraId="62814A01" w14:textId="39CE8BD8" w:rsidR="006D0A2D" w:rsidRPr="007A758A" w:rsidRDefault="006D0A2D" w:rsidP="006D0A2D">
            <w:pPr>
              <w:rPr>
                <w:rFonts w:ascii="Calibri" w:hAnsi="Calibri" w:cs="Arial"/>
                <w:bCs/>
                <w:sz w:val="22"/>
                <w:szCs w:val="22"/>
              </w:rPr>
            </w:pPr>
            <w:r w:rsidRPr="007A758A">
              <w:rPr>
                <w:rFonts w:ascii="Calibri" w:hAnsi="Calibri" w:cs="Arial"/>
                <w:color w:val="000000"/>
                <w:sz w:val="22"/>
                <w:szCs w:val="22"/>
              </w:rPr>
              <w:t xml:space="preserve"> Mild</w:t>
            </w:r>
          </w:p>
        </w:tc>
        <w:tc>
          <w:tcPr>
            <w:tcW w:w="0" w:type="auto"/>
          </w:tcPr>
          <w:p w14:paraId="1500F6F6" w14:textId="7FD1EB56"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07165CAD" w14:textId="333E45E4"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610EF2BD" w14:textId="770C1B35" w:rsidR="006D0A2D" w:rsidRPr="00427B86"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15831F6B" w14:textId="267CC93A"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62590EC8" w14:textId="1C406B0C"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0D98F05E" w14:textId="55282402" w:rsidR="006D0A2D" w:rsidRDefault="006D0A2D" w:rsidP="006D0A2D">
            <w:pPr>
              <w:jc w:val="center"/>
              <w:rPr>
                <w:rFonts w:asciiTheme="minorHAnsi" w:hAnsiTheme="minorHAnsi" w:cstheme="minorHAnsi"/>
                <w:b/>
                <w:bCs/>
                <w:sz w:val="22"/>
                <w:szCs w:val="22"/>
              </w:rPr>
            </w:pPr>
          </w:p>
        </w:tc>
      </w:tr>
      <w:tr w:rsidR="006D0A2D" w14:paraId="32A16512" w14:textId="77777777" w:rsidTr="00AD41FF">
        <w:trPr>
          <w:jc w:val="center"/>
        </w:trPr>
        <w:tc>
          <w:tcPr>
            <w:tcW w:w="0" w:type="auto"/>
          </w:tcPr>
          <w:p w14:paraId="132B4A1D" w14:textId="720791B2" w:rsidR="006D0A2D" w:rsidRPr="007A758A" w:rsidRDefault="006D0A2D" w:rsidP="006D0A2D">
            <w:pPr>
              <w:rPr>
                <w:rFonts w:ascii="Calibri" w:hAnsi="Calibri" w:cs="Arial"/>
                <w:bCs/>
                <w:sz w:val="22"/>
                <w:szCs w:val="22"/>
              </w:rPr>
            </w:pPr>
            <w:r w:rsidRPr="007A758A">
              <w:rPr>
                <w:rFonts w:ascii="Calibri" w:hAnsi="Calibri" w:cs="Arial"/>
                <w:color w:val="000000"/>
                <w:sz w:val="22"/>
                <w:szCs w:val="22"/>
              </w:rPr>
              <w:t xml:space="preserve"> </w:t>
            </w:r>
            <w:r>
              <w:rPr>
                <w:rFonts w:ascii="Calibri" w:hAnsi="Calibri" w:cs="Arial"/>
                <w:color w:val="000000"/>
                <w:sz w:val="22"/>
                <w:szCs w:val="22"/>
              </w:rPr>
              <w:t>Mild-</w:t>
            </w:r>
            <w:r w:rsidRPr="007A758A">
              <w:rPr>
                <w:rFonts w:ascii="Calibri" w:hAnsi="Calibri" w:cs="Arial"/>
                <w:color w:val="000000"/>
                <w:sz w:val="22"/>
                <w:szCs w:val="22"/>
              </w:rPr>
              <w:t>Moderate</w:t>
            </w:r>
          </w:p>
        </w:tc>
        <w:tc>
          <w:tcPr>
            <w:tcW w:w="0" w:type="auto"/>
          </w:tcPr>
          <w:p w14:paraId="7EC6E35E" w14:textId="6E576EF1"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67F7595E" w14:textId="2B480D9C"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2F0D8D21" w14:textId="063EEF78" w:rsidR="006D0A2D" w:rsidRPr="00427B86"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35EBE7C2" w14:textId="3775813F"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3626BCDE" w14:textId="31EC1FA2"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07285DC1" w14:textId="7FFA56BC" w:rsidR="006D0A2D" w:rsidRDefault="006D0A2D" w:rsidP="006D0A2D">
            <w:pPr>
              <w:jc w:val="center"/>
              <w:rPr>
                <w:rFonts w:asciiTheme="minorHAnsi" w:hAnsiTheme="minorHAnsi" w:cstheme="minorHAnsi"/>
                <w:b/>
                <w:bCs/>
                <w:sz w:val="22"/>
                <w:szCs w:val="22"/>
              </w:rPr>
            </w:pPr>
          </w:p>
        </w:tc>
      </w:tr>
      <w:tr w:rsidR="006D0A2D" w14:paraId="13A19A5A" w14:textId="77777777" w:rsidTr="00AD41FF">
        <w:trPr>
          <w:jc w:val="center"/>
        </w:trPr>
        <w:tc>
          <w:tcPr>
            <w:tcW w:w="0" w:type="auto"/>
          </w:tcPr>
          <w:p w14:paraId="74AF209A" w14:textId="2476638C" w:rsidR="006D0A2D" w:rsidRPr="007A758A" w:rsidRDefault="006D0A2D" w:rsidP="006D0A2D">
            <w:pPr>
              <w:rPr>
                <w:rFonts w:ascii="Calibri" w:hAnsi="Calibri" w:cs="Arial"/>
                <w:bCs/>
                <w:sz w:val="22"/>
                <w:szCs w:val="22"/>
              </w:rPr>
            </w:pPr>
            <w:r w:rsidRPr="007A758A">
              <w:rPr>
                <w:rFonts w:ascii="Calibri" w:hAnsi="Calibri" w:cs="Arial"/>
                <w:color w:val="000000"/>
                <w:sz w:val="22"/>
                <w:szCs w:val="22"/>
              </w:rPr>
              <w:t xml:space="preserve"> </w:t>
            </w:r>
            <w:r>
              <w:rPr>
                <w:rFonts w:ascii="Calibri" w:hAnsi="Calibri" w:cs="Arial"/>
                <w:color w:val="000000"/>
                <w:sz w:val="22"/>
                <w:szCs w:val="22"/>
              </w:rPr>
              <w:t>Moderate-Severe</w:t>
            </w:r>
          </w:p>
        </w:tc>
        <w:tc>
          <w:tcPr>
            <w:tcW w:w="0" w:type="auto"/>
          </w:tcPr>
          <w:p w14:paraId="7D82B591" w14:textId="4A866A36"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1D6175E8" w14:textId="21A563B9"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1A7C852C" w14:textId="60EF7C55" w:rsidR="006D0A2D" w:rsidRPr="00427B86"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360DA873" w14:textId="5E81B7B2"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450417D9" w14:textId="31711A4E" w:rsidR="006D0A2D" w:rsidRPr="00427B86" w:rsidRDefault="006D0A2D" w:rsidP="006D0A2D">
            <w:pPr>
              <w:jc w:val="center"/>
              <w:rPr>
                <w:rFonts w:asciiTheme="minorHAnsi" w:hAnsiTheme="minorHAnsi" w:cstheme="minorHAnsi"/>
                <w:b/>
                <w:bCs/>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4913B207" w14:textId="41DE6DB9" w:rsidR="006D0A2D" w:rsidRDefault="006D0A2D" w:rsidP="006D0A2D">
            <w:pPr>
              <w:jc w:val="center"/>
              <w:rPr>
                <w:rFonts w:asciiTheme="minorHAnsi" w:hAnsiTheme="minorHAnsi" w:cstheme="minorHAnsi"/>
                <w:b/>
                <w:bCs/>
                <w:sz w:val="22"/>
                <w:szCs w:val="22"/>
              </w:rPr>
            </w:pPr>
          </w:p>
        </w:tc>
      </w:tr>
      <w:tr w:rsidR="006D0A2D" w14:paraId="37306A6C" w14:textId="77777777" w:rsidTr="00AD41FF">
        <w:trPr>
          <w:jc w:val="center"/>
        </w:trPr>
        <w:tc>
          <w:tcPr>
            <w:tcW w:w="0" w:type="auto"/>
          </w:tcPr>
          <w:p w14:paraId="39AB2013" w14:textId="6CD5C687" w:rsidR="006D0A2D" w:rsidRPr="007A758A" w:rsidRDefault="006D0A2D" w:rsidP="006D0A2D">
            <w:pPr>
              <w:rPr>
                <w:rFonts w:ascii="Calibri" w:hAnsi="Calibri" w:cs="Arial"/>
                <w:bCs/>
                <w:sz w:val="22"/>
                <w:szCs w:val="22"/>
              </w:rPr>
            </w:pPr>
            <w:r>
              <w:rPr>
                <w:rFonts w:ascii="Calibri" w:hAnsi="Calibri" w:cs="Arial"/>
                <w:color w:val="000000"/>
                <w:sz w:val="22"/>
                <w:szCs w:val="22"/>
              </w:rPr>
              <w:t xml:space="preserve"> Severe</w:t>
            </w:r>
          </w:p>
        </w:tc>
        <w:tc>
          <w:tcPr>
            <w:tcW w:w="0" w:type="auto"/>
          </w:tcPr>
          <w:p w14:paraId="74FA4746" w14:textId="5B0AF8BA" w:rsidR="006D0A2D" w:rsidRPr="00427B86"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576AF6F9" w14:textId="4EF4E1F8"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408D487C" w14:textId="238DBE3D" w:rsidR="006D0A2D" w:rsidRPr="00427B86"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072280DC" w14:textId="0FC7E728" w:rsidR="006D0A2D" w:rsidRPr="00427B86"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51B63A28" w14:textId="02FB9777" w:rsidR="006D0A2D" w:rsidRPr="00427B86"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56E20040" w14:textId="0D241CC4" w:rsidR="006D0A2D" w:rsidRPr="003A0C8D" w:rsidRDefault="006D0A2D" w:rsidP="006D0A2D">
            <w:pPr>
              <w:jc w:val="center"/>
              <w:rPr>
                <w:rFonts w:asciiTheme="minorHAnsi" w:hAnsiTheme="minorHAnsi" w:cstheme="minorHAnsi"/>
                <w:sz w:val="22"/>
                <w:szCs w:val="22"/>
              </w:rPr>
            </w:pPr>
          </w:p>
        </w:tc>
      </w:tr>
      <w:tr w:rsidR="006D0A2D" w14:paraId="502EC22B" w14:textId="77777777" w:rsidTr="00AD41FF">
        <w:trPr>
          <w:jc w:val="center"/>
        </w:trPr>
        <w:tc>
          <w:tcPr>
            <w:tcW w:w="0" w:type="auto"/>
          </w:tcPr>
          <w:p w14:paraId="23571BF1" w14:textId="49A1C342" w:rsidR="006D0A2D" w:rsidRPr="0083530A" w:rsidRDefault="006D0A2D" w:rsidP="006D0A2D">
            <w:pPr>
              <w:rPr>
                <w:rFonts w:ascii="Calibri" w:hAnsi="Calibri" w:cs="Arial"/>
                <w:color w:val="000000"/>
                <w:sz w:val="22"/>
                <w:szCs w:val="22"/>
              </w:rPr>
            </w:pPr>
            <w:r w:rsidRPr="0083530A">
              <w:rPr>
                <w:rFonts w:ascii="Calibri" w:hAnsi="Calibri" w:cs="Arial"/>
                <w:color w:val="000000"/>
                <w:sz w:val="22"/>
                <w:szCs w:val="22"/>
              </w:rPr>
              <w:t>Non</w:t>
            </w:r>
            <w:r>
              <w:rPr>
                <w:rFonts w:ascii="Calibri" w:hAnsi="Calibri" w:cs="Arial"/>
                <w:color w:val="000000"/>
                <w:sz w:val="22"/>
                <w:szCs w:val="22"/>
              </w:rPr>
              <w:t>-</w:t>
            </w:r>
            <w:r w:rsidRPr="0083530A">
              <w:rPr>
                <w:rFonts w:ascii="Calibri" w:hAnsi="Calibri" w:cs="Arial"/>
                <w:color w:val="000000"/>
                <w:sz w:val="22"/>
                <w:szCs w:val="22"/>
              </w:rPr>
              <w:t>evaluable</w:t>
            </w:r>
          </w:p>
        </w:tc>
        <w:tc>
          <w:tcPr>
            <w:tcW w:w="0" w:type="auto"/>
          </w:tcPr>
          <w:p w14:paraId="5FD7B408" w14:textId="08EE70F9"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71227BAF" w14:textId="3E70B18A"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52EFCE2D" w14:textId="0457C4A2"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54C579E0" w14:textId="361F2650"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36E164EF" w14:textId="640D8C06" w:rsidR="006D0A2D" w:rsidRPr="00703E99" w:rsidRDefault="006D0A2D" w:rsidP="006D0A2D">
            <w:pPr>
              <w:jc w:val="center"/>
              <w:rPr>
                <w:rFonts w:asciiTheme="minorHAnsi" w:hAnsiTheme="minorHAnsi" w:cstheme="minorHAnsi"/>
                <w:sz w:val="22"/>
                <w:szCs w:val="22"/>
              </w:rPr>
            </w:pPr>
            <w:r w:rsidRPr="00D21317">
              <w:rPr>
                <w:rFonts w:cstheme="minorHAnsi"/>
              </w:rPr>
              <w:t>x/xx (</w:t>
            </w:r>
            <w:proofErr w:type="spellStart"/>
            <w:r w:rsidRPr="00D21317">
              <w:rPr>
                <w:rFonts w:cstheme="minorHAnsi"/>
              </w:rPr>
              <w:t>xx.x</w:t>
            </w:r>
            <w:proofErr w:type="spellEnd"/>
            <w:r w:rsidRPr="00D21317">
              <w:rPr>
                <w:rFonts w:cstheme="minorHAnsi"/>
              </w:rPr>
              <w:t>%)</w:t>
            </w:r>
            <w:r w:rsidRPr="00D21317" w:rsidDel="008769AF">
              <w:rPr>
                <w:rFonts w:cstheme="minorHAnsi"/>
              </w:rPr>
              <w:t xml:space="preserve"> </w:t>
            </w:r>
          </w:p>
        </w:tc>
        <w:tc>
          <w:tcPr>
            <w:tcW w:w="0" w:type="auto"/>
          </w:tcPr>
          <w:p w14:paraId="7FEA0780" w14:textId="77777777" w:rsidR="006D0A2D" w:rsidRPr="00156FAD" w:rsidRDefault="006D0A2D" w:rsidP="006D0A2D">
            <w:pPr>
              <w:jc w:val="center"/>
              <w:rPr>
                <w:rFonts w:cstheme="minorHAnsi"/>
              </w:rPr>
            </w:pPr>
          </w:p>
        </w:tc>
      </w:tr>
      <w:tr w:rsidR="0083530A" w14:paraId="59A908DB" w14:textId="77777777" w:rsidTr="00AD41FF">
        <w:trPr>
          <w:jc w:val="center"/>
        </w:trPr>
        <w:tc>
          <w:tcPr>
            <w:tcW w:w="0" w:type="auto"/>
            <w:gridSpan w:val="7"/>
          </w:tcPr>
          <w:p w14:paraId="0BACB9DB" w14:textId="76C1AE86" w:rsidR="0083530A" w:rsidRDefault="006D0A2D" w:rsidP="0083530A">
            <w:pPr>
              <w:keepNext/>
              <w:adjustRightInd w:val="0"/>
              <w:rPr>
                <w:rFonts w:ascii="Calibri" w:hAnsi="Calibri" w:cs="Calibri"/>
                <w:sz w:val="16"/>
                <w:szCs w:val="16"/>
              </w:rPr>
            </w:pPr>
            <w:r w:rsidRPr="00703E99">
              <w:rPr>
                <w:rFonts w:ascii="Calibri" w:hAnsi="Calibri" w:cs="Calibri"/>
                <w:sz w:val="16"/>
                <w:szCs w:val="16"/>
              </w:rPr>
              <w:t>[1]</w:t>
            </w:r>
            <w:r>
              <w:rPr>
                <w:rFonts w:ascii="Calibri" w:hAnsi="Calibri" w:cs="Calibri"/>
                <w:sz w:val="16"/>
                <w:szCs w:val="16"/>
                <w:vertAlign w:val="superscript"/>
              </w:rPr>
              <w:t xml:space="preserve"> </w:t>
            </w:r>
            <w:r w:rsidR="0083530A" w:rsidRPr="00630ADE">
              <w:rPr>
                <w:rFonts w:ascii="Calibri" w:hAnsi="Calibri" w:cs="Calibri"/>
                <w:sz w:val="16"/>
                <w:szCs w:val="16"/>
              </w:rPr>
              <w:t>Discharge or Day 7 whichever occurs first</w:t>
            </w:r>
          </w:p>
          <w:p w14:paraId="66F20994" w14:textId="1825365A" w:rsidR="0083530A" w:rsidRPr="00853DE4" w:rsidRDefault="0083530A" w:rsidP="0083530A">
            <w:pPr>
              <w:rPr>
                <w:rFonts w:asciiTheme="minorHAnsi" w:hAnsiTheme="minorHAnsi" w:cstheme="minorHAnsi"/>
                <w:sz w:val="16"/>
                <w:szCs w:val="16"/>
              </w:rPr>
            </w:pPr>
            <w:r>
              <w:rPr>
                <w:rFonts w:asciiTheme="minorHAnsi" w:hAnsiTheme="minorHAnsi" w:cstheme="minorHAnsi"/>
                <w:sz w:val="16"/>
                <w:szCs w:val="16"/>
              </w:rPr>
              <w:t>Categorical measures: %</w:t>
            </w:r>
            <w:r w:rsidR="00B83B4C">
              <w:rPr>
                <w:rFonts w:asciiTheme="minorHAnsi" w:hAnsiTheme="minorHAnsi" w:cstheme="minorHAnsi"/>
                <w:sz w:val="16"/>
                <w:szCs w:val="16"/>
              </w:rPr>
              <w:t xml:space="preserve"> </w:t>
            </w:r>
            <w:r w:rsidR="00B83B4C">
              <w:rPr>
                <w:rFonts w:ascii="Calibri" w:hAnsi="Calibri" w:cs="Calibri"/>
                <w:sz w:val="16"/>
                <w:szCs w:val="16"/>
              </w:rPr>
              <w:t>(n/Total N)</w:t>
            </w:r>
          </w:p>
          <w:p w14:paraId="4AAFE9CC" w14:textId="7F7F3842" w:rsidR="0083530A" w:rsidRPr="00853DE4" w:rsidRDefault="0083530A" w:rsidP="0083530A">
            <w:pPr>
              <w:rPr>
                <w:rFonts w:cstheme="minorHAnsi"/>
                <w:sz w:val="16"/>
                <w:szCs w:val="16"/>
              </w:rPr>
            </w:pPr>
            <w:r w:rsidRPr="00853DE4">
              <w:rPr>
                <w:rFonts w:ascii="Calibri" w:hAnsi="Calibri" w:cs="Calibri"/>
                <w:sz w:val="16"/>
                <w:szCs w:val="16"/>
              </w:rPr>
              <w:t xml:space="preserve">Source: </w:t>
            </w:r>
            <w:proofErr w:type="spellStart"/>
            <w:r w:rsidRPr="00853DE4">
              <w:rPr>
                <w:rFonts w:ascii="Calibri" w:hAnsi="Calibri" w:cs="Calibri"/>
                <w:sz w:val="16"/>
                <w:szCs w:val="16"/>
              </w:rPr>
              <w:t>program_name.sas</w:t>
            </w:r>
            <w:proofErr w:type="spellEnd"/>
            <w:r w:rsidRPr="00853DE4">
              <w:rPr>
                <w:rFonts w:ascii="Calibri" w:hAnsi="Calibri" w:cs="Calibri"/>
                <w:sz w:val="16"/>
                <w:szCs w:val="16"/>
              </w:rPr>
              <w:t xml:space="preserve"> Extract Date: DDMMMYYYY Run Date (Time): DDMMMYYYY (</w:t>
            </w:r>
            <w:proofErr w:type="spellStart"/>
            <w:r w:rsidRPr="00853DE4">
              <w:rPr>
                <w:rFonts w:ascii="Calibri" w:hAnsi="Calibri" w:cs="Calibri"/>
                <w:sz w:val="16"/>
                <w:szCs w:val="16"/>
              </w:rPr>
              <w:t>hh:mm</w:t>
            </w:r>
            <w:proofErr w:type="spellEnd"/>
            <w:r w:rsidRPr="00853DE4">
              <w:rPr>
                <w:rFonts w:ascii="Calibri" w:hAnsi="Calibri" w:cs="Calibri"/>
                <w:sz w:val="16"/>
                <w:szCs w:val="16"/>
              </w:rPr>
              <w:t xml:space="preserve">)       </w:t>
            </w:r>
          </w:p>
        </w:tc>
      </w:tr>
    </w:tbl>
    <w:p w14:paraId="07E2F3CB" w14:textId="77777777" w:rsidR="00EC0112" w:rsidRDefault="00EC0112">
      <w:pPr>
        <w:spacing w:after="160" w:line="259" w:lineRule="auto"/>
      </w:pPr>
      <w:bookmarkStart w:id="140" w:name="_Toc14427489"/>
    </w:p>
    <w:bookmarkEnd w:id="140"/>
    <w:p w14:paraId="0EB93382" w14:textId="3F165916" w:rsidR="00292156" w:rsidRDefault="00292156" w:rsidP="00292156"/>
    <w:p w14:paraId="57648818" w14:textId="30105AA3" w:rsidR="00292156" w:rsidRDefault="00292156" w:rsidP="00292156"/>
    <w:p w14:paraId="1CB14363" w14:textId="2870765E" w:rsidR="001D2C85" w:rsidRPr="00A053EC" w:rsidRDefault="001D2C85" w:rsidP="00703E99">
      <w:pPr>
        <w:pStyle w:val="Heading2"/>
      </w:pPr>
      <w:bookmarkStart w:id="141" w:name="_Toc18070985"/>
      <w:bookmarkStart w:id="142" w:name="_Toc75957432"/>
      <w:bookmarkStart w:id="143" w:name="_Toc204078570"/>
      <w:commentRangeStart w:id="144"/>
      <w:r w:rsidRPr="00A053EC">
        <w:t xml:space="preserve">Table </w:t>
      </w:r>
      <w:proofErr w:type="gramStart"/>
      <w:r w:rsidR="003E7223">
        <w:t>1</w:t>
      </w:r>
      <w:r w:rsidR="00437744">
        <w:t>5</w:t>
      </w:r>
      <w:r w:rsidR="003E7223">
        <w:t xml:space="preserve"> </w:t>
      </w:r>
      <w:r w:rsidRPr="00A053EC">
        <w:t xml:space="preserve"> Transthoracic</w:t>
      </w:r>
      <w:proofErr w:type="gramEnd"/>
      <w:r w:rsidRPr="00A053EC">
        <w:t xml:space="preserve"> Echocardiogram (TTE) by Core Lab – Unpaired Analysis-Mitral</w:t>
      </w:r>
      <w:bookmarkEnd w:id="141"/>
      <w:bookmarkEnd w:id="142"/>
      <w:bookmarkEnd w:id="143"/>
    </w:p>
    <w:p w14:paraId="5772F45F" w14:textId="2F1918B1" w:rsidR="001D2C85" w:rsidRPr="00703E99" w:rsidRDefault="006D0A2D" w:rsidP="006D0A2D">
      <w:pPr>
        <w:jc w:val="center"/>
        <w:rPr>
          <w:b/>
          <w:bCs/>
        </w:rPr>
      </w:pPr>
      <w:r w:rsidRPr="00703E99">
        <w:rPr>
          <w:b/>
          <w:bCs/>
        </w:rPr>
        <w:t>Enrolled Population (N=xx)</w:t>
      </w:r>
      <w:commentRangeEnd w:id="144"/>
      <w:r w:rsidR="00D6021E" w:rsidRPr="00703E99">
        <w:rPr>
          <w:rStyle w:val="CommentReference"/>
          <w:b/>
          <w:bCs/>
          <w:sz w:val="22"/>
          <w:szCs w:val="22"/>
        </w:rPr>
        <w:commentReference w:id="144"/>
      </w:r>
    </w:p>
    <w:p w14:paraId="70D4F96B" w14:textId="77777777" w:rsidR="006D0A2D" w:rsidRPr="008B6F76" w:rsidRDefault="006D0A2D" w:rsidP="00703E99">
      <w:pPr>
        <w:jc w:val="center"/>
      </w:pPr>
    </w:p>
    <w:tbl>
      <w:tblPr>
        <w:tblStyle w:val="TableGrid"/>
        <w:tblW w:w="5649" w:type="pct"/>
        <w:tblLook w:val="04A0" w:firstRow="1" w:lastRow="0" w:firstColumn="1" w:lastColumn="0" w:noHBand="0" w:noVBand="1"/>
      </w:tblPr>
      <w:tblGrid>
        <w:gridCol w:w="2383"/>
        <w:gridCol w:w="1661"/>
        <w:gridCol w:w="1847"/>
        <w:gridCol w:w="1656"/>
        <w:gridCol w:w="1582"/>
        <w:gridCol w:w="1435"/>
      </w:tblGrid>
      <w:tr w:rsidR="001D2C85" w:rsidRPr="00F6552D" w14:paraId="75BFC9E4" w14:textId="77777777" w:rsidTr="00FF6377">
        <w:trPr>
          <w:trHeight w:val="270"/>
          <w:tblHeader/>
        </w:trPr>
        <w:tc>
          <w:tcPr>
            <w:tcW w:w="1128" w:type="pct"/>
            <w:shd w:val="clear" w:color="auto" w:fill="D9D9D9" w:themeFill="background1" w:themeFillShade="D9"/>
            <w:vAlign w:val="bottom"/>
          </w:tcPr>
          <w:p w14:paraId="7015BE52" w14:textId="245E832A" w:rsidR="001D2C85" w:rsidRPr="00F6552D" w:rsidRDefault="001D2C85" w:rsidP="00B002E1">
            <w:pPr>
              <w:jc w:val="center"/>
              <w:rPr>
                <w:rFonts w:asciiTheme="minorHAnsi" w:hAnsiTheme="minorHAnsi" w:cstheme="minorHAnsi"/>
                <w:sz w:val="22"/>
                <w:szCs w:val="22"/>
              </w:rPr>
            </w:pPr>
            <w:r w:rsidRPr="00F6552D">
              <w:rPr>
                <w:rFonts w:asciiTheme="minorHAnsi" w:hAnsiTheme="minorHAnsi" w:cstheme="minorHAnsi"/>
                <w:b/>
                <w:bCs/>
                <w:sz w:val="22"/>
                <w:szCs w:val="22"/>
              </w:rPr>
              <w:t>Echo TTE Variable</w:t>
            </w:r>
          </w:p>
        </w:tc>
        <w:tc>
          <w:tcPr>
            <w:tcW w:w="786" w:type="pct"/>
            <w:shd w:val="clear" w:color="auto" w:fill="D9D9D9" w:themeFill="background1" w:themeFillShade="D9"/>
            <w:vAlign w:val="bottom"/>
          </w:tcPr>
          <w:p w14:paraId="0D333984" w14:textId="3DC456B6" w:rsidR="001D2C85" w:rsidRPr="00F6552D" w:rsidRDefault="001D2C85" w:rsidP="00B002E1">
            <w:pPr>
              <w:jc w:val="center"/>
              <w:rPr>
                <w:rFonts w:asciiTheme="minorHAnsi" w:hAnsiTheme="minorHAnsi" w:cstheme="minorHAnsi"/>
                <w:sz w:val="22"/>
                <w:szCs w:val="22"/>
              </w:rPr>
            </w:pPr>
            <w:r w:rsidRPr="00F6552D">
              <w:rPr>
                <w:rFonts w:asciiTheme="minorHAnsi" w:hAnsiTheme="minorHAnsi" w:cstheme="minorHAnsi"/>
                <w:b/>
                <w:bCs/>
                <w:sz w:val="22"/>
                <w:szCs w:val="22"/>
              </w:rPr>
              <w:t>Baseline</w:t>
            </w:r>
          </w:p>
        </w:tc>
        <w:tc>
          <w:tcPr>
            <w:tcW w:w="874" w:type="pct"/>
            <w:shd w:val="clear" w:color="auto" w:fill="D9D9D9" w:themeFill="background1" w:themeFillShade="D9"/>
            <w:vAlign w:val="bottom"/>
          </w:tcPr>
          <w:p w14:paraId="01323BD2" w14:textId="02064003" w:rsidR="001D2C85" w:rsidRPr="00F6552D" w:rsidRDefault="001D2C85" w:rsidP="00B002E1">
            <w:pPr>
              <w:jc w:val="center"/>
              <w:rPr>
                <w:rFonts w:asciiTheme="minorHAnsi" w:hAnsiTheme="minorHAnsi" w:cstheme="minorHAnsi"/>
                <w:sz w:val="22"/>
                <w:szCs w:val="22"/>
              </w:rPr>
            </w:pPr>
            <w:r w:rsidRPr="00F6552D">
              <w:rPr>
                <w:rFonts w:asciiTheme="minorHAnsi" w:hAnsiTheme="minorHAnsi" w:cstheme="minorHAnsi"/>
                <w:b/>
                <w:bCs/>
                <w:sz w:val="22"/>
                <w:szCs w:val="22"/>
              </w:rPr>
              <w:t>Discharge</w:t>
            </w:r>
            <w:r w:rsidR="006D0A2D">
              <w:rPr>
                <w:rFonts w:asciiTheme="minorHAnsi" w:hAnsiTheme="minorHAnsi" w:cstheme="minorHAnsi"/>
                <w:b/>
                <w:bCs/>
                <w:sz w:val="22"/>
                <w:szCs w:val="22"/>
                <w:vertAlign w:val="superscript"/>
              </w:rPr>
              <w:t>1</w:t>
            </w:r>
          </w:p>
        </w:tc>
        <w:tc>
          <w:tcPr>
            <w:tcW w:w="784" w:type="pct"/>
            <w:shd w:val="clear" w:color="auto" w:fill="D9D9D9" w:themeFill="background1" w:themeFillShade="D9"/>
            <w:vAlign w:val="bottom"/>
          </w:tcPr>
          <w:p w14:paraId="7F2DA9F9" w14:textId="44D261EC" w:rsidR="001D2C85" w:rsidRPr="00F6552D" w:rsidRDefault="001D2C85" w:rsidP="00B002E1">
            <w:pPr>
              <w:jc w:val="center"/>
              <w:rPr>
                <w:rFonts w:asciiTheme="minorHAnsi" w:hAnsiTheme="minorHAnsi" w:cstheme="minorHAnsi"/>
                <w:sz w:val="22"/>
                <w:szCs w:val="22"/>
              </w:rPr>
            </w:pPr>
            <w:r w:rsidRPr="00F6552D">
              <w:rPr>
                <w:rFonts w:asciiTheme="minorHAnsi" w:hAnsiTheme="minorHAnsi" w:cstheme="minorHAnsi"/>
                <w:b/>
                <w:bCs/>
                <w:sz w:val="22"/>
                <w:szCs w:val="22"/>
              </w:rPr>
              <w:t>30 Days</w:t>
            </w:r>
          </w:p>
        </w:tc>
        <w:tc>
          <w:tcPr>
            <w:tcW w:w="749" w:type="pct"/>
            <w:shd w:val="clear" w:color="auto" w:fill="D9D9D9" w:themeFill="background1" w:themeFillShade="D9"/>
            <w:vAlign w:val="bottom"/>
          </w:tcPr>
          <w:p w14:paraId="19F7C830" w14:textId="5AE19381" w:rsidR="001D2C85" w:rsidRPr="00F6552D" w:rsidRDefault="001D2C85" w:rsidP="0062641A">
            <w:pPr>
              <w:jc w:val="center"/>
              <w:rPr>
                <w:rFonts w:asciiTheme="minorHAnsi" w:hAnsiTheme="minorHAnsi" w:cstheme="minorHAnsi"/>
                <w:sz w:val="22"/>
                <w:szCs w:val="22"/>
              </w:rPr>
            </w:pPr>
            <w:r w:rsidRPr="00F6552D">
              <w:rPr>
                <w:rFonts w:asciiTheme="minorHAnsi" w:hAnsiTheme="minorHAnsi" w:cstheme="minorHAnsi"/>
                <w:b/>
                <w:bCs/>
                <w:sz w:val="22"/>
                <w:szCs w:val="22"/>
              </w:rPr>
              <w:t>6 months</w:t>
            </w:r>
          </w:p>
        </w:tc>
        <w:tc>
          <w:tcPr>
            <w:tcW w:w="679" w:type="pct"/>
            <w:shd w:val="clear" w:color="auto" w:fill="D9D9D9" w:themeFill="background1" w:themeFillShade="D9"/>
            <w:vAlign w:val="bottom"/>
          </w:tcPr>
          <w:p w14:paraId="6E8169AB" w14:textId="4D7B35A2" w:rsidR="001D2C85" w:rsidRPr="00F6552D" w:rsidRDefault="001D2C85" w:rsidP="0062641A">
            <w:pPr>
              <w:jc w:val="center"/>
              <w:rPr>
                <w:rFonts w:asciiTheme="minorHAnsi" w:hAnsiTheme="minorHAnsi" w:cstheme="minorHAnsi"/>
                <w:b/>
                <w:bCs/>
                <w:sz w:val="22"/>
                <w:szCs w:val="22"/>
              </w:rPr>
            </w:pPr>
            <w:r w:rsidRPr="00F6552D">
              <w:rPr>
                <w:rFonts w:asciiTheme="minorHAnsi" w:hAnsiTheme="minorHAnsi" w:cstheme="minorHAnsi"/>
                <w:b/>
                <w:bCs/>
                <w:sz w:val="22"/>
                <w:szCs w:val="22"/>
              </w:rPr>
              <w:t>1 year</w:t>
            </w:r>
          </w:p>
        </w:tc>
      </w:tr>
      <w:tr w:rsidR="00551D23" w:rsidRPr="00F6552D" w14:paraId="56CB11D6" w14:textId="77777777" w:rsidTr="00FF6377">
        <w:trPr>
          <w:trHeight w:val="525"/>
        </w:trPr>
        <w:tc>
          <w:tcPr>
            <w:tcW w:w="1128" w:type="pct"/>
          </w:tcPr>
          <w:p w14:paraId="59B12AEF" w14:textId="0AC55F4C" w:rsidR="00551D23" w:rsidRPr="00F6552D" w:rsidRDefault="00551D23" w:rsidP="00551D23">
            <w:pPr>
              <w:rPr>
                <w:rFonts w:asciiTheme="minorHAnsi" w:hAnsiTheme="minorHAnsi" w:cstheme="minorHAnsi"/>
                <w:sz w:val="22"/>
                <w:szCs w:val="22"/>
              </w:rPr>
            </w:pPr>
            <w:r w:rsidRPr="00F6552D">
              <w:rPr>
                <w:rFonts w:asciiTheme="minorHAnsi" w:hAnsiTheme="minorHAnsi" w:cstheme="minorHAnsi"/>
                <w:sz w:val="22"/>
                <w:szCs w:val="22"/>
              </w:rPr>
              <w:t>Follow Up TTE Completed</w:t>
            </w:r>
            <w:r>
              <w:rPr>
                <w:rFonts w:asciiTheme="minorHAnsi" w:hAnsiTheme="minorHAnsi" w:cstheme="minorHAnsi"/>
                <w:sz w:val="22"/>
                <w:szCs w:val="22"/>
                <w:vertAlign w:val="superscript"/>
              </w:rPr>
              <w:t>2</w:t>
            </w:r>
          </w:p>
        </w:tc>
        <w:tc>
          <w:tcPr>
            <w:tcW w:w="786" w:type="pct"/>
          </w:tcPr>
          <w:p w14:paraId="7CC8FD72" w14:textId="77777777" w:rsidR="00551D23" w:rsidRPr="00F6552D" w:rsidRDefault="00551D23" w:rsidP="00551D23">
            <w:pPr>
              <w:jc w:val="center"/>
              <w:rPr>
                <w:rFonts w:asciiTheme="minorHAnsi" w:hAnsiTheme="minorHAnsi" w:cstheme="minorHAnsi"/>
                <w:sz w:val="22"/>
                <w:szCs w:val="22"/>
              </w:rPr>
            </w:pPr>
            <w:r w:rsidRPr="00F6552D">
              <w:rPr>
                <w:rFonts w:asciiTheme="minorHAnsi" w:hAnsiTheme="minorHAnsi" w:cstheme="minorHAnsi"/>
                <w:sz w:val="22"/>
                <w:szCs w:val="22"/>
              </w:rPr>
              <w:t>NA</w:t>
            </w:r>
          </w:p>
        </w:tc>
        <w:tc>
          <w:tcPr>
            <w:tcW w:w="874" w:type="pct"/>
          </w:tcPr>
          <w:p w14:paraId="45AFEA76" w14:textId="132FB159"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08C28803" w14:textId="27B36592"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29E89815" w14:textId="284C5B65"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5B1F31EC" w14:textId="145B04DD"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3B0F145F" w14:textId="77777777" w:rsidTr="00FF6377">
        <w:trPr>
          <w:trHeight w:val="440"/>
        </w:trPr>
        <w:tc>
          <w:tcPr>
            <w:tcW w:w="1128" w:type="pct"/>
          </w:tcPr>
          <w:p w14:paraId="51CFBEDA" w14:textId="42FE184B" w:rsidR="00551D23" w:rsidRPr="00F6552D" w:rsidRDefault="00551D23" w:rsidP="00551D23">
            <w:pPr>
              <w:rPr>
                <w:rFonts w:cstheme="minorHAnsi"/>
              </w:rPr>
            </w:pPr>
            <w:commentRangeStart w:id="145"/>
            <w:r w:rsidRPr="002E479D">
              <w:rPr>
                <w:rFonts w:asciiTheme="minorHAnsi" w:hAnsiTheme="minorHAnsi" w:cstheme="minorHAnsi"/>
                <w:sz w:val="22"/>
                <w:szCs w:val="22"/>
              </w:rPr>
              <w:t>LA Volume</w:t>
            </w:r>
            <w:commentRangeEnd w:id="145"/>
            <w:r w:rsidR="00A6225D" w:rsidRPr="00F6552D">
              <w:rPr>
                <w:rStyle w:val="CommentReference"/>
                <w:rFonts w:cstheme="minorHAnsi"/>
                <w:sz w:val="20"/>
                <w:szCs w:val="20"/>
              </w:rPr>
              <w:commentReference w:id="145"/>
            </w:r>
          </w:p>
        </w:tc>
        <w:tc>
          <w:tcPr>
            <w:tcW w:w="786" w:type="pct"/>
          </w:tcPr>
          <w:p w14:paraId="29D97FCC" w14:textId="02D65D98"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18087D58" w14:textId="74D13262"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18BD5058" w14:textId="1886D337"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31BFFC5D" w14:textId="0761A7E5"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2D413EB3" w14:textId="4872B789"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5A77B4A9" w14:textId="77777777" w:rsidTr="00FF6377">
        <w:trPr>
          <w:trHeight w:val="566"/>
        </w:trPr>
        <w:tc>
          <w:tcPr>
            <w:tcW w:w="1128" w:type="pct"/>
          </w:tcPr>
          <w:p w14:paraId="4778162F" w14:textId="77777777" w:rsidR="00551D23" w:rsidRPr="00F6552D" w:rsidRDefault="00551D23" w:rsidP="00551D23">
            <w:pPr>
              <w:rPr>
                <w:rFonts w:asciiTheme="minorHAnsi" w:hAnsiTheme="minorHAnsi" w:cstheme="minorHAnsi"/>
                <w:sz w:val="22"/>
                <w:szCs w:val="22"/>
              </w:rPr>
            </w:pPr>
            <w:r w:rsidRPr="00F6552D">
              <w:rPr>
                <w:rFonts w:asciiTheme="minorHAnsi" w:hAnsiTheme="minorHAnsi" w:cstheme="minorHAnsi"/>
                <w:sz w:val="22"/>
                <w:szCs w:val="22"/>
              </w:rPr>
              <w:t>LVEDD (mm)</w:t>
            </w:r>
          </w:p>
        </w:tc>
        <w:tc>
          <w:tcPr>
            <w:tcW w:w="786" w:type="pct"/>
          </w:tcPr>
          <w:p w14:paraId="63FF1805" w14:textId="73F7D736"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595779DA" w14:textId="060827A9"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12083E38" w14:textId="01E62762"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4A6AFC0C" w14:textId="75819BC9"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05925947" w14:textId="08426F47"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592009DB" w14:textId="77777777" w:rsidTr="00FF6377">
        <w:trPr>
          <w:trHeight w:val="467"/>
        </w:trPr>
        <w:tc>
          <w:tcPr>
            <w:tcW w:w="1128" w:type="pct"/>
          </w:tcPr>
          <w:p w14:paraId="3D5A9641" w14:textId="77777777" w:rsidR="00551D23" w:rsidRPr="00F6552D" w:rsidRDefault="00551D23" w:rsidP="00551D23">
            <w:pPr>
              <w:rPr>
                <w:rFonts w:asciiTheme="minorHAnsi" w:hAnsiTheme="minorHAnsi" w:cstheme="minorHAnsi"/>
                <w:sz w:val="22"/>
                <w:szCs w:val="22"/>
              </w:rPr>
            </w:pPr>
            <w:r w:rsidRPr="00F6552D">
              <w:rPr>
                <w:rFonts w:asciiTheme="minorHAnsi" w:hAnsiTheme="minorHAnsi" w:cstheme="minorHAnsi"/>
                <w:sz w:val="22"/>
                <w:szCs w:val="22"/>
              </w:rPr>
              <w:t>LVESD (mm)</w:t>
            </w:r>
          </w:p>
        </w:tc>
        <w:tc>
          <w:tcPr>
            <w:tcW w:w="786" w:type="pct"/>
          </w:tcPr>
          <w:p w14:paraId="2BD5EF5C" w14:textId="42306F65"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3A464174" w14:textId="572E4A22"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52AD62D3" w14:textId="25DEEF64"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0D0ACC24" w14:textId="74929E86"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482546F5" w14:textId="37D87AA8"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4AFA30C9" w14:textId="77777777" w:rsidTr="00FF6377">
        <w:trPr>
          <w:trHeight w:val="368"/>
        </w:trPr>
        <w:tc>
          <w:tcPr>
            <w:tcW w:w="1128" w:type="pct"/>
          </w:tcPr>
          <w:p w14:paraId="3D270321" w14:textId="77777777" w:rsidR="00551D23" w:rsidRPr="00F6552D" w:rsidRDefault="00551D23" w:rsidP="00551D23">
            <w:pPr>
              <w:rPr>
                <w:rFonts w:asciiTheme="minorHAnsi" w:hAnsiTheme="minorHAnsi" w:cstheme="minorHAnsi"/>
                <w:sz w:val="22"/>
                <w:szCs w:val="22"/>
              </w:rPr>
            </w:pPr>
            <w:commentRangeStart w:id="146"/>
            <w:r w:rsidRPr="00F6552D">
              <w:rPr>
                <w:rFonts w:asciiTheme="minorHAnsi" w:hAnsiTheme="minorHAnsi" w:cstheme="minorHAnsi"/>
                <w:sz w:val="22"/>
                <w:szCs w:val="22"/>
              </w:rPr>
              <w:t>LVEDV (ml)</w:t>
            </w:r>
            <w:commentRangeEnd w:id="146"/>
            <w:r w:rsidR="006523E0" w:rsidRPr="00F6552D">
              <w:rPr>
                <w:rStyle w:val="CommentReference"/>
                <w:rFonts w:asciiTheme="minorHAnsi" w:hAnsiTheme="minorHAnsi" w:cstheme="minorHAnsi"/>
                <w:sz w:val="22"/>
                <w:szCs w:val="22"/>
              </w:rPr>
              <w:commentReference w:id="146"/>
            </w:r>
          </w:p>
        </w:tc>
        <w:tc>
          <w:tcPr>
            <w:tcW w:w="786" w:type="pct"/>
          </w:tcPr>
          <w:p w14:paraId="1857F049" w14:textId="06E6622A"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273508D3" w14:textId="4F50A4A6"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239E7397" w14:textId="63C94167"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0EE5870F" w14:textId="3ADF0919"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660E3AFF" w14:textId="01FA67DB"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791545EE" w14:textId="77777777" w:rsidTr="00FF6377">
        <w:trPr>
          <w:trHeight w:val="449"/>
        </w:trPr>
        <w:tc>
          <w:tcPr>
            <w:tcW w:w="1128" w:type="pct"/>
          </w:tcPr>
          <w:p w14:paraId="7B2E7B4A" w14:textId="77777777" w:rsidR="00551D23" w:rsidRPr="00F6552D" w:rsidRDefault="00551D23" w:rsidP="00551D23">
            <w:pPr>
              <w:rPr>
                <w:rFonts w:asciiTheme="minorHAnsi" w:hAnsiTheme="minorHAnsi" w:cstheme="minorHAnsi"/>
                <w:sz w:val="22"/>
                <w:szCs w:val="22"/>
              </w:rPr>
            </w:pPr>
            <w:commentRangeStart w:id="147"/>
            <w:r w:rsidRPr="00F6552D">
              <w:rPr>
                <w:rFonts w:asciiTheme="minorHAnsi" w:hAnsiTheme="minorHAnsi" w:cstheme="minorHAnsi"/>
                <w:sz w:val="22"/>
                <w:szCs w:val="22"/>
              </w:rPr>
              <w:t>LVESV (ml)</w:t>
            </w:r>
            <w:commentRangeEnd w:id="147"/>
            <w:r w:rsidR="006523E0" w:rsidRPr="00F6552D">
              <w:rPr>
                <w:rStyle w:val="CommentReference"/>
                <w:rFonts w:asciiTheme="minorHAnsi" w:hAnsiTheme="minorHAnsi" w:cstheme="minorHAnsi"/>
                <w:sz w:val="22"/>
                <w:szCs w:val="22"/>
              </w:rPr>
              <w:commentReference w:id="147"/>
            </w:r>
          </w:p>
        </w:tc>
        <w:tc>
          <w:tcPr>
            <w:tcW w:w="786" w:type="pct"/>
          </w:tcPr>
          <w:p w14:paraId="68AA39C7" w14:textId="7E6EF92C"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78CAABB9" w14:textId="025A0B2C"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79BA64C9" w14:textId="536B36AE"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6199703C" w14:textId="531D84AF"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341086EF" w14:textId="2E780564"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6D0B3622" w14:textId="77777777" w:rsidTr="00FF6377">
        <w:trPr>
          <w:trHeight w:val="458"/>
        </w:trPr>
        <w:tc>
          <w:tcPr>
            <w:tcW w:w="1128" w:type="pct"/>
          </w:tcPr>
          <w:p w14:paraId="4028A3C3" w14:textId="77777777" w:rsidR="00551D23" w:rsidRPr="00F6552D" w:rsidRDefault="00551D23" w:rsidP="00551D23">
            <w:pPr>
              <w:rPr>
                <w:rFonts w:asciiTheme="minorHAnsi" w:hAnsiTheme="minorHAnsi" w:cstheme="minorHAnsi"/>
                <w:sz w:val="22"/>
                <w:szCs w:val="22"/>
              </w:rPr>
            </w:pPr>
            <w:r w:rsidRPr="002E479D">
              <w:rPr>
                <w:rFonts w:asciiTheme="minorHAnsi" w:hAnsiTheme="minorHAnsi" w:cstheme="minorHAnsi"/>
                <w:sz w:val="22"/>
                <w:szCs w:val="22"/>
              </w:rPr>
              <w:t>Ejection Fraction (%)</w:t>
            </w:r>
          </w:p>
        </w:tc>
        <w:tc>
          <w:tcPr>
            <w:tcW w:w="786" w:type="pct"/>
          </w:tcPr>
          <w:p w14:paraId="729BC563" w14:textId="4D73A2AC" w:rsidR="00551D23" w:rsidRPr="00F6552D" w:rsidRDefault="00551D23" w:rsidP="00551D23">
            <w:pPr>
              <w:jc w:val="center"/>
              <w:rPr>
                <w:rFonts w:asciiTheme="minorHAnsi" w:hAnsiTheme="minorHAnsi" w:cstheme="minorHAnsi"/>
                <w:sz w:val="22"/>
                <w:szCs w:val="22"/>
              </w:rPr>
            </w:pPr>
            <w:commentRangeStart w:id="148"/>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commentRangeEnd w:id="148"/>
            <w:r w:rsidR="008D13B4" w:rsidRPr="00F6552D">
              <w:rPr>
                <w:rStyle w:val="CommentReference"/>
                <w:rFonts w:asciiTheme="minorHAnsi" w:hAnsiTheme="minorHAnsi" w:cstheme="minorHAnsi"/>
                <w:sz w:val="22"/>
                <w:szCs w:val="22"/>
              </w:rPr>
              <w:commentReference w:id="148"/>
            </w:r>
          </w:p>
        </w:tc>
        <w:tc>
          <w:tcPr>
            <w:tcW w:w="874" w:type="pct"/>
          </w:tcPr>
          <w:p w14:paraId="275C6AB9" w14:textId="6834760D"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2FC44A13" w14:textId="3FA1BB32"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43730CEA" w14:textId="3A974B46"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105D7982" w14:textId="592F9BAA"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1FD41036" w14:textId="77777777" w:rsidTr="00FF6377">
        <w:trPr>
          <w:trHeight w:val="512"/>
        </w:trPr>
        <w:tc>
          <w:tcPr>
            <w:tcW w:w="1128" w:type="pct"/>
          </w:tcPr>
          <w:p w14:paraId="505781F8" w14:textId="1C06E470" w:rsidR="00551D23" w:rsidRPr="002E479D" w:rsidRDefault="00551D23" w:rsidP="00551D23">
            <w:pPr>
              <w:rPr>
                <w:rFonts w:asciiTheme="minorHAnsi" w:hAnsiTheme="minorHAnsi" w:cstheme="minorHAnsi"/>
                <w:sz w:val="22"/>
                <w:szCs w:val="22"/>
              </w:rPr>
            </w:pPr>
            <w:commentRangeStart w:id="149"/>
            <w:proofErr w:type="spellStart"/>
            <w:r w:rsidRPr="002E479D">
              <w:rPr>
                <w:rFonts w:asciiTheme="minorHAnsi" w:hAnsiTheme="minorHAnsi" w:cstheme="minorHAnsi"/>
                <w:sz w:val="22"/>
                <w:szCs w:val="22"/>
              </w:rPr>
              <w:t>Transmitral</w:t>
            </w:r>
            <w:proofErr w:type="spellEnd"/>
            <w:r w:rsidRPr="002E479D">
              <w:rPr>
                <w:rFonts w:asciiTheme="minorHAnsi" w:hAnsiTheme="minorHAnsi" w:cstheme="minorHAnsi"/>
                <w:sz w:val="22"/>
                <w:szCs w:val="22"/>
              </w:rPr>
              <w:t xml:space="preserve"> Antegrade Peak Gradient (mmHg)</w:t>
            </w:r>
            <w:commentRangeEnd w:id="149"/>
            <w:r w:rsidR="000475C4" w:rsidRPr="002E479D">
              <w:rPr>
                <w:rStyle w:val="CommentReference"/>
                <w:rFonts w:asciiTheme="minorHAnsi" w:hAnsiTheme="minorHAnsi" w:cstheme="minorHAnsi"/>
                <w:sz w:val="22"/>
                <w:szCs w:val="22"/>
              </w:rPr>
              <w:commentReference w:id="149"/>
            </w:r>
          </w:p>
        </w:tc>
        <w:tc>
          <w:tcPr>
            <w:tcW w:w="786" w:type="pct"/>
          </w:tcPr>
          <w:p w14:paraId="58545043" w14:textId="12739D6E"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209684DC" w14:textId="786B422D"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77AD9012" w14:textId="45D6A18C"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4F43A051" w14:textId="56005299"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35588431" w14:textId="656D9025" w:rsidR="00551D23" w:rsidRPr="00F6552D"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03BEB7B9" w14:textId="77777777" w:rsidTr="00FF6377">
        <w:trPr>
          <w:trHeight w:val="503"/>
        </w:trPr>
        <w:tc>
          <w:tcPr>
            <w:tcW w:w="1128" w:type="pct"/>
          </w:tcPr>
          <w:p w14:paraId="2D02A8A4" w14:textId="5CBA10AC" w:rsidR="00551D23" w:rsidRPr="002E479D" w:rsidRDefault="00551D23" w:rsidP="00551D23">
            <w:pPr>
              <w:rPr>
                <w:rFonts w:asciiTheme="minorHAnsi" w:hAnsiTheme="minorHAnsi" w:cstheme="minorHAnsi"/>
                <w:sz w:val="22"/>
                <w:szCs w:val="22"/>
              </w:rPr>
            </w:pPr>
            <w:commentRangeStart w:id="150"/>
            <w:proofErr w:type="spellStart"/>
            <w:r w:rsidRPr="002E479D">
              <w:rPr>
                <w:rFonts w:asciiTheme="minorHAnsi" w:hAnsiTheme="minorHAnsi" w:cstheme="minorHAnsi"/>
                <w:sz w:val="22"/>
                <w:szCs w:val="22"/>
              </w:rPr>
              <w:t>Transmitral</w:t>
            </w:r>
            <w:proofErr w:type="spellEnd"/>
            <w:r w:rsidRPr="002E479D">
              <w:rPr>
                <w:rFonts w:asciiTheme="minorHAnsi" w:hAnsiTheme="minorHAnsi" w:cstheme="minorHAnsi"/>
                <w:sz w:val="22"/>
                <w:szCs w:val="22"/>
              </w:rPr>
              <w:t xml:space="preserve"> Antegrade Mean gradient</w:t>
            </w:r>
            <w:r>
              <w:rPr>
                <w:rFonts w:asciiTheme="minorHAnsi" w:hAnsiTheme="minorHAnsi" w:cstheme="minorHAnsi"/>
                <w:sz w:val="22"/>
                <w:szCs w:val="22"/>
              </w:rPr>
              <w:t xml:space="preserve"> (mmHg)</w:t>
            </w:r>
            <w:commentRangeEnd w:id="150"/>
            <w:r w:rsidR="003F1490" w:rsidRPr="002E479D">
              <w:rPr>
                <w:rStyle w:val="CommentReference"/>
                <w:rFonts w:asciiTheme="minorHAnsi" w:hAnsiTheme="minorHAnsi" w:cstheme="minorHAnsi"/>
                <w:sz w:val="22"/>
                <w:szCs w:val="22"/>
              </w:rPr>
              <w:commentReference w:id="150"/>
            </w:r>
          </w:p>
        </w:tc>
        <w:tc>
          <w:tcPr>
            <w:tcW w:w="786" w:type="pct"/>
          </w:tcPr>
          <w:p w14:paraId="5A0C6814" w14:textId="373FD01B" w:rsidR="00551D23" w:rsidRPr="00002292"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2901B291" w14:textId="261F6E88" w:rsidR="00551D23" w:rsidRPr="00002292"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412C1C59" w14:textId="1EE01F44" w:rsidR="00551D23" w:rsidRPr="00002292"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54485A99" w14:textId="171C2E99" w:rsidR="00551D23" w:rsidRPr="00002292"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76C8785E" w14:textId="2F347495" w:rsidR="00551D23" w:rsidRPr="00002292" w:rsidRDefault="00551D23" w:rsidP="00551D2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A86F93" w:rsidRPr="00F6552D" w14:paraId="137EDF98" w14:textId="77777777" w:rsidTr="00FF6377">
        <w:trPr>
          <w:trHeight w:val="314"/>
        </w:trPr>
        <w:tc>
          <w:tcPr>
            <w:tcW w:w="1128" w:type="pct"/>
          </w:tcPr>
          <w:p w14:paraId="588E3B74" w14:textId="7DABA8DB" w:rsidR="00A86F93" w:rsidRDefault="00A86F93" w:rsidP="00A86F93">
            <w:pPr>
              <w:rPr>
                <w:rFonts w:asciiTheme="minorHAnsi" w:hAnsiTheme="minorHAnsi" w:cstheme="minorHAnsi"/>
                <w:sz w:val="22"/>
                <w:szCs w:val="22"/>
              </w:rPr>
            </w:pPr>
            <w:commentRangeStart w:id="151"/>
            <w:r w:rsidRPr="00053EE0">
              <w:rPr>
                <w:rFonts w:asciiTheme="minorHAnsi" w:hAnsiTheme="minorHAnsi" w:cstheme="minorHAnsi"/>
                <w:sz w:val="22"/>
                <w:szCs w:val="22"/>
              </w:rPr>
              <w:t>Transvalvular MR</w:t>
            </w:r>
            <w:commentRangeEnd w:id="151"/>
            <w:r w:rsidR="00A7289E">
              <w:rPr>
                <w:rStyle w:val="CommentReference"/>
                <w:rFonts w:asciiTheme="minorHAnsi" w:hAnsiTheme="minorHAnsi" w:cstheme="minorHAnsi"/>
                <w:sz w:val="22"/>
                <w:szCs w:val="22"/>
              </w:rPr>
              <w:commentReference w:id="151"/>
            </w:r>
          </w:p>
          <w:p w14:paraId="6088EF8C" w14:textId="53213D2C" w:rsidR="00A86F93" w:rsidRDefault="00A86F93" w:rsidP="00A86F93">
            <w:pPr>
              <w:ind w:firstLine="337"/>
              <w:rPr>
                <w:del w:id="152" w:author="Luke Hall" w:date="2025-07-22T12:24:00Z" w16du:dateUtc="2025-07-22T16:24:00Z"/>
                <w:rFonts w:asciiTheme="minorHAnsi" w:hAnsiTheme="minorHAnsi" w:cstheme="minorHAnsi"/>
                <w:sz w:val="22"/>
                <w:szCs w:val="22"/>
              </w:rPr>
            </w:pPr>
            <w:r w:rsidRPr="00703E99">
              <w:rPr>
                <w:rFonts w:asciiTheme="minorHAnsi" w:hAnsiTheme="minorHAnsi" w:cstheme="minorHAnsi"/>
                <w:sz w:val="22"/>
                <w:szCs w:val="22"/>
              </w:rPr>
              <w:t>None</w:t>
            </w:r>
            <w:ins w:id="153" w:author="Luke Hall" w:date="2025-07-18T16:14:00Z" w16du:dateUtc="2025-07-18T20:14:00Z">
              <w:r w:rsidR="00A4117E">
                <w:rPr>
                  <w:rFonts w:asciiTheme="minorHAnsi" w:hAnsiTheme="minorHAnsi" w:cstheme="minorHAnsi"/>
                  <w:sz w:val="22"/>
                  <w:szCs w:val="22"/>
                </w:rPr>
                <w:t>/Trace</w:t>
              </w:r>
            </w:ins>
          </w:p>
          <w:p w14:paraId="072F937E" w14:textId="598C5472" w:rsidR="00A86F93" w:rsidRPr="00703E99" w:rsidRDefault="00A86F93" w:rsidP="00A86F93">
            <w:pPr>
              <w:ind w:firstLine="337"/>
              <w:rPr>
                <w:ins w:id="154" w:author="Luke Hall" w:date="2025-07-18T16:14:00Z" w16du:dateUtc="2025-07-18T20:14:00Z"/>
                <w:rFonts w:asciiTheme="minorHAnsi" w:hAnsiTheme="minorHAnsi" w:cstheme="minorHAnsi"/>
                <w:sz w:val="22"/>
                <w:szCs w:val="22"/>
              </w:rPr>
            </w:pPr>
            <w:del w:id="155" w:author="Luke Hall" w:date="2025-07-18T16:14:00Z" w16du:dateUtc="2025-07-18T20:14:00Z">
              <w:r>
                <w:rPr>
                  <w:rFonts w:asciiTheme="minorHAnsi" w:hAnsiTheme="minorHAnsi" w:cstheme="minorHAnsi"/>
                  <w:sz w:val="22"/>
                  <w:szCs w:val="22"/>
                </w:rPr>
                <w:delText>Trace</w:delText>
              </w:r>
            </w:del>
          </w:p>
          <w:p w14:paraId="4A6C516D" w14:textId="7CBE0690" w:rsidR="00A4117E" w:rsidRPr="00703E99" w:rsidRDefault="00A4117E" w:rsidP="00A86F93">
            <w:pPr>
              <w:ind w:firstLine="337"/>
              <w:rPr>
                <w:rFonts w:asciiTheme="minorHAnsi" w:hAnsiTheme="minorHAnsi" w:cstheme="minorHAnsi"/>
                <w:sz w:val="22"/>
                <w:szCs w:val="22"/>
              </w:rPr>
            </w:pPr>
            <w:ins w:id="156" w:author="Luke Hall" w:date="2025-07-18T16:14:00Z" w16du:dateUtc="2025-07-18T20:14:00Z">
              <w:r>
                <w:rPr>
                  <w:rFonts w:asciiTheme="minorHAnsi" w:hAnsiTheme="minorHAnsi" w:cstheme="minorHAnsi"/>
                  <w:sz w:val="22"/>
                  <w:szCs w:val="22"/>
                </w:rPr>
                <w:t>Mild</w:t>
              </w:r>
            </w:ins>
          </w:p>
          <w:p w14:paraId="005ACB12" w14:textId="3E15E752" w:rsidR="00A86F93" w:rsidRPr="00703E99" w:rsidRDefault="00A86F93" w:rsidP="00A86F93">
            <w:pPr>
              <w:ind w:firstLine="337"/>
              <w:rPr>
                <w:rFonts w:asciiTheme="minorHAnsi" w:hAnsiTheme="minorHAnsi" w:cstheme="minorHAnsi"/>
                <w:sz w:val="22"/>
                <w:szCs w:val="22"/>
              </w:rPr>
            </w:pPr>
            <w:r w:rsidRPr="00703E99">
              <w:rPr>
                <w:rFonts w:asciiTheme="minorHAnsi" w:hAnsiTheme="minorHAnsi" w:cstheme="minorHAnsi"/>
                <w:sz w:val="22"/>
                <w:szCs w:val="22"/>
              </w:rPr>
              <w:t>Mild</w:t>
            </w:r>
            <w:r>
              <w:rPr>
                <w:rFonts w:asciiTheme="minorHAnsi" w:hAnsiTheme="minorHAnsi" w:cstheme="minorHAnsi"/>
                <w:sz w:val="22"/>
                <w:szCs w:val="22"/>
              </w:rPr>
              <w:t>-Moderate</w:t>
            </w:r>
          </w:p>
          <w:p w14:paraId="362D12A9" w14:textId="7E091991" w:rsidR="00A86F93" w:rsidRPr="00703E99" w:rsidRDefault="00A86F93" w:rsidP="00A86F93">
            <w:pPr>
              <w:ind w:firstLine="337"/>
              <w:rPr>
                <w:rFonts w:asciiTheme="minorHAnsi" w:hAnsiTheme="minorHAnsi" w:cstheme="minorHAnsi"/>
                <w:sz w:val="22"/>
                <w:szCs w:val="22"/>
              </w:rPr>
            </w:pPr>
            <w:r w:rsidRPr="00703E99">
              <w:rPr>
                <w:rFonts w:asciiTheme="minorHAnsi" w:hAnsiTheme="minorHAnsi" w:cstheme="minorHAnsi"/>
                <w:sz w:val="22"/>
                <w:szCs w:val="22"/>
              </w:rPr>
              <w:t>Moderate</w:t>
            </w:r>
            <w:r>
              <w:rPr>
                <w:rFonts w:asciiTheme="minorHAnsi" w:hAnsiTheme="minorHAnsi" w:cstheme="minorHAnsi"/>
                <w:sz w:val="22"/>
                <w:szCs w:val="22"/>
              </w:rPr>
              <w:t>-Severe</w:t>
            </w:r>
          </w:p>
          <w:p w14:paraId="388F97A7" w14:textId="0732703C" w:rsidR="00A86F93" w:rsidRPr="002E479D" w:rsidRDefault="00A86F93" w:rsidP="00703E99">
            <w:pPr>
              <w:ind w:firstLine="337"/>
              <w:rPr>
                <w:rFonts w:asciiTheme="minorHAnsi" w:hAnsiTheme="minorHAnsi" w:cstheme="minorHAnsi"/>
                <w:sz w:val="22"/>
                <w:szCs w:val="22"/>
              </w:rPr>
            </w:pPr>
            <w:r w:rsidRPr="00703E99">
              <w:rPr>
                <w:rFonts w:asciiTheme="minorHAnsi" w:hAnsiTheme="minorHAnsi" w:cstheme="minorHAnsi"/>
                <w:sz w:val="22"/>
                <w:szCs w:val="22"/>
              </w:rPr>
              <w:t>Severe</w:t>
            </w:r>
          </w:p>
        </w:tc>
        <w:tc>
          <w:tcPr>
            <w:tcW w:w="786" w:type="pct"/>
          </w:tcPr>
          <w:p w14:paraId="26F7BDA1" w14:textId="77777777" w:rsidR="00A86F93" w:rsidRDefault="00A86F93" w:rsidP="00A86F93">
            <w:pPr>
              <w:jc w:val="center"/>
              <w:rPr>
                <w:rFonts w:asciiTheme="minorHAnsi" w:hAnsiTheme="minorHAnsi" w:cstheme="minorHAnsi"/>
                <w:sz w:val="22"/>
                <w:szCs w:val="22"/>
              </w:rPr>
            </w:pPr>
          </w:p>
          <w:p w14:paraId="701ED236" w14:textId="494E5EB8" w:rsidR="00A86F93" w:rsidRDefault="00A86F93" w:rsidP="00A86F93">
            <w:pPr>
              <w:jc w:val="center"/>
              <w:rPr>
                <w:del w:id="157" w:author="Luke Hall" w:date="2025-07-21T12:58:00Z" w16du:dateUtc="2025-07-21T16:58:00Z"/>
                <w:rFonts w:asciiTheme="minorHAnsi" w:hAnsiTheme="minorHAnsi" w:cstheme="minorHAnsi"/>
                <w:sz w:val="22"/>
                <w:szCs w:val="22"/>
              </w:rPr>
            </w:pPr>
            <w:del w:id="158" w:author="Luke Hall" w:date="2025-07-21T12:58:00Z" w16du:dateUtc="2025-07-21T16:58: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48F5C824" w14:textId="04C65582" w:rsidR="00A86F93" w:rsidRDefault="00A86F93" w:rsidP="00A86F93">
            <w:pPr>
              <w:jc w:val="center"/>
              <w:rPr>
                <w:del w:id="159" w:author="Luke Hall" w:date="2025-07-21T12:58:00Z" w16du:dateUtc="2025-07-21T16:58:00Z"/>
                <w:rFonts w:asciiTheme="minorHAnsi" w:hAnsiTheme="minorHAnsi" w:cstheme="minorHAnsi"/>
                <w:sz w:val="22"/>
                <w:szCs w:val="22"/>
              </w:rPr>
            </w:pPr>
            <w:del w:id="160" w:author="Luke Hall" w:date="2025-07-21T12:58:00Z" w16du:dateUtc="2025-07-21T16:58:00Z">
              <w:r w:rsidRPr="009D5236">
                <w:rPr>
                  <w:rFonts w:asciiTheme="minorHAnsi" w:hAnsiTheme="minorHAnsi" w:cstheme="minorHAnsi"/>
                  <w:sz w:val="22"/>
                  <w:szCs w:val="22"/>
                </w:rPr>
                <w:delText>x/xx (xx.x%)</w:delText>
              </w:r>
            </w:del>
          </w:p>
          <w:p w14:paraId="180BF049" w14:textId="26C2C9D5" w:rsidR="00A86F93" w:rsidRDefault="00A86F93" w:rsidP="00A86F93">
            <w:pPr>
              <w:jc w:val="center"/>
              <w:rPr>
                <w:del w:id="161" w:author="Luke Hall" w:date="2025-07-21T12:58:00Z" w16du:dateUtc="2025-07-21T16:58:00Z"/>
                <w:rFonts w:asciiTheme="minorHAnsi" w:hAnsiTheme="minorHAnsi" w:cstheme="minorHAnsi"/>
                <w:sz w:val="22"/>
                <w:szCs w:val="22"/>
              </w:rPr>
            </w:pPr>
            <w:del w:id="162" w:author="Luke Hall" w:date="2025-07-21T12:58:00Z" w16du:dateUtc="2025-07-21T16:58: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72A25E10" w14:textId="52450B07" w:rsidR="00A86F93" w:rsidRDefault="00A86F93" w:rsidP="00A86F93">
            <w:pPr>
              <w:jc w:val="center"/>
              <w:rPr>
                <w:del w:id="163" w:author="Luke Hall" w:date="2025-07-21T12:58:00Z" w16du:dateUtc="2025-07-21T16:58:00Z"/>
                <w:rFonts w:asciiTheme="minorHAnsi" w:hAnsiTheme="minorHAnsi" w:cstheme="minorHAnsi"/>
                <w:sz w:val="22"/>
                <w:szCs w:val="22"/>
              </w:rPr>
            </w:pPr>
            <w:del w:id="164" w:author="Luke Hall" w:date="2025-07-21T12:58:00Z" w16du:dateUtc="2025-07-21T16:58:00Z">
              <w:r w:rsidRPr="009D5236">
                <w:rPr>
                  <w:rFonts w:asciiTheme="minorHAnsi" w:hAnsiTheme="minorHAnsi" w:cstheme="minorHAnsi"/>
                  <w:sz w:val="22"/>
                  <w:szCs w:val="22"/>
                </w:rPr>
                <w:delText>x/xx (xx.x%)</w:delText>
              </w:r>
            </w:del>
          </w:p>
          <w:p w14:paraId="59FF929B" w14:textId="13CF432D" w:rsidR="00A86F93" w:rsidRDefault="00A86F93" w:rsidP="00A86F93">
            <w:pPr>
              <w:jc w:val="center"/>
              <w:rPr>
                <w:del w:id="165" w:author="Luke Hall" w:date="2025-07-21T12:58:00Z" w16du:dateUtc="2025-07-21T16:58:00Z"/>
                <w:rFonts w:asciiTheme="minorHAnsi" w:hAnsiTheme="minorHAnsi" w:cstheme="minorHAnsi"/>
                <w:sz w:val="22"/>
                <w:szCs w:val="22"/>
              </w:rPr>
            </w:pPr>
            <w:del w:id="166" w:author="Luke Hall" w:date="2025-07-21T12:58:00Z" w16du:dateUtc="2025-07-21T16:58: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77B9A939" w14:textId="07C0059F" w:rsidR="00A86F93" w:rsidRPr="00002292" w:rsidRDefault="00A86F93" w:rsidP="00A86F93">
            <w:pPr>
              <w:jc w:val="center"/>
              <w:rPr>
                <w:rFonts w:cstheme="minorHAnsi"/>
              </w:rPr>
            </w:pPr>
          </w:p>
        </w:tc>
        <w:tc>
          <w:tcPr>
            <w:tcW w:w="874" w:type="pct"/>
            <w:vAlign w:val="center"/>
          </w:tcPr>
          <w:p w14:paraId="2D92DD5C" w14:textId="5200D6A6" w:rsidR="00A86F93" w:rsidRDefault="00A86F93" w:rsidP="0062641A">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7642DCD3" w14:textId="77777777"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7E1E72A6" w14:textId="05376CFC"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71214F00" w14:textId="77777777"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289DDB75" w14:textId="01C2F394" w:rsidR="00A86F93" w:rsidRPr="00002292" w:rsidRDefault="00A86F9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vAlign w:val="center"/>
          </w:tcPr>
          <w:p w14:paraId="3A0B127C" w14:textId="0F539E94"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55D0F284" w14:textId="5692534C"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4BF49921" w14:textId="19BB0BD1"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01A36567" w14:textId="3003364B"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4AF8D2C6" w14:textId="7C001596" w:rsidR="00A86F93" w:rsidRPr="00002292" w:rsidRDefault="00A86F9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tc>
        <w:tc>
          <w:tcPr>
            <w:tcW w:w="749" w:type="pct"/>
            <w:vAlign w:val="center"/>
          </w:tcPr>
          <w:p w14:paraId="2171C599" w14:textId="1D33CE1D"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24B64DEF" w14:textId="77777777"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00D88B04" w14:textId="6776EDEC"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0E59CCFB" w14:textId="77777777"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46BAC368" w14:textId="3E01E255" w:rsidR="00A86F93" w:rsidRPr="00002292" w:rsidRDefault="00A86F9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tc>
        <w:tc>
          <w:tcPr>
            <w:tcW w:w="679" w:type="pct"/>
            <w:vAlign w:val="center"/>
          </w:tcPr>
          <w:p w14:paraId="205FC2D9" w14:textId="58926A33"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14C2C4E5" w14:textId="77777777"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0F08324D" w14:textId="0400FCD9"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487E74C9" w14:textId="77777777" w:rsidR="00A86F93" w:rsidRDefault="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05E73F95" w14:textId="6954A208" w:rsidR="00A86F93" w:rsidRPr="00002292" w:rsidRDefault="00A86F93">
            <w:pPr>
              <w:jc w:val="center"/>
              <w:rPr>
                <w:rFonts w:cstheme="minorHAnsi"/>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A86F93" w:rsidRPr="00F6552D" w14:paraId="6B0489E4" w14:textId="77777777" w:rsidTr="00FF6377">
        <w:trPr>
          <w:trHeight w:val="197"/>
        </w:trPr>
        <w:tc>
          <w:tcPr>
            <w:tcW w:w="1128" w:type="pct"/>
          </w:tcPr>
          <w:p w14:paraId="549B1F0B" w14:textId="77777777" w:rsidR="00A86F93" w:rsidRDefault="00A86F93" w:rsidP="00A86F93">
            <w:pPr>
              <w:rPr>
                <w:rFonts w:asciiTheme="minorHAnsi" w:hAnsiTheme="minorHAnsi" w:cstheme="minorHAnsi"/>
                <w:sz w:val="22"/>
                <w:szCs w:val="22"/>
              </w:rPr>
            </w:pPr>
            <w:r w:rsidRPr="00053EE0">
              <w:rPr>
                <w:rFonts w:asciiTheme="minorHAnsi" w:hAnsiTheme="minorHAnsi" w:cstheme="minorHAnsi"/>
                <w:sz w:val="22"/>
                <w:szCs w:val="22"/>
              </w:rPr>
              <w:t>Paravalvular MR</w:t>
            </w:r>
          </w:p>
          <w:p w14:paraId="5E02C83A" w14:textId="2FDFA661" w:rsidR="00A86F93" w:rsidRDefault="00A86F93" w:rsidP="00A86F93">
            <w:pPr>
              <w:ind w:firstLine="337"/>
              <w:rPr>
                <w:del w:id="167" w:author="Luke Hall" w:date="2025-07-22T12:24:00Z" w16du:dateUtc="2025-07-22T16:24:00Z"/>
                <w:rFonts w:asciiTheme="minorHAnsi" w:hAnsiTheme="minorHAnsi" w:cstheme="minorHAnsi"/>
                <w:sz w:val="22"/>
                <w:szCs w:val="22"/>
              </w:rPr>
            </w:pPr>
            <w:r w:rsidRPr="009D5236">
              <w:rPr>
                <w:rFonts w:asciiTheme="minorHAnsi" w:hAnsiTheme="minorHAnsi" w:cstheme="minorHAnsi"/>
                <w:sz w:val="22"/>
                <w:szCs w:val="22"/>
              </w:rPr>
              <w:t>None</w:t>
            </w:r>
            <w:ins w:id="168" w:author="Luke Hall" w:date="2025-07-18T16:14:00Z" w16du:dateUtc="2025-07-18T20:14:00Z">
              <w:r w:rsidR="00385931">
                <w:rPr>
                  <w:rFonts w:asciiTheme="minorHAnsi" w:hAnsiTheme="minorHAnsi" w:cstheme="minorHAnsi"/>
                  <w:sz w:val="22"/>
                  <w:szCs w:val="22"/>
                </w:rPr>
                <w:t>/Trace</w:t>
              </w:r>
            </w:ins>
          </w:p>
          <w:p w14:paraId="2BC8541B" w14:textId="77777777" w:rsidR="00A86F93" w:rsidRPr="009D5236" w:rsidRDefault="00A86F93" w:rsidP="00A86F93">
            <w:pPr>
              <w:ind w:firstLine="337"/>
              <w:rPr>
                <w:ins w:id="169" w:author="Luke Hall" w:date="2025-07-18T16:14:00Z" w16du:dateUtc="2025-07-18T20:14:00Z"/>
                <w:rFonts w:asciiTheme="minorHAnsi" w:hAnsiTheme="minorHAnsi" w:cstheme="minorHAnsi"/>
                <w:sz w:val="22"/>
                <w:szCs w:val="22"/>
              </w:rPr>
            </w:pPr>
            <w:del w:id="170" w:author="Luke Hall" w:date="2025-07-18T16:14:00Z" w16du:dateUtc="2025-07-18T20:14:00Z">
              <w:r>
                <w:rPr>
                  <w:rFonts w:asciiTheme="minorHAnsi" w:hAnsiTheme="minorHAnsi" w:cstheme="minorHAnsi"/>
                  <w:sz w:val="22"/>
                  <w:szCs w:val="22"/>
                </w:rPr>
                <w:delText>Trace</w:delText>
              </w:r>
            </w:del>
          </w:p>
          <w:p w14:paraId="7DBBAA6E" w14:textId="38433225" w:rsidR="00890C21" w:rsidRPr="009D5236" w:rsidRDefault="00890C21" w:rsidP="00A86F93">
            <w:pPr>
              <w:ind w:firstLine="337"/>
              <w:rPr>
                <w:rFonts w:asciiTheme="minorHAnsi" w:hAnsiTheme="minorHAnsi" w:cstheme="minorHAnsi"/>
                <w:sz w:val="22"/>
                <w:szCs w:val="22"/>
              </w:rPr>
            </w:pPr>
            <w:ins w:id="171" w:author="Luke Hall" w:date="2025-07-18T16:14:00Z" w16du:dateUtc="2025-07-18T20:14:00Z">
              <w:r>
                <w:rPr>
                  <w:rFonts w:asciiTheme="minorHAnsi" w:hAnsiTheme="minorHAnsi" w:cstheme="minorHAnsi"/>
                  <w:sz w:val="22"/>
                  <w:szCs w:val="22"/>
                </w:rPr>
                <w:t>Mild</w:t>
              </w:r>
            </w:ins>
          </w:p>
          <w:p w14:paraId="3F4F4D06" w14:textId="77777777" w:rsidR="00A86F93" w:rsidRPr="009D5236" w:rsidRDefault="00A86F93" w:rsidP="00A86F93">
            <w:pPr>
              <w:ind w:firstLine="337"/>
              <w:rPr>
                <w:rFonts w:asciiTheme="minorHAnsi" w:hAnsiTheme="minorHAnsi" w:cstheme="minorHAnsi"/>
                <w:sz w:val="22"/>
                <w:szCs w:val="22"/>
              </w:rPr>
            </w:pPr>
            <w:r w:rsidRPr="009D5236">
              <w:rPr>
                <w:rFonts w:asciiTheme="minorHAnsi" w:hAnsiTheme="minorHAnsi" w:cstheme="minorHAnsi"/>
                <w:sz w:val="22"/>
                <w:szCs w:val="22"/>
              </w:rPr>
              <w:t>Mild</w:t>
            </w:r>
            <w:r>
              <w:rPr>
                <w:rFonts w:asciiTheme="minorHAnsi" w:hAnsiTheme="minorHAnsi" w:cstheme="minorHAnsi"/>
                <w:sz w:val="22"/>
                <w:szCs w:val="22"/>
              </w:rPr>
              <w:t>-Moderate</w:t>
            </w:r>
          </w:p>
          <w:p w14:paraId="604AC861" w14:textId="77777777" w:rsidR="00A86F93" w:rsidRPr="009D5236" w:rsidRDefault="00A86F93" w:rsidP="00A86F93">
            <w:pPr>
              <w:ind w:firstLine="337"/>
              <w:rPr>
                <w:rFonts w:asciiTheme="minorHAnsi" w:hAnsiTheme="minorHAnsi" w:cstheme="minorHAnsi"/>
                <w:sz w:val="22"/>
                <w:szCs w:val="22"/>
              </w:rPr>
            </w:pPr>
            <w:r w:rsidRPr="009D5236">
              <w:rPr>
                <w:rFonts w:asciiTheme="minorHAnsi" w:hAnsiTheme="minorHAnsi" w:cstheme="minorHAnsi"/>
                <w:sz w:val="22"/>
                <w:szCs w:val="22"/>
              </w:rPr>
              <w:t>Moderate</w:t>
            </w:r>
            <w:r>
              <w:rPr>
                <w:rFonts w:asciiTheme="minorHAnsi" w:hAnsiTheme="minorHAnsi" w:cstheme="minorHAnsi"/>
                <w:sz w:val="22"/>
                <w:szCs w:val="22"/>
              </w:rPr>
              <w:t>-Severe</w:t>
            </w:r>
          </w:p>
          <w:p w14:paraId="5836A0CA" w14:textId="2A5F2608" w:rsidR="00A86F93" w:rsidRPr="002E479D" w:rsidRDefault="00072100" w:rsidP="00A86F93">
            <w:pPr>
              <w:rPr>
                <w:rFonts w:asciiTheme="minorHAnsi" w:hAnsiTheme="minorHAnsi" w:cstheme="minorHAnsi"/>
                <w:sz w:val="22"/>
                <w:szCs w:val="22"/>
              </w:rPr>
            </w:pPr>
            <w:r>
              <w:rPr>
                <w:rFonts w:asciiTheme="minorHAnsi" w:hAnsiTheme="minorHAnsi" w:cstheme="minorHAnsi"/>
                <w:sz w:val="22"/>
                <w:szCs w:val="22"/>
              </w:rPr>
              <w:t xml:space="preserve">       </w:t>
            </w:r>
            <w:r w:rsidR="00A86F93" w:rsidRPr="009D5236">
              <w:rPr>
                <w:rFonts w:asciiTheme="minorHAnsi" w:hAnsiTheme="minorHAnsi" w:cstheme="minorHAnsi"/>
                <w:sz w:val="22"/>
                <w:szCs w:val="22"/>
              </w:rPr>
              <w:t>Severe</w:t>
            </w:r>
          </w:p>
        </w:tc>
        <w:tc>
          <w:tcPr>
            <w:tcW w:w="786" w:type="pct"/>
          </w:tcPr>
          <w:p w14:paraId="38D165E0" w14:textId="77777777" w:rsidR="00A86F93" w:rsidRDefault="00A86F93" w:rsidP="00A86F93">
            <w:pPr>
              <w:jc w:val="center"/>
              <w:rPr>
                <w:rFonts w:asciiTheme="minorHAnsi" w:hAnsiTheme="minorHAnsi" w:cstheme="minorHAnsi"/>
                <w:sz w:val="22"/>
                <w:szCs w:val="22"/>
              </w:rPr>
            </w:pPr>
          </w:p>
          <w:p w14:paraId="543E02D0" w14:textId="659B6430" w:rsidR="00A86F93" w:rsidRDefault="00A86F93" w:rsidP="00A86F93">
            <w:pPr>
              <w:jc w:val="center"/>
              <w:rPr>
                <w:del w:id="172" w:author="Luke Hall" w:date="2025-07-21T12:58:00Z" w16du:dateUtc="2025-07-21T16:58:00Z"/>
                <w:rFonts w:asciiTheme="minorHAnsi" w:hAnsiTheme="minorHAnsi" w:cstheme="minorHAnsi"/>
                <w:sz w:val="22"/>
                <w:szCs w:val="22"/>
              </w:rPr>
            </w:pPr>
            <w:del w:id="173" w:author="Luke Hall" w:date="2025-07-21T12:58:00Z" w16du:dateUtc="2025-07-21T16:58: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69FEC77E" w14:textId="0801EB05" w:rsidR="00A86F93" w:rsidRDefault="00A86F93" w:rsidP="00A86F93">
            <w:pPr>
              <w:jc w:val="center"/>
              <w:rPr>
                <w:del w:id="174" w:author="Luke Hall" w:date="2025-07-21T12:58:00Z" w16du:dateUtc="2025-07-21T16:58:00Z"/>
                <w:rFonts w:asciiTheme="minorHAnsi" w:hAnsiTheme="minorHAnsi" w:cstheme="minorHAnsi"/>
                <w:sz w:val="22"/>
                <w:szCs w:val="22"/>
              </w:rPr>
            </w:pPr>
            <w:del w:id="175" w:author="Luke Hall" w:date="2025-07-21T12:58:00Z" w16du:dateUtc="2025-07-21T16:58:00Z">
              <w:r w:rsidRPr="009D5236">
                <w:rPr>
                  <w:rFonts w:asciiTheme="minorHAnsi" w:hAnsiTheme="minorHAnsi" w:cstheme="minorHAnsi"/>
                  <w:sz w:val="22"/>
                  <w:szCs w:val="22"/>
                </w:rPr>
                <w:delText>x/xx (xx.x%)</w:delText>
              </w:r>
            </w:del>
          </w:p>
          <w:p w14:paraId="6E38161F" w14:textId="583E2709" w:rsidR="00A86F93" w:rsidRDefault="00A86F93" w:rsidP="00A86F93">
            <w:pPr>
              <w:jc w:val="center"/>
              <w:rPr>
                <w:del w:id="176" w:author="Luke Hall" w:date="2025-07-21T12:58:00Z" w16du:dateUtc="2025-07-21T16:58:00Z"/>
                <w:rFonts w:asciiTheme="minorHAnsi" w:hAnsiTheme="minorHAnsi" w:cstheme="minorHAnsi"/>
                <w:sz w:val="22"/>
                <w:szCs w:val="22"/>
              </w:rPr>
            </w:pPr>
            <w:del w:id="177" w:author="Luke Hall" w:date="2025-07-21T12:58:00Z" w16du:dateUtc="2025-07-21T16:58: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78B58BEF" w14:textId="53E0F61D" w:rsidR="00A86F93" w:rsidRDefault="00A86F93" w:rsidP="00A86F93">
            <w:pPr>
              <w:jc w:val="center"/>
              <w:rPr>
                <w:del w:id="178" w:author="Luke Hall" w:date="2025-07-21T12:58:00Z" w16du:dateUtc="2025-07-21T16:58:00Z"/>
                <w:rFonts w:asciiTheme="minorHAnsi" w:hAnsiTheme="minorHAnsi" w:cstheme="minorHAnsi"/>
                <w:sz w:val="22"/>
                <w:szCs w:val="22"/>
              </w:rPr>
            </w:pPr>
            <w:del w:id="179" w:author="Luke Hall" w:date="2025-07-21T12:58:00Z" w16du:dateUtc="2025-07-21T16:58:00Z">
              <w:r w:rsidRPr="009D5236">
                <w:rPr>
                  <w:rFonts w:asciiTheme="minorHAnsi" w:hAnsiTheme="minorHAnsi" w:cstheme="minorHAnsi"/>
                  <w:sz w:val="22"/>
                  <w:szCs w:val="22"/>
                </w:rPr>
                <w:delText>x/xx (xx.x%)</w:delText>
              </w:r>
            </w:del>
          </w:p>
          <w:p w14:paraId="67C64695" w14:textId="327AEB28" w:rsidR="00A86F93" w:rsidRDefault="00A86F93" w:rsidP="00A86F93">
            <w:pPr>
              <w:jc w:val="center"/>
              <w:rPr>
                <w:del w:id="180" w:author="Luke Hall" w:date="2025-07-21T12:58:00Z" w16du:dateUtc="2025-07-21T16:58:00Z"/>
                <w:rFonts w:asciiTheme="minorHAnsi" w:hAnsiTheme="minorHAnsi" w:cstheme="minorHAnsi"/>
                <w:sz w:val="22"/>
                <w:szCs w:val="22"/>
              </w:rPr>
            </w:pPr>
            <w:del w:id="181" w:author="Luke Hall" w:date="2025-07-21T12:58:00Z" w16du:dateUtc="2025-07-21T16:58: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42C348BD" w14:textId="6ED8EDDC" w:rsidR="00A86F93" w:rsidRPr="00002292" w:rsidRDefault="00A86F93" w:rsidP="00A86F93">
            <w:pPr>
              <w:jc w:val="center"/>
              <w:rPr>
                <w:rFonts w:cstheme="minorHAnsi"/>
              </w:rPr>
            </w:pPr>
          </w:p>
        </w:tc>
        <w:tc>
          <w:tcPr>
            <w:tcW w:w="874" w:type="pct"/>
          </w:tcPr>
          <w:p w14:paraId="640E3414" w14:textId="77777777" w:rsidR="00A86F93" w:rsidRDefault="00A86F93" w:rsidP="00A86F93">
            <w:pPr>
              <w:jc w:val="center"/>
              <w:rPr>
                <w:rFonts w:asciiTheme="minorHAnsi" w:hAnsiTheme="minorHAnsi" w:cstheme="minorHAnsi"/>
                <w:sz w:val="22"/>
                <w:szCs w:val="22"/>
              </w:rPr>
            </w:pPr>
          </w:p>
          <w:p w14:paraId="0FF0C520"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22C718A5"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4B093860"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3BC48AD3"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7E0E9338"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58CA4EF4" w14:textId="132A12C7" w:rsidR="00A86F93" w:rsidRPr="00002292" w:rsidRDefault="00A86F93" w:rsidP="00A86F93">
            <w:pPr>
              <w:jc w:val="center"/>
              <w:rPr>
                <w:rFonts w:cstheme="minorHAnsi"/>
              </w:rPr>
            </w:pPr>
          </w:p>
        </w:tc>
        <w:tc>
          <w:tcPr>
            <w:tcW w:w="784" w:type="pct"/>
          </w:tcPr>
          <w:p w14:paraId="331B2C44" w14:textId="77777777" w:rsidR="00A86F93" w:rsidRDefault="00A86F93" w:rsidP="00A86F93">
            <w:pPr>
              <w:jc w:val="center"/>
              <w:rPr>
                <w:rFonts w:asciiTheme="minorHAnsi" w:hAnsiTheme="minorHAnsi" w:cstheme="minorHAnsi"/>
                <w:sz w:val="22"/>
                <w:szCs w:val="22"/>
              </w:rPr>
            </w:pPr>
          </w:p>
          <w:p w14:paraId="347DF0AA" w14:textId="7BB3B1A1"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5E8679EE" w14:textId="2A93DFDF"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680086EF" w14:textId="04269FB1"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7745791B" w14:textId="0C7D69AE"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3F43EB6F" w14:textId="4F3E6070"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6443CDBD" w14:textId="501F0787" w:rsidR="00A86F93" w:rsidRPr="00002292" w:rsidRDefault="00A86F93" w:rsidP="00A86F93">
            <w:pPr>
              <w:jc w:val="center"/>
              <w:rPr>
                <w:rFonts w:cstheme="minorHAnsi"/>
              </w:rPr>
            </w:pPr>
          </w:p>
        </w:tc>
        <w:tc>
          <w:tcPr>
            <w:tcW w:w="749" w:type="pct"/>
          </w:tcPr>
          <w:p w14:paraId="6530C827" w14:textId="77777777" w:rsidR="00A86F93" w:rsidRDefault="00A86F93" w:rsidP="00A86F93">
            <w:pPr>
              <w:jc w:val="center"/>
              <w:rPr>
                <w:rFonts w:asciiTheme="minorHAnsi" w:hAnsiTheme="minorHAnsi" w:cstheme="minorHAnsi"/>
                <w:sz w:val="22"/>
                <w:szCs w:val="22"/>
              </w:rPr>
            </w:pPr>
          </w:p>
          <w:p w14:paraId="1B7B5D28"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66B18AF7"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442D11DA"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1012B629"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38E2EDD4"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1838C978" w14:textId="51709877" w:rsidR="00A86F93" w:rsidRPr="00002292" w:rsidRDefault="00A86F93" w:rsidP="00A86F93">
            <w:pPr>
              <w:jc w:val="center"/>
              <w:rPr>
                <w:rFonts w:cstheme="minorHAnsi"/>
              </w:rPr>
            </w:pPr>
          </w:p>
        </w:tc>
        <w:tc>
          <w:tcPr>
            <w:tcW w:w="679" w:type="pct"/>
          </w:tcPr>
          <w:p w14:paraId="4F678C6A" w14:textId="77777777" w:rsidR="00A86F93" w:rsidRDefault="00A86F93" w:rsidP="00A86F93">
            <w:pPr>
              <w:jc w:val="center"/>
              <w:rPr>
                <w:rFonts w:asciiTheme="minorHAnsi" w:hAnsiTheme="minorHAnsi" w:cstheme="minorHAnsi"/>
                <w:sz w:val="22"/>
                <w:szCs w:val="22"/>
              </w:rPr>
            </w:pPr>
          </w:p>
          <w:p w14:paraId="5282A310"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78B66D82"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0994061F"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0EBB8A56"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4BB6CC20"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5595B318" w14:textId="6795DF93" w:rsidR="00A86F93" w:rsidRPr="00002292" w:rsidRDefault="00A86F93" w:rsidP="00A86F93">
            <w:pPr>
              <w:jc w:val="center"/>
              <w:rPr>
                <w:rFonts w:cstheme="minorHAnsi"/>
              </w:rPr>
            </w:pPr>
          </w:p>
        </w:tc>
      </w:tr>
      <w:tr w:rsidR="00A86F93" w:rsidRPr="00F6552D" w14:paraId="1B75DE03" w14:textId="77777777" w:rsidTr="00FF6377">
        <w:trPr>
          <w:trHeight w:val="179"/>
        </w:trPr>
        <w:tc>
          <w:tcPr>
            <w:tcW w:w="1128" w:type="pct"/>
          </w:tcPr>
          <w:p w14:paraId="130F5D45" w14:textId="77777777" w:rsidR="00A86F93" w:rsidRDefault="00A86F93" w:rsidP="00A86F93">
            <w:pPr>
              <w:rPr>
                <w:rFonts w:asciiTheme="minorHAnsi" w:hAnsiTheme="minorHAnsi" w:cstheme="minorHAnsi"/>
                <w:sz w:val="22"/>
                <w:szCs w:val="22"/>
              </w:rPr>
            </w:pPr>
            <w:r w:rsidRPr="00053EE0">
              <w:rPr>
                <w:rFonts w:asciiTheme="minorHAnsi" w:hAnsiTheme="minorHAnsi" w:cstheme="minorHAnsi"/>
                <w:sz w:val="22"/>
                <w:szCs w:val="22"/>
              </w:rPr>
              <w:t>Cumulative MR</w:t>
            </w:r>
          </w:p>
          <w:p w14:paraId="4F79CB99" w14:textId="31223079" w:rsidR="00A86F93" w:rsidRDefault="00A86F93" w:rsidP="00A86F93">
            <w:pPr>
              <w:ind w:firstLine="337"/>
              <w:rPr>
                <w:del w:id="182" w:author="Luke Hall" w:date="2025-07-22T12:24:00Z" w16du:dateUtc="2025-07-22T16:24:00Z"/>
                <w:rFonts w:asciiTheme="minorHAnsi" w:hAnsiTheme="minorHAnsi" w:cstheme="minorHAnsi"/>
                <w:sz w:val="22"/>
                <w:szCs w:val="22"/>
              </w:rPr>
            </w:pPr>
            <w:r w:rsidRPr="009D5236">
              <w:rPr>
                <w:rFonts w:asciiTheme="minorHAnsi" w:hAnsiTheme="minorHAnsi" w:cstheme="minorHAnsi"/>
                <w:sz w:val="22"/>
                <w:szCs w:val="22"/>
              </w:rPr>
              <w:t>None</w:t>
            </w:r>
            <w:ins w:id="183" w:author="Luke Hall" w:date="2025-07-18T16:14:00Z" w16du:dateUtc="2025-07-18T20:14:00Z">
              <w:r w:rsidR="002E5E1E">
                <w:rPr>
                  <w:rFonts w:asciiTheme="minorHAnsi" w:hAnsiTheme="minorHAnsi" w:cstheme="minorHAnsi"/>
                  <w:sz w:val="22"/>
                  <w:szCs w:val="22"/>
                </w:rPr>
                <w:t>/Trace</w:t>
              </w:r>
            </w:ins>
          </w:p>
          <w:p w14:paraId="0E849AE1" w14:textId="77777777" w:rsidR="00A86F93" w:rsidRPr="009D5236" w:rsidRDefault="00A86F93" w:rsidP="00A86F93">
            <w:pPr>
              <w:ind w:firstLine="337"/>
              <w:rPr>
                <w:ins w:id="184" w:author="Luke Hall" w:date="2025-07-18T16:14:00Z" w16du:dateUtc="2025-07-18T20:14:00Z"/>
                <w:rFonts w:asciiTheme="minorHAnsi" w:hAnsiTheme="minorHAnsi" w:cstheme="minorHAnsi"/>
                <w:sz w:val="22"/>
                <w:szCs w:val="22"/>
              </w:rPr>
            </w:pPr>
            <w:del w:id="185" w:author="Luke Hall" w:date="2025-07-18T16:14:00Z" w16du:dateUtc="2025-07-18T20:14:00Z">
              <w:r>
                <w:rPr>
                  <w:rFonts w:asciiTheme="minorHAnsi" w:hAnsiTheme="minorHAnsi" w:cstheme="minorHAnsi"/>
                  <w:sz w:val="22"/>
                  <w:szCs w:val="22"/>
                </w:rPr>
                <w:delText>Trace</w:delText>
              </w:r>
            </w:del>
          </w:p>
          <w:p w14:paraId="4E7EA227" w14:textId="6F33B1BC" w:rsidR="002E5E1E" w:rsidRPr="009D5236" w:rsidRDefault="002E5E1E" w:rsidP="00A86F93">
            <w:pPr>
              <w:ind w:firstLine="337"/>
              <w:rPr>
                <w:rFonts w:asciiTheme="minorHAnsi" w:hAnsiTheme="minorHAnsi" w:cstheme="minorHAnsi"/>
                <w:sz w:val="22"/>
                <w:szCs w:val="22"/>
              </w:rPr>
            </w:pPr>
            <w:ins w:id="186" w:author="Luke Hall" w:date="2025-07-18T16:14:00Z" w16du:dateUtc="2025-07-18T20:14:00Z">
              <w:r>
                <w:rPr>
                  <w:rFonts w:asciiTheme="minorHAnsi" w:hAnsiTheme="minorHAnsi" w:cstheme="minorHAnsi"/>
                  <w:sz w:val="22"/>
                  <w:szCs w:val="22"/>
                </w:rPr>
                <w:t>Mild</w:t>
              </w:r>
            </w:ins>
          </w:p>
          <w:p w14:paraId="10366B9A" w14:textId="77777777" w:rsidR="00A86F93" w:rsidRPr="009D5236" w:rsidRDefault="00A86F93" w:rsidP="00A86F93">
            <w:pPr>
              <w:ind w:firstLine="337"/>
              <w:rPr>
                <w:rFonts w:asciiTheme="minorHAnsi" w:hAnsiTheme="minorHAnsi" w:cstheme="minorHAnsi"/>
                <w:sz w:val="22"/>
                <w:szCs w:val="22"/>
              </w:rPr>
            </w:pPr>
            <w:r w:rsidRPr="009D5236">
              <w:rPr>
                <w:rFonts w:asciiTheme="minorHAnsi" w:hAnsiTheme="minorHAnsi" w:cstheme="minorHAnsi"/>
                <w:sz w:val="22"/>
                <w:szCs w:val="22"/>
              </w:rPr>
              <w:t>Mild</w:t>
            </w:r>
            <w:r>
              <w:rPr>
                <w:rFonts w:asciiTheme="minorHAnsi" w:hAnsiTheme="minorHAnsi" w:cstheme="minorHAnsi"/>
                <w:sz w:val="22"/>
                <w:szCs w:val="22"/>
              </w:rPr>
              <w:t>-Moderate</w:t>
            </w:r>
          </w:p>
          <w:p w14:paraId="12CABFD3" w14:textId="77777777" w:rsidR="00A86F93" w:rsidRPr="009D5236" w:rsidRDefault="00A86F93" w:rsidP="00A86F93">
            <w:pPr>
              <w:ind w:firstLine="337"/>
              <w:rPr>
                <w:rFonts w:asciiTheme="minorHAnsi" w:hAnsiTheme="minorHAnsi" w:cstheme="minorHAnsi"/>
                <w:sz w:val="22"/>
                <w:szCs w:val="22"/>
              </w:rPr>
            </w:pPr>
            <w:r w:rsidRPr="009D5236">
              <w:rPr>
                <w:rFonts w:asciiTheme="minorHAnsi" w:hAnsiTheme="minorHAnsi" w:cstheme="minorHAnsi"/>
                <w:sz w:val="22"/>
                <w:szCs w:val="22"/>
              </w:rPr>
              <w:t>Moderate</w:t>
            </w:r>
            <w:r>
              <w:rPr>
                <w:rFonts w:asciiTheme="minorHAnsi" w:hAnsiTheme="minorHAnsi" w:cstheme="minorHAnsi"/>
                <w:sz w:val="22"/>
                <w:szCs w:val="22"/>
              </w:rPr>
              <w:t>-Severe</w:t>
            </w:r>
          </w:p>
          <w:p w14:paraId="7565BBEC" w14:textId="51679F9C" w:rsidR="00A86F93" w:rsidRPr="002E479D" w:rsidRDefault="00A86F93" w:rsidP="00A86F93">
            <w:pPr>
              <w:rPr>
                <w:rFonts w:asciiTheme="minorHAnsi" w:hAnsiTheme="minorHAnsi" w:cstheme="minorHAnsi"/>
                <w:sz w:val="22"/>
                <w:szCs w:val="22"/>
              </w:rPr>
            </w:pPr>
            <w:r>
              <w:rPr>
                <w:rFonts w:asciiTheme="minorHAnsi" w:hAnsiTheme="minorHAnsi" w:cstheme="minorHAnsi"/>
                <w:sz w:val="22"/>
                <w:szCs w:val="22"/>
              </w:rPr>
              <w:t xml:space="preserve">       </w:t>
            </w:r>
            <w:r w:rsidRPr="009D5236">
              <w:rPr>
                <w:rFonts w:asciiTheme="minorHAnsi" w:hAnsiTheme="minorHAnsi" w:cstheme="minorHAnsi"/>
                <w:sz w:val="22"/>
                <w:szCs w:val="22"/>
              </w:rPr>
              <w:t>Severe</w:t>
            </w:r>
          </w:p>
        </w:tc>
        <w:tc>
          <w:tcPr>
            <w:tcW w:w="786" w:type="pct"/>
          </w:tcPr>
          <w:p w14:paraId="6AE70979" w14:textId="77777777" w:rsidR="00A86F93" w:rsidRDefault="00A86F93" w:rsidP="00A86F93">
            <w:pPr>
              <w:jc w:val="center"/>
              <w:rPr>
                <w:rFonts w:asciiTheme="minorHAnsi" w:hAnsiTheme="minorHAnsi" w:cstheme="minorHAnsi"/>
                <w:sz w:val="22"/>
                <w:szCs w:val="22"/>
              </w:rPr>
            </w:pPr>
          </w:p>
          <w:p w14:paraId="3C636762"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4C820154"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3279CE7B"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05F30BCB"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p>
          <w:p w14:paraId="58182CAF" w14:textId="77777777" w:rsidR="00A86F93" w:rsidRDefault="00A86F93" w:rsidP="00A86F9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p w14:paraId="5AE73A47" w14:textId="7BAEFC24" w:rsidR="00A86F93" w:rsidRPr="00F6552D" w:rsidRDefault="00A86F93" w:rsidP="00A86F93">
            <w:pPr>
              <w:jc w:val="center"/>
              <w:rPr>
                <w:rFonts w:cstheme="minorHAnsi"/>
                <w:bCs/>
              </w:rPr>
            </w:pPr>
          </w:p>
        </w:tc>
        <w:tc>
          <w:tcPr>
            <w:tcW w:w="874" w:type="pct"/>
          </w:tcPr>
          <w:p w14:paraId="77C5D1D8" w14:textId="77777777" w:rsidR="00A86F93" w:rsidRDefault="00A86F93" w:rsidP="00A86F93">
            <w:pPr>
              <w:jc w:val="center"/>
              <w:rPr>
                <w:rFonts w:asciiTheme="minorHAnsi" w:hAnsiTheme="minorHAnsi" w:cstheme="minorHAnsi"/>
                <w:sz w:val="22"/>
                <w:szCs w:val="22"/>
              </w:rPr>
            </w:pPr>
          </w:p>
          <w:p w14:paraId="7B104872" w14:textId="77777777" w:rsidR="00A86F93" w:rsidRDefault="00A86F93" w:rsidP="00A86F93">
            <w:pPr>
              <w:jc w:val="center"/>
              <w:rPr>
                <w:del w:id="187" w:author="Luke Hall" w:date="2025-07-21T13:01:00Z" w16du:dateUtc="2025-07-21T17:01:00Z"/>
                <w:rFonts w:asciiTheme="minorHAnsi" w:hAnsiTheme="minorHAnsi" w:cstheme="minorHAnsi"/>
                <w:sz w:val="22"/>
                <w:szCs w:val="22"/>
              </w:rPr>
            </w:pPr>
            <w:del w:id="188"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3AB83CB8" w14:textId="77777777" w:rsidR="00A86F93" w:rsidRDefault="00A86F93" w:rsidP="00A86F93">
            <w:pPr>
              <w:jc w:val="center"/>
              <w:rPr>
                <w:del w:id="189" w:author="Luke Hall" w:date="2025-07-21T13:01:00Z" w16du:dateUtc="2025-07-21T17:01:00Z"/>
                <w:rFonts w:asciiTheme="minorHAnsi" w:hAnsiTheme="minorHAnsi" w:cstheme="minorHAnsi"/>
                <w:sz w:val="22"/>
                <w:szCs w:val="22"/>
              </w:rPr>
            </w:pPr>
            <w:del w:id="190" w:author="Luke Hall" w:date="2025-07-21T13:01:00Z" w16du:dateUtc="2025-07-21T17:01:00Z">
              <w:r w:rsidRPr="009D5236">
                <w:rPr>
                  <w:rFonts w:asciiTheme="minorHAnsi" w:hAnsiTheme="minorHAnsi" w:cstheme="minorHAnsi"/>
                  <w:sz w:val="22"/>
                  <w:szCs w:val="22"/>
                </w:rPr>
                <w:delText>x/xx (xx.x%)</w:delText>
              </w:r>
            </w:del>
          </w:p>
          <w:p w14:paraId="48FE29B2" w14:textId="77777777" w:rsidR="00A86F93" w:rsidRDefault="00A86F93" w:rsidP="00A86F93">
            <w:pPr>
              <w:jc w:val="center"/>
              <w:rPr>
                <w:del w:id="191" w:author="Luke Hall" w:date="2025-07-21T13:01:00Z" w16du:dateUtc="2025-07-21T17:01:00Z"/>
                <w:rFonts w:asciiTheme="minorHAnsi" w:hAnsiTheme="minorHAnsi" w:cstheme="minorHAnsi"/>
                <w:sz w:val="22"/>
                <w:szCs w:val="22"/>
              </w:rPr>
            </w:pPr>
            <w:del w:id="192"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59927D1C" w14:textId="77777777" w:rsidR="00A86F93" w:rsidRDefault="00A86F93" w:rsidP="00A86F93">
            <w:pPr>
              <w:jc w:val="center"/>
              <w:rPr>
                <w:del w:id="193" w:author="Luke Hall" w:date="2025-07-21T13:01:00Z" w16du:dateUtc="2025-07-21T17:01:00Z"/>
                <w:rFonts w:asciiTheme="minorHAnsi" w:hAnsiTheme="minorHAnsi" w:cstheme="minorHAnsi"/>
                <w:sz w:val="22"/>
                <w:szCs w:val="22"/>
              </w:rPr>
            </w:pPr>
            <w:del w:id="194" w:author="Luke Hall" w:date="2025-07-21T13:01:00Z" w16du:dateUtc="2025-07-21T17:01:00Z">
              <w:r w:rsidRPr="009D5236">
                <w:rPr>
                  <w:rFonts w:asciiTheme="minorHAnsi" w:hAnsiTheme="minorHAnsi" w:cstheme="minorHAnsi"/>
                  <w:sz w:val="22"/>
                  <w:szCs w:val="22"/>
                </w:rPr>
                <w:delText>x/xx (xx.x%)</w:delText>
              </w:r>
            </w:del>
          </w:p>
          <w:p w14:paraId="63D68724" w14:textId="77777777" w:rsidR="00A86F93" w:rsidRDefault="00A86F93" w:rsidP="00A86F93">
            <w:pPr>
              <w:jc w:val="center"/>
              <w:rPr>
                <w:del w:id="195" w:author="Luke Hall" w:date="2025-07-21T13:01:00Z" w16du:dateUtc="2025-07-21T17:01:00Z"/>
                <w:rFonts w:asciiTheme="minorHAnsi" w:hAnsiTheme="minorHAnsi" w:cstheme="minorHAnsi"/>
                <w:sz w:val="22"/>
                <w:szCs w:val="22"/>
              </w:rPr>
            </w:pPr>
            <w:del w:id="196"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73B3A535" w14:textId="030BE6F2" w:rsidR="00A86F93" w:rsidRPr="00F6552D" w:rsidRDefault="00A86F93" w:rsidP="00A86F93">
            <w:pPr>
              <w:jc w:val="center"/>
              <w:rPr>
                <w:rFonts w:cstheme="minorHAnsi"/>
                <w:bCs/>
              </w:rPr>
            </w:pPr>
          </w:p>
        </w:tc>
        <w:tc>
          <w:tcPr>
            <w:tcW w:w="784" w:type="pct"/>
          </w:tcPr>
          <w:p w14:paraId="0864ADBB" w14:textId="77777777" w:rsidR="00A86F93" w:rsidRDefault="00A86F93" w:rsidP="00A86F93">
            <w:pPr>
              <w:jc w:val="center"/>
              <w:rPr>
                <w:rFonts w:asciiTheme="minorHAnsi" w:hAnsiTheme="minorHAnsi" w:cstheme="minorHAnsi"/>
                <w:sz w:val="22"/>
                <w:szCs w:val="22"/>
              </w:rPr>
            </w:pPr>
          </w:p>
          <w:p w14:paraId="1969A272" w14:textId="77777777" w:rsidR="00A86F93" w:rsidRDefault="00A86F93" w:rsidP="00A86F93">
            <w:pPr>
              <w:jc w:val="center"/>
              <w:rPr>
                <w:del w:id="197" w:author="Luke Hall" w:date="2025-07-21T13:01:00Z" w16du:dateUtc="2025-07-21T17:01:00Z"/>
                <w:rFonts w:asciiTheme="minorHAnsi" w:hAnsiTheme="minorHAnsi" w:cstheme="minorHAnsi"/>
                <w:sz w:val="22"/>
                <w:szCs w:val="22"/>
              </w:rPr>
            </w:pPr>
            <w:del w:id="198"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0489BC25" w14:textId="77777777" w:rsidR="00A86F93" w:rsidRDefault="00A86F93" w:rsidP="00A86F93">
            <w:pPr>
              <w:jc w:val="center"/>
              <w:rPr>
                <w:del w:id="199" w:author="Luke Hall" w:date="2025-07-21T13:01:00Z" w16du:dateUtc="2025-07-21T17:01:00Z"/>
                <w:rFonts w:asciiTheme="minorHAnsi" w:hAnsiTheme="minorHAnsi" w:cstheme="minorHAnsi"/>
                <w:sz w:val="22"/>
                <w:szCs w:val="22"/>
              </w:rPr>
            </w:pPr>
            <w:del w:id="200" w:author="Luke Hall" w:date="2025-07-21T13:01:00Z" w16du:dateUtc="2025-07-21T17:01:00Z">
              <w:r w:rsidRPr="009D5236">
                <w:rPr>
                  <w:rFonts w:asciiTheme="minorHAnsi" w:hAnsiTheme="minorHAnsi" w:cstheme="minorHAnsi"/>
                  <w:sz w:val="22"/>
                  <w:szCs w:val="22"/>
                </w:rPr>
                <w:delText>x/xx (xx.x%)</w:delText>
              </w:r>
            </w:del>
          </w:p>
          <w:p w14:paraId="33038AEB" w14:textId="77777777" w:rsidR="00A86F93" w:rsidRDefault="00A86F93" w:rsidP="00A86F93">
            <w:pPr>
              <w:jc w:val="center"/>
              <w:rPr>
                <w:del w:id="201" w:author="Luke Hall" w:date="2025-07-21T13:01:00Z" w16du:dateUtc="2025-07-21T17:01:00Z"/>
                <w:rFonts w:asciiTheme="minorHAnsi" w:hAnsiTheme="minorHAnsi" w:cstheme="minorHAnsi"/>
                <w:sz w:val="22"/>
                <w:szCs w:val="22"/>
              </w:rPr>
            </w:pPr>
            <w:del w:id="202"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29F52B0B" w14:textId="77777777" w:rsidR="00A86F93" w:rsidRDefault="00A86F93" w:rsidP="00A86F93">
            <w:pPr>
              <w:jc w:val="center"/>
              <w:rPr>
                <w:del w:id="203" w:author="Luke Hall" w:date="2025-07-21T13:01:00Z" w16du:dateUtc="2025-07-21T17:01:00Z"/>
                <w:rFonts w:asciiTheme="minorHAnsi" w:hAnsiTheme="minorHAnsi" w:cstheme="minorHAnsi"/>
                <w:sz w:val="22"/>
                <w:szCs w:val="22"/>
              </w:rPr>
            </w:pPr>
            <w:del w:id="204" w:author="Luke Hall" w:date="2025-07-21T13:01:00Z" w16du:dateUtc="2025-07-21T17:01:00Z">
              <w:r w:rsidRPr="009D5236">
                <w:rPr>
                  <w:rFonts w:asciiTheme="minorHAnsi" w:hAnsiTheme="minorHAnsi" w:cstheme="minorHAnsi"/>
                  <w:sz w:val="22"/>
                  <w:szCs w:val="22"/>
                </w:rPr>
                <w:delText>x/xx (xx.x%)</w:delText>
              </w:r>
            </w:del>
          </w:p>
          <w:p w14:paraId="3D811E63" w14:textId="77777777" w:rsidR="00A86F93" w:rsidRDefault="00A86F93" w:rsidP="00A86F93">
            <w:pPr>
              <w:jc w:val="center"/>
              <w:rPr>
                <w:del w:id="205" w:author="Luke Hall" w:date="2025-07-21T13:01:00Z" w16du:dateUtc="2025-07-21T17:01:00Z"/>
                <w:rFonts w:asciiTheme="minorHAnsi" w:hAnsiTheme="minorHAnsi" w:cstheme="minorHAnsi"/>
                <w:sz w:val="22"/>
                <w:szCs w:val="22"/>
              </w:rPr>
            </w:pPr>
            <w:del w:id="206"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4DD5E647" w14:textId="7AA77ABF" w:rsidR="00A86F93" w:rsidRPr="00F6552D" w:rsidRDefault="00A86F93" w:rsidP="00A86F93">
            <w:pPr>
              <w:jc w:val="center"/>
              <w:rPr>
                <w:rFonts w:cstheme="minorHAnsi"/>
                <w:bCs/>
              </w:rPr>
            </w:pPr>
          </w:p>
        </w:tc>
        <w:tc>
          <w:tcPr>
            <w:tcW w:w="749" w:type="pct"/>
          </w:tcPr>
          <w:p w14:paraId="48622490" w14:textId="77777777" w:rsidR="00A86F93" w:rsidRDefault="00A86F93" w:rsidP="00A86F93">
            <w:pPr>
              <w:jc w:val="center"/>
              <w:rPr>
                <w:rFonts w:asciiTheme="minorHAnsi" w:hAnsiTheme="minorHAnsi" w:cstheme="minorHAnsi"/>
                <w:sz w:val="22"/>
                <w:szCs w:val="22"/>
              </w:rPr>
            </w:pPr>
          </w:p>
          <w:p w14:paraId="78218931" w14:textId="77777777" w:rsidR="00A86F93" w:rsidRDefault="00A86F93" w:rsidP="00A86F93">
            <w:pPr>
              <w:jc w:val="center"/>
              <w:rPr>
                <w:del w:id="207" w:author="Luke Hall" w:date="2025-07-21T13:01:00Z" w16du:dateUtc="2025-07-21T17:01:00Z"/>
                <w:rFonts w:asciiTheme="minorHAnsi" w:hAnsiTheme="minorHAnsi" w:cstheme="minorHAnsi"/>
                <w:sz w:val="22"/>
                <w:szCs w:val="22"/>
              </w:rPr>
            </w:pPr>
            <w:del w:id="208"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399917AF" w14:textId="77777777" w:rsidR="00A86F93" w:rsidRDefault="00A86F93" w:rsidP="00A86F93">
            <w:pPr>
              <w:jc w:val="center"/>
              <w:rPr>
                <w:del w:id="209" w:author="Luke Hall" w:date="2025-07-21T13:01:00Z" w16du:dateUtc="2025-07-21T17:01:00Z"/>
                <w:rFonts w:asciiTheme="minorHAnsi" w:hAnsiTheme="minorHAnsi" w:cstheme="minorHAnsi"/>
                <w:sz w:val="22"/>
                <w:szCs w:val="22"/>
              </w:rPr>
            </w:pPr>
            <w:del w:id="210" w:author="Luke Hall" w:date="2025-07-21T13:01:00Z" w16du:dateUtc="2025-07-21T17:01:00Z">
              <w:r w:rsidRPr="009D5236">
                <w:rPr>
                  <w:rFonts w:asciiTheme="minorHAnsi" w:hAnsiTheme="minorHAnsi" w:cstheme="minorHAnsi"/>
                  <w:sz w:val="22"/>
                  <w:szCs w:val="22"/>
                </w:rPr>
                <w:delText>x/xx (xx.x%)</w:delText>
              </w:r>
            </w:del>
          </w:p>
          <w:p w14:paraId="412E6A38" w14:textId="77777777" w:rsidR="00A86F93" w:rsidRDefault="00A86F93" w:rsidP="00A86F93">
            <w:pPr>
              <w:jc w:val="center"/>
              <w:rPr>
                <w:del w:id="211" w:author="Luke Hall" w:date="2025-07-21T13:01:00Z" w16du:dateUtc="2025-07-21T17:01:00Z"/>
                <w:rFonts w:asciiTheme="minorHAnsi" w:hAnsiTheme="minorHAnsi" w:cstheme="minorHAnsi"/>
                <w:sz w:val="22"/>
                <w:szCs w:val="22"/>
              </w:rPr>
            </w:pPr>
            <w:del w:id="212"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2CADB16C" w14:textId="77777777" w:rsidR="00A86F93" w:rsidRDefault="00A86F93" w:rsidP="00A86F93">
            <w:pPr>
              <w:jc w:val="center"/>
              <w:rPr>
                <w:del w:id="213" w:author="Luke Hall" w:date="2025-07-21T13:01:00Z" w16du:dateUtc="2025-07-21T17:01:00Z"/>
                <w:rFonts w:asciiTheme="minorHAnsi" w:hAnsiTheme="minorHAnsi" w:cstheme="minorHAnsi"/>
                <w:sz w:val="22"/>
                <w:szCs w:val="22"/>
              </w:rPr>
            </w:pPr>
            <w:del w:id="214" w:author="Luke Hall" w:date="2025-07-21T13:01:00Z" w16du:dateUtc="2025-07-21T17:01:00Z">
              <w:r w:rsidRPr="009D5236">
                <w:rPr>
                  <w:rFonts w:asciiTheme="minorHAnsi" w:hAnsiTheme="minorHAnsi" w:cstheme="minorHAnsi"/>
                  <w:sz w:val="22"/>
                  <w:szCs w:val="22"/>
                </w:rPr>
                <w:delText>x/xx (xx.x%)</w:delText>
              </w:r>
            </w:del>
          </w:p>
          <w:p w14:paraId="1E7C563A" w14:textId="77777777" w:rsidR="00A86F93" w:rsidRDefault="00A86F93" w:rsidP="00A86F93">
            <w:pPr>
              <w:jc w:val="center"/>
              <w:rPr>
                <w:del w:id="215" w:author="Luke Hall" w:date="2025-07-21T13:01:00Z" w16du:dateUtc="2025-07-21T17:01:00Z"/>
                <w:rFonts w:asciiTheme="minorHAnsi" w:hAnsiTheme="minorHAnsi" w:cstheme="minorHAnsi"/>
                <w:sz w:val="22"/>
                <w:szCs w:val="22"/>
              </w:rPr>
            </w:pPr>
            <w:del w:id="216"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21F00DBB" w14:textId="1F6476FF" w:rsidR="00A86F93" w:rsidRPr="00F6552D" w:rsidRDefault="00A86F93" w:rsidP="00A86F93">
            <w:pPr>
              <w:jc w:val="center"/>
              <w:rPr>
                <w:rFonts w:cstheme="minorHAnsi"/>
                <w:bCs/>
              </w:rPr>
            </w:pPr>
          </w:p>
        </w:tc>
        <w:tc>
          <w:tcPr>
            <w:tcW w:w="679" w:type="pct"/>
          </w:tcPr>
          <w:p w14:paraId="6E1B6260" w14:textId="77777777" w:rsidR="00A86F93" w:rsidRDefault="00A86F93" w:rsidP="00A86F93">
            <w:pPr>
              <w:jc w:val="center"/>
              <w:rPr>
                <w:rFonts w:asciiTheme="minorHAnsi" w:hAnsiTheme="minorHAnsi" w:cstheme="minorHAnsi"/>
                <w:sz w:val="22"/>
                <w:szCs w:val="22"/>
              </w:rPr>
            </w:pPr>
          </w:p>
          <w:p w14:paraId="2B99E7F3" w14:textId="77777777" w:rsidR="00A86F93" w:rsidRDefault="00A86F93" w:rsidP="00A86F93">
            <w:pPr>
              <w:jc w:val="center"/>
              <w:rPr>
                <w:del w:id="217" w:author="Luke Hall" w:date="2025-07-21T13:01:00Z" w16du:dateUtc="2025-07-21T17:01:00Z"/>
                <w:rFonts w:asciiTheme="minorHAnsi" w:hAnsiTheme="minorHAnsi" w:cstheme="minorHAnsi"/>
                <w:sz w:val="22"/>
                <w:szCs w:val="22"/>
              </w:rPr>
            </w:pPr>
            <w:del w:id="218"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4A641E7B" w14:textId="77777777" w:rsidR="00A86F93" w:rsidRDefault="00A86F93" w:rsidP="00A86F93">
            <w:pPr>
              <w:jc w:val="center"/>
              <w:rPr>
                <w:del w:id="219" w:author="Luke Hall" w:date="2025-07-21T13:01:00Z" w16du:dateUtc="2025-07-21T17:01:00Z"/>
                <w:rFonts w:asciiTheme="minorHAnsi" w:hAnsiTheme="minorHAnsi" w:cstheme="minorHAnsi"/>
                <w:sz w:val="22"/>
                <w:szCs w:val="22"/>
              </w:rPr>
            </w:pPr>
            <w:del w:id="220" w:author="Luke Hall" w:date="2025-07-21T13:01:00Z" w16du:dateUtc="2025-07-21T17:01:00Z">
              <w:r w:rsidRPr="009D5236">
                <w:rPr>
                  <w:rFonts w:asciiTheme="minorHAnsi" w:hAnsiTheme="minorHAnsi" w:cstheme="minorHAnsi"/>
                  <w:sz w:val="22"/>
                  <w:szCs w:val="22"/>
                </w:rPr>
                <w:delText>x/xx (xx.x%)</w:delText>
              </w:r>
            </w:del>
          </w:p>
          <w:p w14:paraId="7DF24047" w14:textId="77777777" w:rsidR="00A86F93" w:rsidRDefault="00A86F93" w:rsidP="00A86F93">
            <w:pPr>
              <w:jc w:val="center"/>
              <w:rPr>
                <w:del w:id="221" w:author="Luke Hall" w:date="2025-07-21T13:01:00Z" w16du:dateUtc="2025-07-21T17:01:00Z"/>
                <w:rFonts w:asciiTheme="minorHAnsi" w:hAnsiTheme="minorHAnsi" w:cstheme="minorHAnsi"/>
                <w:sz w:val="22"/>
                <w:szCs w:val="22"/>
              </w:rPr>
            </w:pPr>
            <w:del w:id="222"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5198DDB3" w14:textId="77777777" w:rsidR="00A86F93" w:rsidRDefault="00A86F93" w:rsidP="00A86F93">
            <w:pPr>
              <w:jc w:val="center"/>
              <w:rPr>
                <w:del w:id="223" w:author="Luke Hall" w:date="2025-07-21T13:01:00Z" w16du:dateUtc="2025-07-21T17:01:00Z"/>
                <w:rFonts w:asciiTheme="minorHAnsi" w:hAnsiTheme="minorHAnsi" w:cstheme="minorHAnsi"/>
                <w:sz w:val="22"/>
                <w:szCs w:val="22"/>
              </w:rPr>
            </w:pPr>
            <w:del w:id="224" w:author="Luke Hall" w:date="2025-07-21T13:01:00Z" w16du:dateUtc="2025-07-21T17:01:00Z">
              <w:r w:rsidRPr="009D5236">
                <w:rPr>
                  <w:rFonts w:asciiTheme="minorHAnsi" w:hAnsiTheme="minorHAnsi" w:cstheme="minorHAnsi"/>
                  <w:sz w:val="22"/>
                  <w:szCs w:val="22"/>
                </w:rPr>
                <w:delText>x/xx (xx.x%)</w:delText>
              </w:r>
            </w:del>
          </w:p>
          <w:p w14:paraId="707E0A3F" w14:textId="77777777" w:rsidR="00A86F93" w:rsidRDefault="00A86F93" w:rsidP="00A86F93">
            <w:pPr>
              <w:jc w:val="center"/>
              <w:rPr>
                <w:del w:id="225" w:author="Luke Hall" w:date="2025-07-21T13:01:00Z" w16du:dateUtc="2025-07-21T17:01:00Z"/>
                <w:rFonts w:asciiTheme="minorHAnsi" w:hAnsiTheme="minorHAnsi" w:cstheme="minorHAnsi"/>
                <w:sz w:val="22"/>
                <w:szCs w:val="22"/>
              </w:rPr>
            </w:pPr>
            <w:del w:id="226" w:author="Luke Hall" w:date="2025-07-21T13:01:00Z" w16du:dateUtc="2025-07-21T17:01:00Z">
              <w:r w:rsidRPr="009D5236">
                <w:rPr>
                  <w:rFonts w:asciiTheme="minorHAnsi" w:hAnsiTheme="minorHAnsi" w:cstheme="minorHAnsi"/>
                  <w:sz w:val="22"/>
                  <w:szCs w:val="22"/>
                </w:rPr>
                <w:delText>x/xx (xx.x%)</w:delText>
              </w:r>
              <w:r w:rsidRPr="009D5236" w:rsidDel="008769AF">
                <w:rPr>
                  <w:rFonts w:asciiTheme="minorHAnsi" w:hAnsiTheme="minorHAnsi" w:cstheme="minorHAnsi"/>
                  <w:sz w:val="22"/>
                  <w:szCs w:val="22"/>
                </w:rPr>
                <w:delText xml:space="preserve"> </w:delText>
              </w:r>
            </w:del>
          </w:p>
          <w:p w14:paraId="114B93E8" w14:textId="6C35D1ED" w:rsidR="00A86F93" w:rsidRPr="00F6552D" w:rsidRDefault="00A86F93" w:rsidP="00A86F93">
            <w:pPr>
              <w:jc w:val="center"/>
              <w:rPr>
                <w:rFonts w:cstheme="minorHAnsi"/>
                <w:bCs/>
              </w:rPr>
            </w:pPr>
          </w:p>
        </w:tc>
      </w:tr>
      <w:tr w:rsidR="00551D23" w:rsidRPr="00F6552D" w14:paraId="05DC2C5F" w14:textId="77777777" w:rsidTr="00FF6377">
        <w:trPr>
          <w:trHeight w:val="503"/>
        </w:trPr>
        <w:tc>
          <w:tcPr>
            <w:tcW w:w="1128" w:type="pct"/>
          </w:tcPr>
          <w:p w14:paraId="465ADB9A" w14:textId="47AA2210" w:rsidR="00551D23" w:rsidRPr="002E479D" w:rsidRDefault="00551D23" w:rsidP="00551D23">
            <w:pPr>
              <w:rPr>
                <w:rFonts w:asciiTheme="minorHAnsi" w:hAnsiTheme="minorHAnsi" w:cstheme="minorHAnsi"/>
                <w:sz w:val="22"/>
                <w:szCs w:val="22"/>
              </w:rPr>
            </w:pPr>
            <w:commentRangeStart w:id="227"/>
            <w:r w:rsidRPr="00053EE0">
              <w:rPr>
                <w:rFonts w:asciiTheme="minorHAnsi" w:hAnsiTheme="minorHAnsi" w:cstheme="minorHAnsi"/>
                <w:sz w:val="22"/>
                <w:szCs w:val="22"/>
              </w:rPr>
              <w:t>Clinically significant paravalvular leak</w:t>
            </w:r>
            <w:commentRangeEnd w:id="227"/>
            <w:r w:rsidR="00970699" w:rsidRPr="002E479D">
              <w:rPr>
                <w:rStyle w:val="CommentReference"/>
                <w:rFonts w:asciiTheme="minorHAnsi" w:hAnsiTheme="minorHAnsi" w:cstheme="minorHAnsi"/>
                <w:sz w:val="22"/>
                <w:szCs w:val="22"/>
              </w:rPr>
              <w:commentReference w:id="227"/>
            </w:r>
          </w:p>
        </w:tc>
        <w:tc>
          <w:tcPr>
            <w:tcW w:w="786" w:type="pct"/>
          </w:tcPr>
          <w:p w14:paraId="26A7731F" w14:textId="67C36143" w:rsidR="00551D23" w:rsidRPr="00F6552D" w:rsidRDefault="00551D23" w:rsidP="00551D23">
            <w:pPr>
              <w:jc w:val="center"/>
              <w:rPr>
                <w:rFonts w:cstheme="minorHAnsi"/>
                <w:bCs/>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00F82D61" w14:textId="4D774465" w:rsidR="00551D23" w:rsidRPr="00F6552D" w:rsidRDefault="00551D23" w:rsidP="00551D23">
            <w:pPr>
              <w:jc w:val="center"/>
              <w:rPr>
                <w:rFonts w:cstheme="minorHAnsi"/>
                <w:bCs/>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4BF18FCB" w14:textId="7387B699" w:rsidR="00551D23" w:rsidRPr="00F6552D" w:rsidRDefault="00551D23" w:rsidP="00551D23">
            <w:pPr>
              <w:jc w:val="center"/>
              <w:rPr>
                <w:rFonts w:cstheme="minorHAnsi"/>
                <w:bCs/>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0D264960" w14:textId="3874F89A" w:rsidR="00551D23" w:rsidRPr="00F6552D" w:rsidRDefault="00551D23" w:rsidP="00551D23">
            <w:pPr>
              <w:jc w:val="center"/>
              <w:rPr>
                <w:rFonts w:cstheme="minorHAnsi"/>
                <w:bCs/>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10D992AA" w14:textId="7A7210DF" w:rsidR="00551D23" w:rsidRPr="00F6552D" w:rsidRDefault="00551D23" w:rsidP="00551D23">
            <w:pPr>
              <w:jc w:val="center"/>
              <w:rPr>
                <w:rFonts w:cstheme="minorHAnsi"/>
                <w:bCs/>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1BB9F4A6" w14:textId="77777777" w:rsidTr="00FF6377">
        <w:trPr>
          <w:trHeight w:val="525"/>
        </w:trPr>
        <w:tc>
          <w:tcPr>
            <w:tcW w:w="1128" w:type="pct"/>
          </w:tcPr>
          <w:p w14:paraId="2CAFB4B2" w14:textId="1F9378D2" w:rsidR="00551D23" w:rsidRPr="00251C3D" w:rsidRDefault="00072100" w:rsidP="00551D23">
            <w:pPr>
              <w:rPr>
                <w:rFonts w:asciiTheme="minorHAnsi" w:hAnsiTheme="minorHAnsi" w:cstheme="minorHAnsi"/>
                <w:sz w:val="22"/>
                <w:szCs w:val="22"/>
              </w:rPr>
            </w:pPr>
            <w:r>
              <w:rPr>
                <w:rFonts w:asciiTheme="minorHAnsi" w:hAnsiTheme="minorHAnsi" w:cstheme="minorHAnsi"/>
                <w:sz w:val="22"/>
                <w:szCs w:val="22"/>
              </w:rPr>
              <w:t xml:space="preserve">Device </w:t>
            </w:r>
            <w:r w:rsidR="00551D23">
              <w:rPr>
                <w:rFonts w:asciiTheme="minorHAnsi" w:hAnsiTheme="minorHAnsi" w:cstheme="minorHAnsi"/>
                <w:sz w:val="22"/>
                <w:szCs w:val="22"/>
              </w:rPr>
              <w:t>Migration</w:t>
            </w:r>
          </w:p>
        </w:tc>
        <w:tc>
          <w:tcPr>
            <w:tcW w:w="786" w:type="pct"/>
          </w:tcPr>
          <w:p w14:paraId="6BB3E58E" w14:textId="04FE2E8E"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6F7A7111" w14:textId="264CB4A9"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47509C60" w14:textId="67BB7E46"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7A8BEACF" w14:textId="1EE83D31"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64BC0287" w14:textId="4E803AA5"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60E25530" w14:textId="77777777" w:rsidTr="00FF6377">
        <w:trPr>
          <w:trHeight w:val="540"/>
        </w:trPr>
        <w:tc>
          <w:tcPr>
            <w:tcW w:w="1128" w:type="pct"/>
          </w:tcPr>
          <w:p w14:paraId="47EB4498" w14:textId="20A51F8A" w:rsidR="00551D23" w:rsidRPr="00251C3D" w:rsidRDefault="00072100" w:rsidP="00551D23">
            <w:pPr>
              <w:rPr>
                <w:rFonts w:asciiTheme="minorHAnsi" w:hAnsiTheme="minorHAnsi" w:cstheme="minorHAnsi"/>
                <w:sz w:val="22"/>
                <w:szCs w:val="22"/>
              </w:rPr>
            </w:pPr>
            <w:commentRangeStart w:id="228"/>
            <w:r>
              <w:rPr>
                <w:rFonts w:asciiTheme="minorHAnsi" w:hAnsiTheme="minorHAnsi" w:cstheme="minorHAnsi"/>
                <w:sz w:val="22"/>
                <w:szCs w:val="22"/>
              </w:rPr>
              <w:lastRenderedPageBreak/>
              <w:t xml:space="preserve">Device </w:t>
            </w:r>
            <w:r w:rsidR="00551D23">
              <w:rPr>
                <w:rFonts w:asciiTheme="minorHAnsi" w:hAnsiTheme="minorHAnsi" w:cstheme="minorHAnsi"/>
                <w:sz w:val="22"/>
                <w:szCs w:val="22"/>
              </w:rPr>
              <w:t>Embolization</w:t>
            </w:r>
            <w:commentRangeEnd w:id="228"/>
            <w:r w:rsidR="00FC1226" w:rsidRPr="00251C3D">
              <w:rPr>
                <w:rStyle w:val="CommentReference"/>
                <w:rFonts w:asciiTheme="minorHAnsi" w:hAnsiTheme="minorHAnsi" w:cstheme="minorHAnsi"/>
                <w:sz w:val="22"/>
                <w:szCs w:val="22"/>
              </w:rPr>
              <w:commentReference w:id="228"/>
            </w:r>
          </w:p>
        </w:tc>
        <w:tc>
          <w:tcPr>
            <w:tcW w:w="786" w:type="pct"/>
          </w:tcPr>
          <w:p w14:paraId="27B34F37" w14:textId="2856AE79"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24F2BC36" w14:textId="20702C54"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0F2B252F" w14:textId="0A615A3A"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053E2D15" w14:textId="53CF1007"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3D542A2A" w14:textId="49A6B5C8"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62A1E544" w14:textId="77777777" w:rsidTr="00FF6377">
        <w:trPr>
          <w:trHeight w:val="525"/>
        </w:trPr>
        <w:tc>
          <w:tcPr>
            <w:tcW w:w="1128" w:type="pct"/>
          </w:tcPr>
          <w:p w14:paraId="65EAFAA9" w14:textId="3F98FD29" w:rsidR="00551D23" w:rsidRPr="00703E99" w:rsidRDefault="00072100" w:rsidP="00551D23">
            <w:pPr>
              <w:rPr>
                <w:rFonts w:asciiTheme="minorHAnsi" w:hAnsiTheme="minorHAnsi" w:cstheme="minorHAnsi"/>
                <w:sz w:val="22"/>
                <w:szCs w:val="22"/>
                <w:vertAlign w:val="superscript"/>
              </w:rPr>
            </w:pPr>
            <w:r>
              <w:rPr>
                <w:rFonts w:asciiTheme="minorHAnsi" w:hAnsiTheme="minorHAnsi" w:cstheme="minorHAnsi"/>
                <w:sz w:val="22"/>
                <w:szCs w:val="22"/>
              </w:rPr>
              <w:t xml:space="preserve">Device </w:t>
            </w:r>
            <w:r w:rsidR="00551D23" w:rsidRPr="00251C3D">
              <w:rPr>
                <w:rFonts w:asciiTheme="minorHAnsi" w:hAnsiTheme="minorHAnsi" w:cstheme="minorHAnsi"/>
                <w:sz w:val="22"/>
                <w:szCs w:val="22"/>
              </w:rPr>
              <w:t>Thrombus</w:t>
            </w:r>
            <w:r>
              <w:rPr>
                <w:rFonts w:asciiTheme="minorHAnsi" w:hAnsiTheme="minorHAnsi" w:cstheme="minorHAnsi"/>
                <w:sz w:val="22"/>
                <w:szCs w:val="22"/>
                <w:vertAlign w:val="superscript"/>
              </w:rPr>
              <w:t>3</w:t>
            </w:r>
          </w:p>
        </w:tc>
        <w:tc>
          <w:tcPr>
            <w:tcW w:w="786" w:type="pct"/>
          </w:tcPr>
          <w:p w14:paraId="029F18A3" w14:textId="1B98A050"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2C80E6A1" w14:textId="494ACAB2"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681C77EB" w14:textId="554ED9E4"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27316384" w14:textId="4D09E7C1"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2CC37D12" w14:textId="100CAE7C"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2889B1A3" w14:textId="77777777" w:rsidTr="00FF6377">
        <w:trPr>
          <w:trHeight w:val="540"/>
        </w:trPr>
        <w:tc>
          <w:tcPr>
            <w:tcW w:w="1128" w:type="pct"/>
          </w:tcPr>
          <w:p w14:paraId="77E557B6" w14:textId="42B7F5C9" w:rsidR="00551D23" w:rsidRPr="00251C3D" w:rsidRDefault="00072100" w:rsidP="00551D23">
            <w:pPr>
              <w:rPr>
                <w:rFonts w:asciiTheme="minorHAnsi" w:hAnsiTheme="minorHAnsi" w:cstheme="minorHAnsi"/>
                <w:sz w:val="22"/>
                <w:szCs w:val="22"/>
              </w:rPr>
            </w:pPr>
            <w:commentRangeStart w:id="229"/>
            <w:r>
              <w:rPr>
                <w:rFonts w:asciiTheme="minorHAnsi" w:hAnsiTheme="minorHAnsi" w:cstheme="minorHAnsi"/>
                <w:sz w:val="22"/>
                <w:szCs w:val="22"/>
              </w:rPr>
              <w:t xml:space="preserve">Device </w:t>
            </w:r>
            <w:r w:rsidR="00551D23" w:rsidRPr="002E479D">
              <w:rPr>
                <w:rFonts w:asciiTheme="minorHAnsi" w:hAnsiTheme="minorHAnsi" w:cstheme="minorHAnsi"/>
                <w:sz w:val="22"/>
                <w:szCs w:val="22"/>
              </w:rPr>
              <w:t>Malposition</w:t>
            </w:r>
            <w:commentRangeEnd w:id="229"/>
            <w:r w:rsidR="009C706D" w:rsidRPr="00251C3D">
              <w:rPr>
                <w:rStyle w:val="CommentReference"/>
                <w:rFonts w:asciiTheme="minorHAnsi" w:hAnsiTheme="minorHAnsi" w:cstheme="minorHAnsi"/>
                <w:sz w:val="22"/>
                <w:szCs w:val="22"/>
              </w:rPr>
              <w:commentReference w:id="229"/>
            </w:r>
          </w:p>
        </w:tc>
        <w:tc>
          <w:tcPr>
            <w:tcW w:w="786" w:type="pct"/>
          </w:tcPr>
          <w:p w14:paraId="3462E48B" w14:textId="518E7694"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50E6730D" w14:textId="6167FA0F"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33D8894C" w14:textId="6CF0F9AC"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1517FEB4" w14:textId="73A72EB9"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54930DEA" w14:textId="6FB85721"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551D23" w:rsidRPr="00F6552D" w14:paraId="478EDF22" w14:textId="77777777" w:rsidTr="00FF6377">
        <w:trPr>
          <w:trHeight w:val="525"/>
        </w:trPr>
        <w:tc>
          <w:tcPr>
            <w:tcW w:w="1128" w:type="pct"/>
          </w:tcPr>
          <w:p w14:paraId="457075B5" w14:textId="61C82A86" w:rsidR="00551D23" w:rsidRPr="00703E99" w:rsidRDefault="00551D23" w:rsidP="00551D23">
            <w:pPr>
              <w:rPr>
                <w:rFonts w:asciiTheme="minorHAnsi" w:hAnsiTheme="minorHAnsi" w:cstheme="minorHAnsi"/>
                <w:sz w:val="22"/>
                <w:szCs w:val="22"/>
                <w:vertAlign w:val="superscript"/>
              </w:rPr>
            </w:pPr>
            <w:r w:rsidRPr="00053EE0">
              <w:rPr>
                <w:rFonts w:asciiTheme="minorHAnsi" w:hAnsiTheme="minorHAnsi" w:cstheme="minorHAnsi"/>
                <w:sz w:val="22"/>
                <w:szCs w:val="22"/>
              </w:rPr>
              <w:t>Significant LVOT Obstruction</w:t>
            </w:r>
            <w:r w:rsidR="00072100">
              <w:rPr>
                <w:rFonts w:asciiTheme="minorHAnsi" w:hAnsiTheme="minorHAnsi" w:cstheme="minorHAnsi"/>
                <w:sz w:val="22"/>
                <w:szCs w:val="22"/>
                <w:vertAlign w:val="superscript"/>
              </w:rPr>
              <w:t>4</w:t>
            </w:r>
          </w:p>
        </w:tc>
        <w:tc>
          <w:tcPr>
            <w:tcW w:w="786" w:type="pct"/>
          </w:tcPr>
          <w:p w14:paraId="06608323" w14:textId="0DF38ACC"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874" w:type="pct"/>
          </w:tcPr>
          <w:p w14:paraId="3F939C26" w14:textId="532066AF"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84" w:type="pct"/>
          </w:tcPr>
          <w:p w14:paraId="1CDA2DC1" w14:textId="1D1038B8"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749" w:type="pct"/>
          </w:tcPr>
          <w:p w14:paraId="791A17AE" w14:textId="125CA8F6"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c>
          <w:tcPr>
            <w:tcW w:w="679" w:type="pct"/>
          </w:tcPr>
          <w:p w14:paraId="790B74DB" w14:textId="07CAAF1A" w:rsidR="00551D23" w:rsidRPr="00F6552D" w:rsidRDefault="00551D23" w:rsidP="00551D23">
            <w:pPr>
              <w:jc w:val="center"/>
              <w:rPr>
                <w:rFonts w:asciiTheme="minorHAnsi" w:hAnsiTheme="minorHAnsi" w:cstheme="minorHAnsi"/>
                <w:sz w:val="22"/>
                <w:szCs w:val="22"/>
              </w:rPr>
            </w:pPr>
            <w:r w:rsidRPr="009D5236">
              <w:rPr>
                <w:rFonts w:asciiTheme="minorHAnsi" w:hAnsiTheme="minorHAnsi" w:cstheme="minorHAnsi"/>
                <w:sz w:val="22"/>
                <w:szCs w:val="22"/>
              </w:rPr>
              <w:t>x/xx (</w:t>
            </w:r>
            <w:proofErr w:type="spellStart"/>
            <w:r w:rsidRPr="009D5236">
              <w:rPr>
                <w:rFonts w:asciiTheme="minorHAnsi" w:hAnsiTheme="minorHAnsi" w:cstheme="minorHAnsi"/>
                <w:sz w:val="22"/>
                <w:szCs w:val="22"/>
              </w:rPr>
              <w:t>xx.x</w:t>
            </w:r>
            <w:proofErr w:type="spellEnd"/>
            <w:r w:rsidRPr="009D5236">
              <w:rPr>
                <w:rFonts w:asciiTheme="minorHAnsi" w:hAnsiTheme="minorHAnsi" w:cstheme="minorHAnsi"/>
                <w:sz w:val="22"/>
                <w:szCs w:val="22"/>
              </w:rPr>
              <w:t>%)</w:t>
            </w:r>
            <w:r w:rsidRPr="009D5236" w:rsidDel="008769AF">
              <w:rPr>
                <w:rFonts w:asciiTheme="minorHAnsi" w:hAnsiTheme="minorHAnsi" w:cstheme="minorHAnsi"/>
                <w:sz w:val="22"/>
                <w:szCs w:val="22"/>
              </w:rPr>
              <w:t xml:space="preserve"> </w:t>
            </w:r>
          </w:p>
        </w:tc>
      </w:tr>
      <w:tr w:rsidR="00377D63" w:rsidRPr="00F6552D" w14:paraId="7E5E7469" w14:textId="77777777" w:rsidTr="00FF6377">
        <w:trPr>
          <w:trHeight w:val="975"/>
        </w:trPr>
        <w:tc>
          <w:tcPr>
            <w:tcW w:w="5000" w:type="pct"/>
            <w:gridSpan w:val="6"/>
          </w:tcPr>
          <w:p w14:paraId="7282E8EF" w14:textId="2F3DF5DE" w:rsidR="006D0A2D" w:rsidRDefault="006D0A2D" w:rsidP="006D0A2D">
            <w:pPr>
              <w:keepNext/>
              <w:adjustRightInd w:val="0"/>
              <w:rPr>
                <w:rFonts w:ascii="Calibri" w:hAnsi="Calibri" w:cs="Calibri"/>
                <w:sz w:val="16"/>
                <w:szCs w:val="16"/>
              </w:rPr>
            </w:pPr>
            <w:bookmarkStart w:id="230" w:name="_Hlk14466529"/>
            <w:r>
              <w:rPr>
                <w:rFonts w:ascii="Calibri" w:hAnsi="Calibri" w:cs="Calibri"/>
                <w:sz w:val="16"/>
                <w:szCs w:val="16"/>
              </w:rPr>
              <w:t>[1] Discharge or Day 7 whichever occurs first</w:t>
            </w:r>
          </w:p>
          <w:p w14:paraId="232F009A" w14:textId="1F42D2E1" w:rsidR="006D0A2D" w:rsidRDefault="006D0A2D" w:rsidP="006D0A2D">
            <w:pPr>
              <w:keepNext/>
              <w:adjustRightInd w:val="0"/>
              <w:rPr>
                <w:rFonts w:ascii="Calibri" w:hAnsi="Calibri" w:cs="Calibri"/>
                <w:sz w:val="16"/>
                <w:szCs w:val="16"/>
              </w:rPr>
            </w:pPr>
            <w:r>
              <w:rPr>
                <w:rFonts w:ascii="Calibri" w:hAnsi="Calibri" w:cs="Calibri"/>
                <w:sz w:val="16"/>
                <w:szCs w:val="16"/>
              </w:rPr>
              <w:t>[2] Denominator for TTE Completed should be the patients who have had the respective FU visit</w:t>
            </w:r>
          </w:p>
          <w:p w14:paraId="61A0D0A3" w14:textId="6C5FDD66" w:rsidR="00072100" w:rsidRPr="00703E99" w:rsidRDefault="00072100" w:rsidP="00703E99">
            <w:pPr>
              <w:pStyle w:val="Default"/>
              <w:rPr>
                <w:color w:val="auto"/>
                <w:sz w:val="16"/>
                <w:szCs w:val="16"/>
              </w:rPr>
            </w:pPr>
            <w:r w:rsidRPr="00703E99">
              <w:rPr>
                <w:color w:val="auto"/>
                <w:sz w:val="16"/>
                <w:szCs w:val="16"/>
              </w:rPr>
              <w:t>[3] Device thrombosis: Any thrombus attached to or near an implanted valve AND increase in mean MV gradient ≥ 5 mmHg when compared to echocardiographic assessment performed at discharge as assessed by the echo core laboratory</w:t>
            </w:r>
          </w:p>
          <w:p w14:paraId="25281973" w14:textId="6824F9C6" w:rsidR="00635982" w:rsidRDefault="00635982" w:rsidP="00703E99">
            <w:pPr>
              <w:pStyle w:val="Default"/>
              <w:rPr>
                <w:sz w:val="16"/>
                <w:szCs w:val="16"/>
              </w:rPr>
            </w:pPr>
            <w:r>
              <w:rPr>
                <w:sz w:val="16"/>
                <w:szCs w:val="16"/>
              </w:rPr>
              <w:t>[</w:t>
            </w:r>
            <w:r w:rsidR="00072100">
              <w:rPr>
                <w:sz w:val="16"/>
                <w:szCs w:val="16"/>
              </w:rPr>
              <w:t>4</w:t>
            </w:r>
            <w:r>
              <w:rPr>
                <w:sz w:val="16"/>
                <w:szCs w:val="16"/>
              </w:rPr>
              <w:t xml:space="preserve">] LVOT Obstruction (MVARC, ACC/AHA and Sponsor Definition) ≥10 mmHg </w:t>
            </w:r>
            <w:proofErr w:type="gramStart"/>
            <w:r>
              <w:rPr>
                <w:sz w:val="16"/>
                <w:szCs w:val="16"/>
              </w:rPr>
              <w:t>increase</w:t>
            </w:r>
            <w:proofErr w:type="gramEnd"/>
            <w:r>
              <w:rPr>
                <w:sz w:val="16"/>
                <w:szCs w:val="16"/>
              </w:rPr>
              <w:t xml:space="preserve"> in LVOT peak gradient attributable to TMVR* as compared to baseline assessment, resulting in peak LVOT gradient ≥ 30 mmHg. *Sub-aortic gradients may occur at various levels and may also be influenced by day-to-day activities, including diet and medications. It is important to consider all attributable factors associated with increased myocardial contractility, decreased ventricular volume, or decreased afterload.</w:t>
            </w:r>
          </w:p>
          <w:p w14:paraId="5D36DD73" w14:textId="77777777" w:rsidR="006D0A2D" w:rsidRDefault="006D0A2D" w:rsidP="006D0A2D">
            <w:pPr>
              <w:keepNext/>
              <w:adjustRightInd w:val="0"/>
              <w:rPr>
                <w:rFonts w:ascii="Calibri" w:hAnsi="Calibri" w:cs="Calibri"/>
                <w:sz w:val="16"/>
                <w:szCs w:val="16"/>
              </w:rPr>
            </w:pPr>
            <w:r>
              <w:rPr>
                <w:rFonts w:ascii="Calibri" w:hAnsi="Calibri" w:cs="Calibri"/>
                <w:sz w:val="16"/>
                <w:szCs w:val="16"/>
              </w:rPr>
              <w:t>Continuous variables: Mean ± SD (n); Median (min, max); [95% CI by normal approximation]</w:t>
            </w:r>
          </w:p>
          <w:p w14:paraId="1CDA65E3" w14:textId="77777777" w:rsidR="006D0A2D" w:rsidRDefault="006D0A2D" w:rsidP="006D0A2D">
            <w:pPr>
              <w:keepNext/>
              <w:adjustRightInd w:val="0"/>
              <w:rPr>
                <w:rFonts w:ascii="Calibri" w:hAnsi="Calibri" w:cs="Calibri"/>
                <w:sz w:val="16"/>
                <w:szCs w:val="16"/>
              </w:rPr>
            </w:pPr>
            <w:r>
              <w:rPr>
                <w:rFonts w:ascii="Calibri" w:hAnsi="Calibri" w:cs="Calibri"/>
                <w:sz w:val="16"/>
                <w:szCs w:val="16"/>
              </w:rPr>
              <w:t>Categorical measures: % (n/Total N)</w:t>
            </w:r>
          </w:p>
          <w:p w14:paraId="33A5E567" w14:textId="07441DA1" w:rsidR="00377D63" w:rsidRPr="009600BC" w:rsidRDefault="006D0A2D" w:rsidP="00377D63">
            <w:pPr>
              <w:keepNext/>
              <w:adjustRightInd w:val="0"/>
              <w:rPr>
                <w:rFonts w:asciiTheme="minorHAnsi" w:hAnsiTheme="minorHAnsi" w:cstheme="minorHAnsi"/>
                <w:sz w:val="22"/>
                <w:szCs w:val="22"/>
              </w:rPr>
            </w:pPr>
            <w:r>
              <w:rPr>
                <w:rFonts w:ascii="Calibri" w:hAnsi="Calibri" w:cs="Calibri"/>
                <w:sz w:val="16"/>
                <w:szCs w:val="16"/>
              </w:rPr>
              <w:t xml:space="preserve">Source: program </w:t>
            </w:r>
            <w:proofErr w:type="spellStart"/>
            <w:r>
              <w:rPr>
                <w:rFonts w:ascii="Calibri" w:hAnsi="Calibri" w:cs="Calibri"/>
                <w:sz w:val="16"/>
                <w:szCs w:val="16"/>
              </w:rPr>
              <w:t>name.sas</w:t>
            </w:r>
            <w:proofErr w:type="spellEnd"/>
            <w:r>
              <w:rPr>
                <w:rFonts w:ascii="Calibri" w:hAnsi="Calibri" w:cs="Calibri"/>
                <w:sz w:val="16"/>
                <w:szCs w:val="16"/>
              </w:rPr>
              <w:t xml:space="preserve"> Extract Date: DDMMMYYYY Run Date (Time): DDMMMYYYY (</w:t>
            </w:r>
            <w:proofErr w:type="spellStart"/>
            <w:r>
              <w:rPr>
                <w:rFonts w:ascii="Calibri" w:hAnsi="Calibri" w:cs="Calibri"/>
                <w:sz w:val="16"/>
                <w:szCs w:val="16"/>
              </w:rPr>
              <w:t>hh:mm</w:t>
            </w:r>
            <w:proofErr w:type="spellEnd"/>
            <w:r>
              <w:rPr>
                <w:rFonts w:ascii="Calibri" w:hAnsi="Calibri" w:cs="Calibri"/>
                <w:sz w:val="16"/>
                <w:szCs w:val="16"/>
              </w:rPr>
              <w:t>)</w:t>
            </w:r>
            <w:r>
              <w:rPr>
                <w:rFonts w:asciiTheme="minorHAnsi" w:hAnsiTheme="minorHAnsi" w:cstheme="minorHAnsi"/>
              </w:rPr>
              <w:t xml:space="preserve">       </w:t>
            </w:r>
            <w:bookmarkEnd w:id="230"/>
          </w:p>
        </w:tc>
      </w:tr>
    </w:tbl>
    <w:p w14:paraId="507BA99D" w14:textId="46DCE45E" w:rsidR="00A04A31" w:rsidRDefault="00A04A31" w:rsidP="006B7F25"/>
    <w:p w14:paraId="2331C710" w14:textId="47AE6D48" w:rsidR="00581A7C" w:rsidRDefault="00581A7C" w:rsidP="006B7F25"/>
    <w:p w14:paraId="09A32D0A" w14:textId="09818588" w:rsidR="00581A7C" w:rsidRDefault="00581A7C" w:rsidP="006B7F25"/>
    <w:p w14:paraId="48EC7B16" w14:textId="5AE1E29B" w:rsidR="00453BC7" w:rsidRDefault="00453BC7" w:rsidP="006B7F25"/>
    <w:p w14:paraId="26BF4920" w14:textId="41BBE5A6" w:rsidR="00292156" w:rsidRDefault="00292156" w:rsidP="006B7F25"/>
    <w:p w14:paraId="6065ED51" w14:textId="2A395655" w:rsidR="00292156" w:rsidRDefault="00292156" w:rsidP="006B7F25"/>
    <w:p w14:paraId="363E04E8" w14:textId="044F029D" w:rsidR="00292156" w:rsidRDefault="00551D23" w:rsidP="00703E99">
      <w:pPr>
        <w:spacing w:after="160" w:line="259" w:lineRule="auto"/>
      </w:pPr>
      <w:r>
        <w:br w:type="page"/>
      </w:r>
    </w:p>
    <w:p w14:paraId="240DF82D" w14:textId="482F97EA" w:rsidR="00551D23" w:rsidRPr="009D5236" w:rsidRDefault="00551D23" w:rsidP="00703E99">
      <w:pPr>
        <w:pStyle w:val="Heading1"/>
        <w:numPr>
          <w:ilvl w:val="0"/>
          <w:numId w:val="0"/>
        </w:numPr>
      </w:pPr>
      <w:bookmarkStart w:id="231" w:name="_Toc75957433"/>
      <w:bookmarkStart w:id="232" w:name="_Toc204078571"/>
      <w:r>
        <w:lastRenderedPageBreak/>
        <w:t>L</w:t>
      </w:r>
      <w:bookmarkEnd w:id="231"/>
      <w:r w:rsidR="00D21317">
        <w:t>ISTINGS</w:t>
      </w:r>
      <w:bookmarkEnd w:id="232"/>
    </w:p>
    <w:p w14:paraId="53A36AC7" w14:textId="4697E052" w:rsidR="00292156" w:rsidRDefault="00292156" w:rsidP="006B7F25"/>
    <w:p w14:paraId="59423EB1" w14:textId="3A60B856" w:rsidR="00292156" w:rsidRPr="00A73640" w:rsidRDefault="00292156">
      <w:pPr>
        <w:keepNext/>
        <w:keepLines/>
        <w:tabs>
          <w:tab w:val="left" w:pos="900"/>
        </w:tabs>
        <w:jc w:val="center"/>
        <w:outlineLvl w:val="2"/>
        <w:rPr>
          <w:rFonts w:ascii="Calibri" w:hAnsi="Calibri"/>
          <w:szCs w:val="24"/>
          <w:rPrChange w:id="233" w:author="Isabelle Weir" w:date="2025-07-22T11:51:00Z" w16du:dateUtc="2025-07-22T15:51:00Z">
            <w:rPr/>
          </w:rPrChange>
        </w:rPr>
        <w:pPrChange w:id="234" w:author="Isabelle Weir" w:date="2025-07-22T11:51:00Z" w16du:dateUtc="2025-07-22T15:51:00Z">
          <w:pPr>
            <w:pStyle w:val="Caption"/>
            <w:keepNext/>
          </w:pPr>
        </w:pPrChange>
      </w:pPr>
      <w:bookmarkStart w:id="235" w:name="_Toc75957434"/>
      <w:bookmarkStart w:id="236" w:name="_Toc204078572"/>
      <w:bookmarkStart w:id="237" w:name="_Toc14415340"/>
      <w:bookmarkStart w:id="238" w:name="_Toc14426315"/>
      <w:bookmarkStart w:id="239" w:name="_Toc483300680"/>
      <w:bookmarkStart w:id="240" w:name="_Toc519847185"/>
      <w:bookmarkStart w:id="241" w:name="_Toc532382879"/>
      <w:bookmarkStart w:id="242" w:name="_Toc14357369"/>
      <w:bookmarkStart w:id="243" w:name="_Toc14357513"/>
      <w:bookmarkStart w:id="244" w:name="_Toc14427492"/>
      <w:bookmarkStart w:id="245" w:name="_Hlk14425982"/>
      <w:r w:rsidRPr="00A73640">
        <w:rPr>
          <w:rFonts w:ascii="Calibri" w:hAnsi="Calibri"/>
          <w:b/>
          <w:bCs/>
          <w:sz w:val="24"/>
          <w:szCs w:val="24"/>
          <w:rPrChange w:id="246" w:author="Isabelle Weir" w:date="2025-07-22T11:51:00Z" w16du:dateUtc="2025-07-22T15:51:00Z">
            <w:rPr>
              <w:b w:val="0"/>
              <w:bCs w:val="0"/>
            </w:rPr>
          </w:rPrChange>
        </w:rPr>
        <w:t>Listing</w:t>
      </w:r>
      <w:ins w:id="247" w:author="Isabelle Weir" w:date="2025-07-22T11:51:00Z" w16du:dateUtc="2025-07-22T15:51:00Z">
        <w:r w:rsidR="00A73640" w:rsidRPr="00A73640">
          <w:rPr>
            <w:rFonts w:ascii="Calibri" w:hAnsi="Calibri"/>
            <w:b/>
            <w:bCs/>
            <w:sz w:val="24"/>
            <w:szCs w:val="24"/>
            <w:rPrChange w:id="248" w:author="Isabelle Weir" w:date="2025-07-22T11:51:00Z" w16du:dateUtc="2025-07-22T15:51:00Z">
              <w:rPr>
                <w:b w:val="0"/>
                <w:bCs w:val="0"/>
              </w:rPr>
            </w:rPrChange>
          </w:rPr>
          <w:t xml:space="preserve"> 1</w:t>
        </w:r>
      </w:ins>
      <w:r w:rsidRPr="00A73640">
        <w:rPr>
          <w:rFonts w:ascii="Calibri" w:hAnsi="Calibri"/>
          <w:b/>
          <w:bCs/>
          <w:sz w:val="24"/>
          <w:szCs w:val="24"/>
          <w:rPrChange w:id="249" w:author="Isabelle Weir" w:date="2025-07-22T11:51:00Z" w16du:dateUtc="2025-07-22T15:51:00Z">
            <w:rPr>
              <w:b w:val="0"/>
              <w:bCs w:val="0"/>
            </w:rPr>
          </w:rPrChange>
        </w:rPr>
        <w:t xml:space="preserve"> </w:t>
      </w:r>
      <w:r w:rsidR="00725D7B" w:rsidRPr="00A73640">
        <w:rPr>
          <w:rFonts w:ascii="Calibri" w:hAnsi="Calibri"/>
          <w:b/>
          <w:bCs/>
          <w:sz w:val="24"/>
          <w:szCs w:val="24"/>
        </w:rPr>
        <w:fldChar w:fldCharType="begin"/>
      </w:r>
      <w:r w:rsidR="00725D7B" w:rsidRPr="00A73640">
        <w:rPr>
          <w:rFonts w:ascii="Calibri" w:hAnsi="Calibri"/>
          <w:b/>
          <w:bCs/>
          <w:sz w:val="24"/>
          <w:szCs w:val="24"/>
        </w:rPr>
        <w:instrText xml:space="preserve"> SEQ Listing \* ARABIC </w:instrText>
      </w:r>
      <w:r w:rsidR="00725D7B" w:rsidRPr="00A73640">
        <w:rPr>
          <w:rFonts w:ascii="Calibri" w:hAnsi="Calibri"/>
          <w:b/>
          <w:bCs/>
          <w:sz w:val="24"/>
          <w:szCs w:val="24"/>
        </w:rPr>
        <w:fldChar w:fldCharType="separate"/>
      </w:r>
      <w:r w:rsidR="00725D7B" w:rsidRPr="00A73640">
        <w:rPr>
          <w:rFonts w:ascii="Calibri" w:hAnsi="Calibri"/>
          <w:b/>
          <w:bCs/>
          <w:sz w:val="24"/>
          <w:szCs w:val="24"/>
        </w:rPr>
        <w:fldChar w:fldCharType="end"/>
      </w:r>
      <w:bookmarkEnd w:id="235"/>
      <w:r w:rsidRPr="00A73640">
        <w:rPr>
          <w:rFonts w:ascii="Calibri" w:hAnsi="Calibri"/>
          <w:b/>
          <w:bCs/>
          <w:sz w:val="24"/>
          <w:szCs w:val="24"/>
        </w:rPr>
        <w:t xml:space="preserve"> </w:t>
      </w:r>
      <w:r w:rsidRPr="00A73640">
        <w:rPr>
          <w:rFonts w:ascii="Calibri" w:hAnsi="Calibri"/>
          <w:b/>
          <w:bCs/>
          <w:sz w:val="24"/>
          <w:szCs w:val="24"/>
          <w:rPrChange w:id="250" w:author="Isabelle Weir" w:date="2025-07-22T11:51:00Z" w16du:dateUtc="2025-07-22T15:51:00Z">
            <w:rPr>
              <w:b w:val="0"/>
              <w:bCs w:val="0"/>
              <w:noProof/>
            </w:rPr>
          </w:rPrChange>
        </w:rPr>
        <w:t>Site Reported SAE</w:t>
      </w:r>
      <w:bookmarkEnd w:id="236"/>
    </w:p>
    <w:p w14:paraId="122E59EC" w14:textId="0C84AA2E" w:rsidR="007925E2" w:rsidRPr="00703E99" w:rsidRDefault="000E076E" w:rsidP="007925E2">
      <w:pPr>
        <w:jc w:val="center"/>
        <w:rPr>
          <w:b/>
          <w:bCs/>
        </w:rPr>
      </w:pPr>
      <w:r w:rsidRPr="00703E99">
        <w:rPr>
          <w:b/>
          <w:bCs/>
        </w:rPr>
        <w:t>Enrolled</w:t>
      </w:r>
      <w:r w:rsidR="007925E2" w:rsidRPr="00703E99">
        <w:rPr>
          <w:b/>
          <w:bCs/>
        </w:rPr>
        <w:t xml:space="preserve"> Population (N=xx)</w:t>
      </w:r>
    </w:p>
    <w:p w14:paraId="4DCB6C1A" w14:textId="77777777" w:rsidR="00D10ABD" w:rsidRPr="00630ADE" w:rsidRDefault="00D10ABD" w:rsidP="00D10ABD">
      <w:pPr>
        <w:pStyle w:val="BalloonText"/>
      </w:pPr>
    </w:p>
    <w:tbl>
      <w:tblPr>
        <w:tblW w:w="5000" w:type="pct"/>
        <w:jc w:val="center"/>
        <w:tblBorders>
          <w:top w:val="single" w:sz="6" w:space="0" w:color="000000"/>
          <w:left w:val="single" w:sz="6" w:space="0" w:color="000000"/>
          <w:bottom w:val="single" w:sz="2" w:space="0" w:color="000000"/>
          <w:right w:val="single" w:sz="2" w:space="0" w:color="000000"/>
          <w:insideH w:val="single" w:sz="2" w:space="0" w:color="000000"/>
          <w:insideV w:val="single" w:sz="2" w:space="0" w:color="000000"/>
        </w:tblBorders>
        <w:shd w:val="pct15" w:color="auto" w:fill="auto"/>
        <w:tblCellMar>
          <w:left w:w="0" w:type="dxa"/>
          <w:right w:w="0" w:type="dxa"/>
        </w:tblCellMar>
        <w:tblLook w:val="0000" w:firstRow="0" w:lastRow="0" w:firstColumn="0" w:lastColumn="0" w:noHBand="0" w:noVBand="0"/>
      </w:tblPr>
      <w:tblGrid>
        <w:gridCol w:w="971"/>
        <w:gridCol w:w="1378"/>
        <w:gridCol w:w="1019"/>
        <w:gridCol w:w="1378"/>
        <w:gridCol w:w="1202"/>
        <w:gridCol w:w="1579"/>
        <w:gridCol w:w="1822"/>
      </w:tblGrid>
      <w:tr w:rsidR="007231C2" w:rsidRPr="00630ADE" w14:paraId="5E2ACDB6" w14:textId="681CED7B" w:rsidTr="00B8025A">
        <w:trPr>
          <w:cantSplit/>
          <w:tblHeader/>
          <w:jc w:val="center"/>
        </w:trPr>
        <w:tc>
          <w:tcPr>
            <w:tcW w:w="564" w:type="pct"/>
            <w:tcBorders>
              <w:bottom w:val="single" w:sz="2" w:space="0" w:color="000000"/>
            </w:tcBorders>
            <w:shd w:val="pct15" w:color="auto" w:fill="auto"/>
            <w:tcMar>
              <w:left w:w="60" w:type="dxa"/>
              <w:right w:w="60" w:type="dxa"/>
            </w:tcMar>
            <w:vAlign w:val="bottom"/>
          </w:tcPr>
          <w:p w14:paraId="0FFF106B" w14:textId="77777777" w:rsidR="007231C2" w:rsidRPr="00630ADE" w:rsidRDefault="007231C2" w:rsidP="003B38BF">
            <w:pPr>
              <w:jc w:val="center"/>
              <w:rPr>
                <w:b/>
              </w:rPr>
            </w:pPr>
            <w:r w:rsidRPr="00630ADE">
              <w:rPr>
                <w:b/>
              </w:rPr>
              <w:t>Patient ID</w:t>
            </w:r>
          </w:p>
        </w:tc>
        <w:tc>
          <w:tcPr>
            <w:tcW w:w="468" w:type="pct"/>
            <w:tcBorders>
              <w:bottom w:val="single" w:sz="2" w:space="0" w:color="000000"/>
            </w:tcBorders>
            <w:shd w:val="pct15" w:color="auto" w:fill="auto"/>
            <w:vAlign w:val="bottom"/>
          </w:tcPr>
          <w:p w14:paraId="47258CB9" w14:textId="03C1974E" w:rsidR="007231C2" w:rsidRPr="00630ADE" w:rsidRDefault="007231C2" w:rsidP="003B38BF">
            <w:pPr>
              <w:jc w:val="center"/>
              <w:rPr>
                <w:b/>
              </w:rPr>
            </w:pPr>
            <w:commentRangeStart w:id="251"/>
            <w:r w:rsidRPr="00630ADE">
              <w:rPr>
                <w:b/>
              </w:rPr>
              <w:t>AE Number</w:t>
            </w:r>
            <w:commentRangeEnd w:id="251"/>
            <w:r w:rsidR="00F81203" w:rsidRPr="00630ADE">
              <w:rPr>
                <w:rStyle w:val="CommentReference"/>
                <w:b/>
                <w:sz w:val="22"/>
                <w:szCs w:val="22"/>
              </w:rPr>
              <w:commentReference w:id="251"/>
            </w:r>
          </w:p>
        </w:tc>
        <w:tc>
          <w:tcPr>
            <w:tcW w:w="590" w:type="pct"/>
            <w:tcBorders>
              <w:bottom w:val="single" w:sz="2" w:space="0" w:color="000000"/>
            </w:tcBorders>
            <w:shd w:val="pct15" w:color="auto" w:fill="auto"/>
            <w:vAlign w:val="bottom"/>
          </w:tcPr>
          <w:p w14:paraId="0694635C" w14:textId="77777777" w:rsidR="007231C2" w:rsidRPr="00630ADE" w:rsidRDefault="007231C2" w:rsidP="003B38BF">
            <w:pPr>
              <w:jc w:val="center"/>
              <w:rPr>
                <w:b/>
              </w:rPr>
            </w:pPr>
            <w:r w:rsidRPr="00630ADE">
              <w:rPr>
                <w:b/>
              </w:rPr>
              <w:t>Days Post Procedure</w:t>
            </w:r>
          </w:p>
        </w:tc>
        <w:tc>
          <w:tcPr>
            <w:tcW w:w="782" w:type="pct"/>
            <w:tcBorders>
              <w:bottom w:val="single" w:sz="2" w:space="0" w:color="000000"/>
            </w:tcBorders>
            <w:shd w:val="pct15" w:color="auto" w:fill="auto"/>
            <w:vAlign w:val="bottom"/>
          </w:tcPr>
          <w:p w14:paraId="05B48536" w14:textId="77777777" w:rsidR="007231C2" w:rsidRPr="00630ADE" w:rsidRDefault="007231C2" w:rsidP="003B38BF">
            <w:pPr>
              <w:jc w:val="center"/>
              <w:rPr>
                <w:b/>
              </w:rPr>
            </w:pPr>
            <w:r>
              <w:rPr>
                <w:b/>
              </w:rPr>
              <w:t>MedDRA HLGT</w:t>
            </w:r>
          </w:p>
        </w:tc>
        <w:tc>
          <w:tcPr>
            <w:tcW w:w="688" w:type="pct"/>
            <w:tcBorders>
              <w:bottom w:val="single" w:sz="2" w:space="0" w:color="000000"/>
            </w:tcBorders>
            <w:shd w:val="pct15" w:color="auto" w:fill="auto"/>
            <w:vAlign w:val="bottom"/>
          </w:tcPr>
          <w:p w14:paraId="79671259" w14:textId="77777777" w:rsidR="007231C2" w:rsidRPr="00630ADE" w:rsidRDefault="007231C2" w:rsidP="003B38BF">
            <w:pPr>
              <w:jc w:val="center"/>
              <w:rPr>
                <w:b/>
              </w:rPr>
            </w:pPr>
            <w:r>
              <w:rPr>
                <w:b/>
              </w:rPr>
              <w:t>MedDRA PT</w:t>
            </w:r>
          </w:p>
        </w:tc>
        <w:tc>
          <w:tcPr>
            <w:tcW w:w="889" w:type="pct"/>
            <w:tcBorders>
              <w:bottom w:val="single" w:sz="2" w:space="0" w:color="000000"/>
            </w:tcBorders>
            <w:shd w:val="pct15" w:color="auto" w:fill="auto"/>
            <w:vAlign w:val="bottom"/>
          </w:tcPr>
          <w:p w14:paraId="0237E735" w14:textId="58816A38" w:rsidR="007231C2" w:rsidRPr="00630ADE" w:rsidRDefault="007231C2" w:rsidP="003B38BF">
            <w:pPr>
              <w:jc w:val="center"/>
              <w:rPr>
                <w:b/>
              </w:rPr>
            </w:pPr>
            <w:r w:rsidRPr="00630ADE">
              <w:rPr>
                <w:b/>
              </w:rPr>
              <w:t>Relat</w:t>
            </w:r>
            <w:r w:rsidR="008126F2">
              <w:rPr>
                <w:b/>
              </w:rPr>
              <w:t xml:space="preserve">ionship </w:t>
            </w:r>
            <w:r w:rsidR="00C04864">
              <w:rPr>
                <w:b/>
              </w:rPr>
              <w:t>to the</w:t>
            </w:r>
            <w:r w:rsidRPr="00630ADE">
              <w:rPr>
                <w:b/>
              </w:rPr>
              <w:t xml:space="preserve"> Study</w:t>
            </w:r>
            <w:r w:rsidRPr="00630ADE">
              <w:rPr>
                <w:b/>
              </w:rPr>
              <w:br/>
              <w:t>Device</w:t>
            </w:r>
          </w:p>
        </w:tc>
        <w:tc>
          <w:tcPr>
            <w:tcW w:w="1020" w:type="pct"/>
            <w:tcBorders>
              <w:bottom w:val="single" w:sz="2" w:space="0" w:color="000000"/>
            </w:tcBorders>
            <w:shd w:val="pct15" w:color="auto" w:fill="auto"/>
            <w:vAlign w:val="bottom"/>
          </w:tcPr>
          <w:p w14:paraId="35AD8DEF" w14:textId="77D4D96E" w:rsidR="007231C2" w:rsidRPr="00630ADE" w:rsidRDefault="007231C2" w:rsidP="003B38BF">
            <w:pPr>
              <w:jc w:val="center"/>
              <w:rPr>
                <w:b/>
              </w:rPr>
            </w:pPr>
            <w:r w:rsidRPr="00630ADE">
              <w:rPr>
                <w:b/>
              </w:rPr>
              <w:t>Relat</w:t>
            </w:r>
            <w:r w:rsidR="00C04864">
              <w:rPr>
                <w:b/>
              </w:rPr>
              <w:t xml:space="preserve">ionship </w:t>
            </w:r>
            <w:proofErr w:type="gramStart"/>
            <w:r w:rsidR="00C04864">
              <w:rPr>
                <w:b/>
              </w:rPr>
              <w:t>to</w:t>
            </w:r>
            <w:proofErr w:type="gramEnd"/>
            <w:r w:rsidR="00C04864">
              <w:rPr>
                <w:b/>
              </w:rPr>
              <w:t xml:space="preserve"> the</w:t>
            </w:r>
            <w:r w:rsidR="00C04864" w:rsidRPr="00630ADE">
              <w:rPr>
                <w:b/>
              </w:rPr>
              <w:t xml:space="preserve"> </w:t>
            </w:r>
            <w:r w:rsidRPr="00630ADE">
              <w:rPr>
                <w:b/>
              </w:rPr>
              <w:t>to Study</w:t>
            </w:r>
            <w:r w:rsidRPr="00630ADE">
              <w:rPr>
                <w:b/>
              </w:rPr>
              <w:br/>
              <w:t>Procedure</w:t>
            </w:r>
          </w:p>
        </w:tc>
      </w:tr>
      <w:tr w:rsidR="00B8025A" w:rsidRPr="00630ADE" w14:paraId="34AEBEF8" w14:textId="72256F9F" w:rsidTr="00B8025A">
        <w:trPr>
          <w:cantSplit/>
          <w:jc w:val="center"/>
        </w:trPr>
        <w:tc>
          <w:tcPr>
            <w:tcW w:w="564" w:type="pct"/>
            <w:tcBorders>
              <w:top w:val="single" w:sz="2" w:space="0" w:color="000000"/>
            </w:tcBorders>
            <w:tcMar>
              <w:left w:w="60" w:type="dxa"/>
              <w:right w:w="60" w:type="dxa"/>
            </w:tcMar>
          </w:tcPr>
          <w:p w14:paraId="2B229F54" w14:textId="64D31772" w:rsidR="00B8025A" w:rsidRPr="00630ADE" w:rsidRDefault="00B8025A" w:rsidP="00B8025A">
            <w:pPr>
              <w:jc w:val="center"/>
            </w:pPr>
            <w:proofErr w:type="spellStart"/>
            <w:r>
              <w:t>xxxxxx</w:t>
            </w:r>
            <w:proofErr w:type="spellEnd"/>
          </w:p>
        </w:tc>
        <w:tc>
          <w:tcPr>
            <w:tcW w:w="468" w:type="pct"/>
            <w:tcBorders>
              <w:top w:val="single" w:sz="2" w:space="0" w:color="000000"/>
            </w:tcBorders>
          </w:tcPr>
          <w:p w14:paraId="6A4715AE" w14:textId="11376FB8" w:rsidR="00B8025A" w:rsidRPr="00630ADE" w:rsidRDefault="00B8025A" w:rsidP="00B8025A">
            <w:pPr>
              <w:jc w:val="center"/>
            </w:pPr>
            <w:proofErr w:type="spellStart"/>
            <w:r>
              <w:t>xxxx</w:t>
            </w:r>
            <w:proofErr w:type="spellEnd"/>
          </w:p>
        </w:tc>
        <w:tc>
          <w:tcPr>
            <w:tcW w:w="590" w:type="pct"/>
            <w:tcBorders>
              <w:top w:val="single" w:sz="2" w:space="0" w:color="000000"/>
            </w:tcBorders>
          </w:tcPr>
          <w:p w14:paraId="4417AEF2" w14:textId="16C5B0A0" w:rsidR="00B8025A" w:rsidRPr="00630ADE" w:rsidRDefault="00B8025A" w:rsidP="00B8025A">
            <w:pPr>
              <w:jc w:val="center"/>
            </w:pPr>
            <w:r>
              <w:t>xx</w:t>
            </w:r>
          </w:p>
        </w:tc>
        <w:tc>
          <w:tcPr>
            <w:tcW w:w="782" w:type="pct"/>
            <w:tcBorders>
              <w:top w:val="single" w:sz="2" w:space="0" w:color="000000"/>
            </w:tcBorders>
          </w:tcPr>
          <w:p w14:paraId="5B9F419E" w14:textId="3915A83E" w:rsidR="00B8025A" w:rsidRPr="00630ADE" w:rsidRDefault="00B8025A" w:rsidP="00B8025A">
            <w:pPr>
              <w:jc w:val="center"/>
            </w:pPr>
            <w:proofErr w:type="spellStart"/>
            <w:r>
              <w:t>xxxxx</w:t>
            </w:r>
            <w:proofErr w:type="spellEnd"/>
          </w:p>
        </w:tc>
        <w:tc>
          <w:tcPr>
            <w:tcW w:w="688" w:type="pct"/>
            <w:tcBorders>
              <w:top w:val="single" w:sz="2" w:space="0" w:color="000000"/>
            </w:tcBorders>
          </w:tcPr>
          <w:p w14:paraId="07A54416" w14:textId="0EE41C42" w:rsidR="00B8025A" w:rsidRPr="00630ADE" w:rsidRDefault="00B8025A" w:rsidP="00B8025A">
            <w:pPr>
              <w:jc w:val="center"/>
            </w:pPr>
            <w:proofErr w:type="spellStart"/>
            <w:r>
              <w:t>xxxx</w:t>
            </w:r>
            <w:proofErr w:type="spellEnd"/>
          </w:p>
        </w:tc>
        <w:tc>
          <w:tcPr>
            <w:tcW w:w="889" w:type="pct"/>
            <w:tcBorders>
              <w:top w:val="single" w:sz="2" w:space="0" w:color="000000"/>
            </w:tcBorders>
          </w:tcPr>
          <w:p w14:paraId="6A31B2DE" w14:textId="601CB943" w:rsidR="00B8025A" w:rsidRPr="00630ADE" w:rsidRDefault="00B8025A" w:rsidP="00B8025A">
            <w:pPr>
              <w:jc w:val="center"/>
            </w:pPr>
            <w:r>
              <w:rPr>
                <w:rFonts w:ascii="Calibri" w:hAnsi="Calibri"/>
              </w:rPr>
              <w:t>Not related</w:t>
            </w:r>
          </w:p>
        </w:tc>
        <w:tc>
          <w:tcPr>
            <w:tcW w:w="1020" w:type="pct"/>
            <w:tcBorders>
              <w:top w:val="single" w:sz="2" w:space="0" w:color="000000"/>
            </w:tcBorders>
          </w:tcPr>
          <w:p w14:paraId="0FA7D54E" w14:textId="48FC1C67" w:rsidR="00B8025A" w:rsidRPr="00630ADE" w:rsidRDefault="00B8025A" w:rsidP="00B8025A">
            <w:pPr>
              <w:jc w:val="center"/>
            </w:pPr>
            <w:r>
              <w:rPr>
                <w:rFonts w:ascii="Calibri" w:hAnsi="Calibri"/>
              </w:rPr>
              <w:t>Not related</w:t>
            </w:r>
          </w:p>
        </w:tc>
      </w:tr>
      <w:tr w:rsidR="00B8025A" w:rsidRPr="00630ADE" w14:paraId="36061E03" w14:textId="4E01497D" w:rsidTr="00B8025A">
        <w:trPr>
          <w:cantSplit/>
          <w:jc w:val="center"/>
        </w:trPr>
        <w:tc>
          <w:tcPr>
            <w:tcW w:w="564" w:type="pct"/>
            <w:tcBorders>
              <w:top w:val="single" w:sz="2" w:space="0" w:color="000000"/>
            </w:tcBorders>
            <w:tcMar>
              <w:left w:w="60" w:type="dxa"/>
              <w:right w:w="60" w:type="dxa"/>
            </w:tcMar>
          </w:tcPr>
          <w:p w14:paraId="2EE0FB53" w14:textId="77777777" w:rsidR="00B8025A" w:rsidRPr="00630ADE" w:rsidRDefault="00B8025A" w:rsidP="00B8025A">
            <w:pPr>
              <w:jc w:val="center"/>
            </w:pPr>
          </w:p>
        </w:tc>
        <w:tc>
          <w:tcPr>
            <w:tcW w:w="468" w:type="pct"/>
            <w:tcBorders>
              <w:top w:val="single" w:sz="2" w:space="0" w:color="000000"/>
            </w:tcBorders>
          </w:tcPr>
          <w:p w14:paraId="081660B8" w14:textId="77777777" w:rsidR="00B8025A" w:rsidRPr="00630ADE" w:rsidRDefault="00B8025A" w:rsidP="00B8025A">
            <w:pPr>
              <w:jc w:val="center"/>
            </w:pPr>
          </w:p>
        </w:tc>
        <w:tc>
          <w:tcPr>
            <w:tcW w:w="590" w:type="pct"/>
            <w:tcBorders>
              <w:top w:val="single" w:sz="2" w:space="0" w:color="000000"/>
            </w:tcBorders>
          </w:tcPr>
          <w:p w14:paraId="5D8923D8" w14:textId="77777777" w:rsidR="00B8025A" w:rsidRPr="00630ADE" w:rsidRDefault="00B8025A" w:rsidP="00B8025A">
            <w:pPr>
              <w:jc w:val="center"/>
            </w:pPr>
          </w:p>
        </w:tc>
        <w:tc>
          <w:tcPr>
            <w:tcW w:w="782" w:type="pct"/>
            <w:tcBorders>
              <w:top w:val="single" w:sz="2" w:space="0" w:color="000000"/>
            </w:tcBorders>
          </w:tcPr>
          <w:p w14:paraId="71310DBA" w14:textId="77777777" w:rsidR="00B8025A" w:rsidRPr="00630ADE" w:rsidRDefault="00B8025A" w:rsidP="00B8025A">
            <w:pPr>
              <w:jc w:val="center"/>
            </w:pPr>
          </w:p>
        </w:tc>
        <w:tc>
          <w:tcPr>
            <w:tcW w:w="688" w:type="pct"/>
            <w:tcBorders>
              <w:top w:val="single" w:sz="2" w:space="0" w:color="000000"/>
            </w:tcBorders>
          </w:tcPr>
          <w:p w14:paraId="01E886DE" w14:textId="77777777" w:rsidR="00B8025A" w:rsidRPr="00630ADE" w:rsidRDefault="00B8025A" w:rsidP="00B8025A">
            <w:pPr>
              <w:jc w:val="center"/>
            </w:pPr>
          </w:p>
        </w:tc>
        <w:tc>
          <w:tcPr>
            <w:tcW w:w="889" w:type="pct"/>
            <w:tcBorders>
              <w:top w:val="single" w:sz="2" w:space="0" w:color="000000"/>
            </w:tcBorders>
          </w:tcPr>
          <w:p w14:paraId="508AB482" w14:textId="0ADA65D3" w:rsidR="00B8025A" w:rsidRPr="00630ADE" w:rsidRDefault="00B8025A" w:rsidP="00B8025A">
            <w:pPr>
              <w:jc w:val="center"/>
            </w:pPr>
            <w:r>
              <w:rPr>
                <w:rFonts w:ascii="Calibri" w:hAnsi="Calibri"/>
              </w:rPr>
              <w:t>Unlikely related</w:t>
            </w:r>
          </w:p>
        </w:tc>
        <w:tc>
          <w:tcPr>
            <w:tcW w:w="1020" w:type="pct"/>
            <w:tcBorders>
              <w:top w:val="single" w:sz="2" w:space="0" w:color="000000"/>
            </w:tcBorders>
          </w:tcPr>
          <w:p w14:paraId="743BD277" w14:textId="77811149" w:rsidR="00B8025A" w:rsidRPr="00630ADE" w:rsidRDefault="00B8025A" w:rsidP="00B8025A">
            <w:pPr>
              <w:jc w:val="center"/>
            </w:pPr>
            <w:r>
              <w:rPr>
                <w:rFonts w:ascii="Calibri" w:hAnsi="Calibri"/>
              </w:rPr>
              <w:t>Unlikely related</w:t>
            </w:r>
          </w:p>
        </w:tc>
      </w:tr>
      <w:tr w:rsidR="00B8025A" w:rsidRPr="00630ADE" w14:paraId="5E30A10C" w14:textId="77777777" w:rsidTr="00B8025A">
        <w:trPr>
          <w:cantSplit/>
          <w:jc w:val="center"/>
        </w:trPr>
        <w:tc>
          <w:tcPr>
            <w:tcW w:w="564" w:type="pct"/>
            <w:tcBorders>
              <w:top w:val="single" w:sz="2" w:space="0" w:color="000000"/>
            </w:tcBorders>
            <w:tcMar>
              <w:left w:w="60" w:type="dxa"/>
              <w:right w:w="60" w:type="dxa"/>
            </w:tcMar>
          </w:tcPr>
          <w:p w14:paraId="65ACC255" w14:textId="77777777" w:rsidR="00B8025A" w:rsidRPr="00630ADE" w:rsidRDefault="00B8025A" w:rsidP="00B8025A">
            <w:pPr>
              <w:jc w:val="center"/>
            </w:pPr>
          </w:p>
        </w:tc>
        <w:tc>
          <w:tcPr>
            <w:tcW w:w="468" w:type="pct"/>
            <w:tcBorders>
              <w:top w:val="single" w:sz="2" w:space="0" w:color="000000"/>
            </w:tcBorders>
          </w:tcPr>
          <w:p w14:paraId="2FA82B52" w14:textId="77777777" w:rsidR="00B8025A" w:rsidRPr="00630ADE" w:rsidRDefault="00B8025A" w:rsidP="00B8025A">
            <w:pPr>
              <w:jc w:val="center"/>
            </w:pPr>
          </w:p>
        </w:tc>
        <w:tc>
          <w:tcPr>
            <w:tcW w:w="590" w:type="pct"/>
            <w:tcBorders>
              <w:top w:val="single" w:sz="2" w:space="0" w:color="000000"/>
            </w:tcBorders>
          </w:tcPr>
          <w:p w14:paraId="6192A69A" w14:textId="77777777" w:rsidR="00B8025A" w:rsidRPr="00630ADE" w:rsidRDefault="00B8025A" w:rsidP="00B8025A">
            <w:pPr>
              <w:jc w:val="center"/>
            </w:pPr>
          </w:p>
        </w:tc>
        <w:tc>
          <w:tcPr>
            <w:tcW w:w="782" w:type="pct"/>
            <w:tcBorders>
              <w:top w:val="single" w:sz="2" w:space="0" w:color="000000"/>
            </w:tcBorders>
          </w:tcPr>
          <w:p w14:paraId="520E5C87" w14:textId="77777777" w:rsidR="00B8025A" w:rsidRPr="00630ADE" w:rsidRDefault="00B8025A" w:rsidP="00B8025A">
            <w:pPr>
              <w:jc w:val="center"/>
            </w:pPr>
          </w:p>
        </w:tc>
        <w:tc>
          <w:tcPr>
            <w:tcW w:w="688" w:type="pct"/>
            <w:tcBorders>
              <w:top w:val="single" w:sz="2" w:space="0" w:color="000000"/>
            </w:tcBorders>
          </w:tcPr>
          <w:p w14:paraId="0C00872E" w14:textId="77777777" w:rsidR="00B8025A" w:rsidRPr="00630ADE" w:rsidRDefault="00B8025A" w:rsidP="00B8025A">
            <w:pPr>
              <w:jc w:val="center"/>
            </w:pPr>
          </w:p>
        </w:tc>
        <w:tc>
          <w:tcPr>
            <w:tcW w:w="889" w:type="pct"/>
            <w:tcBorders>
              <w:top w:val="single" w:sz="2" w:space="0" w:color="000000"/>
            </w:tcBorders>
          </w:tcPr>
          <w:p w14:paraId="0B4EA4EA" w14:textId="2D812238" w:rsidR="00B8025A" w:rsidRPr="00630ADE" w:rsidRDefault="00B8025A" w:rsidP="00B8025A">
            <w:pPr>
              <w:jc w:val="center"/>
            </w:pPr>
            <w:r>
              <w:rPr>
                <w:rFonts w:ascii="Calibri" w:hAnsi="Calibri"/>
              </w:rPr>
              <w:t>Possibly related</w:t>
            </w:r>
          </w:p>
        </w:tc>
        <w:tc>
          <w:tcPr>
            <w:tcW w:w="1020" w:type="pct"/>
            <w:tcBorders>
              <w:top w:val="single" w:sz="2" w:space="0" w:color="000000"/>
            </w:tcBorders>
          </w:tcPr>
          <w:p w14:paraId="63195722" w14:textId="4E0A8C32" w:rsidR="00B8025A" w:rsidRPr="00630ADE" w:rsidRDefault="00B8025A" w:rsidP="00B8025A">
            <w:pPr>
              <w:jc w:val="center"/>
            </w:pPr>
            <w:r>
              <w:rPr>
                <w:rFonts w:ascii="Calibri" w:hAnsi="Calibri"/>
              </w:rPr>
              <w:t>Possibly related</w:t>
            </w:r>
          </w:p>
        </w:tc>
      </w:tr>
      <w:tr w:rsidR="00B8025A" w:rsidRPr="00630ADE" w14:paraId="1CA8EDC0" w14:textId="77777777" w:rsidTr="00B8025A">
        <w:trPr>
          <w:cantSplit/>
          <w:jc w:val="center"/>
        </w:trPr>
        <w:tc>
          <w:tcPr>
            <w:tcW w:w="564" w:type="pct"/>
            <w:tcBorders>
              <w:top w:val="single" w:sz="2" w:space="0" w:color="000000"/>
            </w:tcBorders>
            <w:tcMar>
              <w:left w:w="60" w:type="dxa"/>
              <w:right w:w="60" w:type="dxa"/>
            </w:tcMar>
          </w:tcPr>
          <w:p w14:paraId="5EE7C8AA" w14:textId="77777777" w:rsidR="00B8025A" w:rsidRPr="00630ADE" w:rsidRDefault="00B8025A" w:rsidP="00B8025A">
            <w:pPr>
              <w:jc w:val="center"/>
            </w:pPr>
          </w:p>
        </w:tc>
        <w:tc>
          <w:tcPr>
            <w:tcW w:w="468" w:type="pct"/>
            <w:tcBorders>
              <w:top w:val="single" w:sz="2" w:space="0" w:color="000000"/>
            </w:tcBorders>
          </w:tcPr>
          <w:p w14:paraId="7D0A0795" w14:textId="77777777" w:rsidR="00B8025A" w:rsidRPr="00630ADE" w:rsidRDefault="00B8025A" w:rsidP="00B8025A">
            <w:pPr>
              <w:jc w:val="center"/>
            </w:pPr>
          </w:p>
        </w:tc>
        <w:tc>
          <w:tcPr>
            <w:tcW w:w="590" w:type="pct"/>
            <w:tcBorders>
              <w:top w:val="single" w:sz="2" w:space="0" w:color="000000"/>
            </w:tcBorders>
          </w:tcPr>
          <w:p w14:paraId="04D1D991" w14:textId="77777777" w:rsidR="00B8025A" w:rsidRPr="00630ADE" w:rsidRDefault="00B8025A" w:rsidP="00B8025A">
            <w:pPr>
              <w:jc w:val="center"/>
            </w:pPr>
          </w:p>
        </w:tc>
        <w:tc>
          <w:tcPr>
            <w:tcW w:w="782" w:type="pct"/>
            <w:tcBorders>
              <w:top w:val="single" w:sz="2" w:space="0" w:color="000000"/>
            </w:tcBorders>
          </w:tcPr>
          <w:p w14:paraId="01943BAA" w14:textId="77777777" w:rsidR="00B8025A" w:rsidRPr="00630ADE" w:rsidRDefault="00B8025A" w:rsidP="00B8025A">
            <w:pPr>
              <w:jc w:val="center"/>
            </w:pPr>
          </w:p>
        </w:tc>
        <w:tc>
          <w:tcPr>
            <w:tcW w:w="688" w:type="pct"/>
            <w:tcBorders>
              <w:top w:val="single" w:sz="2" w:space="0" w:color="000000"/>
            </w:tcBorders>
          </w:tcPr>
          <w:p w14:paraId="2EC18DC6" w14:textId="77777777" w:rsidR="00B8025A" w:rsidRPr="00630ADE" w:rsidRDefault="00B8025A" w:rsidP="00B8025A">
            <w:pPr>
              <w:jc w:val="center"/>
            </w:pPr>
          </w:p>
        </w:tc>
        <w:tc>
          <w:tcPr>
            <w:tcW w:w="889" w:type="pct"/>
            <w:tcBorders>
              <w:top w:val="single" w:sz="2" w:space="0" w:color="000000"/>
            </w:tcBorders>
          </w:tcPr>
          <w:p w14:paraId="5268B46E" w14:textId="05B12971" w:rsidR="00B8025A" w:rsidRPr="00630ADE" w:rsidRDefault="00B8025A" w:rsidP="00B8025A">
            <w:pPr>
              <w:jc w:val="center"/>
            </w:pPr>
            <w:r>
              <w:rPr>
                <w:rFonts w:ascii="Calibri" w:hAnsi="Calibri"/>
              </w:rPr>
              <w:t>Probably related</w:t>
            </w:r>
          </w:p>
        </w:tc>
        <w:tc>
          <w:tcPr>
            <w:tcW w:w="1020" w:type="pct"/>
            <w:tcBorders>
              <w:top w:val="single" w:sz="2" w:space="0" w:color="000000"/>
            </w:tcBorders>
          </w:tcPr>
          <w:p w14:paraId="15DEBA97" w14:textId="788F8E44" w:rsidR="00B8025A" w:rsidRPr="00630ADE" w:rsidRDefault="00B8025A" w:rsidP="00B8025A">
            <w:pPr>
              <w:jc w:val="center"/>
            </w:pPr>
            <w:r>
              <w:rPr>
                <w:rFonts w:ascii="Calibri" w:hAnsi="Calibri"/>
              </w:rPr>
              <w:t>Probably related</w:t>
            </w:r>
          </w:p>
        </w:tc>
      </w:tr>
      <w:tr w:rsidR="00B8025A" w:rsidRPr="00630ADE" w14:paraId="221C2314" w14:textId="4F074D73" w:rsidTr="00B8025A">
        <w:trPr>
          <w:cantSplit/>
          <w:jc w:val="center"/>
        </w:trPr>
        <w:tc>
          <w:tcPr>
            <w:tcW w:w="564" w:type="pct"/>
            <w:tcBorders>
              <w:top w:val="single" w:sz="2" w:space="0" w:color="000000"/>
              <w:bottom w:val="single" w:sz="2" w:space="0" w:color="000000"/>
            </w:tcBorders>
            <w:tcMar>
              <w:left w:w="60" w:type="dxa"/>
              <w:right w:w="60" w:type="dxa"/>
            </w:tcMar>
          </w:tcPr>
          <w:p w14:paraId="23BA1975" w14:textId="168BB894" w:rsidR="00B8025A" w:rsidRPr="00630ADE" w:rsidRDefault="00B8025A" w:rsidP="00B8025A">
            <w:pPr>
              <w:jc w:val="center"/>
            </w:pPr>
          </w:p>
        </w:tc>
        <w:tc>
          <w:tcPr>
            <w:tcW w:w="468" w:type="pct"/>
            <w:tcBorders>
              <w:top w:val="single" w:sz="2" w:space="0" w:color="000000"/>
              <w:bottom w:val="single" w:sz="2" w:space="0" w:color="000000"/>
            </w:tcBorders>
          </w:tcPr>
          <w:p w14:paraId="356F521B" w14:textId="77777777" w:rsidR="00B8025A" w:rsidRPr="00630ADE" w:rsidRDefault="00B8025A" w:rsidP="00B8025A">
            <w:pPr>
              <w:jc w:val="center"/>
            </w:pPr>
          </w:p>
        </w:tc>
        <w:tc>
          <w:tcPr>
            <w:tcW w:w="590" w:type="pct"/>
            <w:tcBorders>
              <w:top w:val="single" w:sz="2" w:space="0" w:color="000000"/>
              <w:bottom w:val="single" w:sz="2" w:space="0" w:color="000000"/>
            </w:tcBorders>
          </w:tcPr>
          <w:p w14:paraId="0AAD9CEB" w14:textId="77777777" w:rsidR="00B8025A" w:rsidRPr="00630ADE" w:rsidRDefault="00B8025A" w:rsidP="00B8025A">
            <w:pPr>
              <w:jc w:val="center"/>
            </w:pPr>
          </w:p>
        </w:tc>
        <w:tc>
          <w:tcPr>
            <w:tcW w:w="782" w:type="pct"/>
            <w:tcBorders>
              <w:top w:val="single" w:sz="2" w:space="0" w:color="000000"/>
              <w:bottom w:val="single" w:sz="2" w:space="0" w:color="000000"/>
            </w:tcBorders>
          </w:tcPr>
          <w:p w14:paraId="4169A54F" w14:textId="77777777" w:rsidR="00B8025A" w:rsidRPr="00630ADE" w:rsidRDefault="00B8025A" w:rsidP="00B8025A">
            <w:pPr>
              <w:jc w:val="center"/>
            </w:pPr>
          </w:p>
        </w:tc>
        <w:tc>
          <w:tcPr>
            <w:tcW w:w="688" w:type="pct"/>
            <w:tcBorders>
              <w:top w:val="single" w:sz="2" w:space="0" w:color="000000"/>
              <w:bottom w:val="single" w:sz="2" w:space="0" w:color="000000"/>
            </w:tcBorders>
          </w:tcPr>
          <w:p w14:paraId="0CF79B8C" w14:textId="77777777" w:rsidR="00B8025A" w:rsidRPr="00630ADE" w:rsidRDefault="00B8025A" w:rsidP="00B8025A">
            <w:pPr>
              <w:jc w:val="center"/>
            </w:pPr>
          </w:p>
        </w:tc>
        <w:tc>
          <w:tcPr>
            <w:tcW w:w="889" w:type="pct"/>
            <w:tcBorders>
              <w:top w:val="single" w:sz="2" w:space="0" w:color="000000"/>
              <w:bottom w:val="single" w:sz="2" w:space="0" w:color="000000"/>
            </w:tcBorders>
          </w:tcPr>
          <w:p w14:paraId="12170727" w14:textId="7B0EDB07" w:rsidR="00B8025A" w:rsidRPr="00630ADE" w:rsidRDefault="00B8025A" w:rsidP="00B8025A">
            <w:pPr>
              <w:jc w:val="center"/>
            </w:pPr>
            <w:r>
              <w:rPr>
                <w:rFonts w:ascii="Calibri" w:hAnsi="Calibri"/>
              </w:rPr>
              <w:t>Related (causal relationship)</w:t>
            </w:r>
          </w:p>
        </w:tc>
        <w:tc>
          <w:tcPr>
            <w:tcW w:w="1020" w:type="pct"/>
            <w:tcBorders>
              <w:top w:val="single" w:sz="2" w:space="0" w:color="000000"/>
              <w:bottom w:val="single" w:sz="2" w:space="0" w:color="000000"/>
            </w:tcBorders>
          </w:tcPr>
          <w:p w14:paraId="187A2CFA" w14:textId="03F58B7D" w:rsidR="00B8025A" w:rsidRPr="00630ADE" w:rsidRDefault="00B8025A" w:rsidP="00B8025A">
            <w:pPr>
              <w:jc w:val="center"/>
            </w:pPr>
            <w:r>
              <w:rPr>
                <w:rFonts w:ascii="Calibri" w:hAnsi="Calibri"/>
              </w:rPr>
              <w:t>Related (causal relationship)</w:t>
            </w:r>
          </w:p>
        </w:tc>
      </w:tr>
      <w:tr w:rsidR="000C3CCF" w:rsidRPr="00630ADE" w14:paraId="6F14F13F" w14:textId="5465B71E" w:rsidTr="000A7AA6">
        <w:trPr>
          <w:cantSplit/>
          <w:jc w:val="center"/>
        </w:trPr>
        <w:tc>
          <w:tcPr>
            <w:tcW w:w="5000" w:type="pct"/>
            <w:gridSpan w:val="7"/>
            <w:tcBorders>
              <w:top w:val="single" w:sz="2" w:space="0" w:color="000000"/>
            </w:tcBorders>
            <w:tcMar>
              <w:left w:w="60" w:type="dxa"/>
              <w:right w:w="60" w:type="dxa"/>
            </w:tcMar>
          </w:tcPr>
          <w:p w14:paraId="5D2EE81E" w14:textId="5A829471" w:rsidR="000C3CCF" w:rsidRPr="00630ADE" w:rsidRDefault="000C3CCF" w:rsidP="003B38BF">
            <w:pPr>
              <w:rPr>
                <w:rFonts w:ascii="Calibri" w:hAnsi="Calibri" w:cs="Calibri"/>
                <w:sz w:val="16"/>
                <w:szCs w:val="16"/>
              </w:rPr>
            </w:pPr>
            <w:r w:rsidRPr="00630ADE">
              <w:rPr>
                <w:rFonts w:ascii="Calibri" w:hAnsi="Calibri" w:cs="Calibri"/>
                <w:sz w:val="16"/>
                <w:szCs w:val="16"/>
              </w:rPr>
              <w:t xml:space="preserve">Source: </w:t>
            </w:r>
            <w:proofErr w:type="spellStart"/>
            <w:r>
              <w:rPr>
                <w:rFonts w:ascii="Calibri" w:hAnsi="Calibri" w:cs="Calibri"/>
                <w:sz w:val="16"/>
                <w:szCs w:val="16"/>
              </w:rPr>
              <w:t>program_name.sas</w:t>
            </w:r>
            <w:proofErr w:type="spellEnd"/>
            <w:r w:rsidRPr="00630ADE">
              <w:rPr>
                <w:rFonts w:ascii="Calibri" w:hAnsi="Calibri" w:cs="Calibri"/>
                <w:sz w:val="16"/>
                <w:szCs w:val="16"/>
              </w:rPr>
              <w:t xml:space="preserve"> Extract Date: DDMMMYYYY Run Date (Time): DDMMMYYYY (</w:t>
            </w:r>
            <w:proofErr w:type="spellStart"/>
            <w:r w:rsidRPr="00630ADE">
              <w:rPr>
                <w:rFonts w:ascii="Calibri" w:hAnsi="Calibri" w:cs="Calibri"/>
                <w:sz w:val="16"/>
                <w:szCs w:val="16"/>
              </w:rPr>
              <w:t>hh:mm</w:t>
            </w:r>
            <w:proofErr w:type="spellEnd"/>
            <w:r w:rsidRPr="00630ADE">
              <w:rPr>
                <w:rFonts w:ascii="Calibri" w:hAnsi="Calibri" w:cs="Calibri"/>
                <w:sz w:val="16"/>
                <w:szCs w:val="16"/>
              </w:rPr>
              <w:t xml:space="preserve">)    </w:t>
            </w:r>
          </w:p>
        </w:tc>
      </w:tr>
    </w:tbl>
    <w:p w14:paraId="76FE8E81" w14:textId="5575BDDE" w:rsidR="005A270C" w:rsidRDefault="005A270C" w:rsidP="00D10ABD">
      <w:r w:rsidRPr="006A0165">
        <w:t xml:space="preserve"> </w:t>
      </w:r>
      <w:bookmarkEnd w:id="237"/>
      <w:bookmarkEnd w:id="238"/>
    </w:p>
    <w:p w14:paraId="7C91A7D8" w14:textId="7AE11761" w:rsidR="000A7AA6" w:rsidRDefault="000A7AA6" w:rsidP="00D10ABD">
      <w:pPr>
        <w:pStyle w:val="BalloonText"/>
      </w:pPr>
      <w:bookmarkStart w:id="252" w:name="_Toc14357393"/>
      <w:bookmarkStart w:id="253" w:name="_Toc14357537"/>
      <w:bookmarkStart w:id="254" w:name="_Toc14427494"/>
      <w:bookmarkStart w:id="255" w:name="_Toc14357370"/>
      <w:bookmarkStart w:id="256" w:name="_Toc14357514"/>
      <w:bookmarkEnd w:id="239"/>
      <w:bookmarkEnd w:id="240"/>
      <w:bookmarkEnd w:id="241"/>
      <w:bookmarkEnd w:id="242"/>
      <w:bookmarkEnd w:id="243"/>
      <w:bookmarkEnd w:id="244"/>
    </w:p>
    <w:p w14:paraId="284AE5A4" w14:textId="77777777" w:rsidR="000A7AA6" w:rsidRDefault="000A7AA6" w:rsidP="00D10ABD">
      <w:pPr>
        <w:pStyle w:val="BalloonText"/>
      </w:pPr>
    </w:p>
    <w:p w14:paraId="691870A7" w14:textId="6BDC093E" w:rsidR="00292156" w:rsidRPr="00A73640" w:rsidRDefault="00292156" w:rsidP="00703E99">
      <w:pPr>
        <w:keepNext/>
        <w:keepLines/>
        <w:tabs>
          <w:tab w:val="left" w:pos="900"/>
        </w:tabs>
        <w:jc w:val="center"/>
        <w:outlineLvl w:val="2"/>
        <w:rPr>
          <w:rFonts w:ascii="Calibri" w:hAnsi="Calibri"/>
          <w:b/>
          <w:bCs/>
          <w:sz w:val="24"/>
          <w:szCs w:val="24"/>
          <w:rPrChange w:id="257" w:author="Isabelle Weir" w:date="2025-07-22T11:51:00Z" w16du:dateUtc="2025-07-22T15:51:00Z">
            <w:rPr>
              <w:rFonts w:ascii="Calibri" w:hAnsi="Calibri"/>
              <w:szCs w:val="24"/>
            </w:rPr>
          </w:rPrChange>
        </w:rPr>
      </w:pPr>
      <w:bookmarkStart w:id="258" w:name="_Toc75957435"/>
      <w:bookmarkStart w:id="259" w:name="_Toc204078573"/>
      <w:bookmarkStart w:id="260" w:name="_Toc14427495"/>
      <w:bookmarkStart w:id="261" w:name="_Hlk68000165"/>
      <w:bookmarkEnd w:id="252"/>
      <w:bookmarkEnd w:id="253"/>
      <w:bookmarkEnd w:id="254"/>
      <w:del w:id="262" w:author="Isabelle Weir" w:date="2025-07-21T16:30:00Z" w16du:dateUtc="2025-07-21T20:30:00Z">
        <w:r w:rsidRPr="00703E99">
          <w:rPr>
            <w:rFonts w:ascii="Calibri" w:hAnsi="Calibri"/>
            <w:b/>
            <w:bCs/>
            <w:sz w:val="24"/>
            <w:szCs w:val="24"/>
          </w:rPr>
          <w:delText>Listing</w:delText>
        </w:r>
      </w:del>
      <w:ins w:id="263" w:author="Isabelle Weir" w:date="2025-07-21T16:30:00Z" w16du:dateUtc="2025-07-21T20:30:00Z">
        <w:r w:rsidRPr="00703E99">
          <w:rPr>
            <w:rFonts w:ascii="Calibri" w:hAnsi="Calibri"/>
            <w:b/>
            <w:bCs/>
            <w:sz w:val="24"/>
            <w:szCs w:val="24"/>
          </w:rPr>
          <w:t>Listing</w:t>
        </w:r>
      </w:ins>
      <w:ins w:id="264" w:author="Isabelle Weir" w:date="2025-07-22T11:51:00Z" w16du:dateUtc="2025-07-22T15:51:00Z">
        <w:r w:rsidR="00A73640">
          <w:rPr>
            <w:rFonts w:ascii="Calibri" w:hAnsi="Calibri"/>
            <w:b/>
            <w:bCs/>
            <w:sz w:val="24"/>
            <w:szCs w:val="24"/>
          </w:rPr>
          <w:t xml:space="preserve"> 2</w:t>
        </w:r>
      </w:ins>
      <w:r w:rsidRPr="00703E99">
        <w:rPr>
          <w:rFonts w:ascii="Calibri" w:hAnsi="Calibri"/>
          <w:b/>
          <w:bCs/>
          <w:sz w:val="24"/>
          <w:szCs w:val="24"/>
        </w:rPr>
        <w:t xml:space="preserve"> </w:t>
      </w:r>
      <w:r w:rsidR="008D7F40" w:rsidRPr="00703E99">
        <w:rPr>
          <w:rFonts w:ascii="Calibri" w:hAnsi="Calibri"/>
          <w:b/>
          <w:bCs/>
          <w:sz w:val="24"/>
          <w:szCs w:val="24"/>
        </w:rPr>
        <w:fldChar w:fldCharType="begin"/>
      </w:r>
      <w:r w:rsidR="008D7F40" w:rsidRPr="00703E99">
        <w:rPr>
          <w:rFonts w:ascii="Calibri" w:hAnsi="Calibri"/>
          <w:b/>
          <w:bCs/>
          <w:sz w:val="24"/>
          <w:szCs w:val="24"/>
        </w:rPr>
        <w:instrText xml:space="preserve"> SEQ Listing \* ARABIC </w:instrText>
      </w:r>
      <w:r w:rsidR="008D7F40" w:rsidRPr="00703E99">
        <w:rPr>
          <w:rFonts w:ascii="Calibri" w:hAnsi="Calibri"/>
          <w:b/>
          <w:bCs/>
          <w:sz w:val="24"/>
          <w:szCs w:val="24"/>
        </w:rPr>
        <w:fldChar w:fldCharType="separate"/>
      </w:r>
      <w:r w:rsidR="008D7F40" w:rsidRPr="00703E99">
        <w:rPr>
          <w:rFonts w:ascii="Calibri" w:hAnsi="Calibri"/>
          <w:b/>
          <w:bCs/>
          <w:sz w:val="24"/>
          <w:szCs w:val="24"/>
        </w:rPr>
        <w:fldChar w:fldCharType="end"/>
      </w:r>
      <w:r w:rsidRPr="00703E99">
        <w:rPr>
          <w:rFonts w:ascii="Calibri" w:hAnsi="Calibri"/>
          <w:b/>
          <w:bCs/>
          <w:sz w:val="24"/>
          <w:szCs w:val="24"/>
        </w:rPr>
        <w:t xml:space="preserve"> </w:t>
      </w:r>
      <w:commentRangeStart w:id="265"/>
      <w:commentRangeStart w:id="266"/>
      <w:r w:rsidRPr="00703E99">
        <w:rPr>
          <w:rFonts w:ascii="Calibri" w:hAnsi="Calibri"/>
          <w:b/>
          <w:bCs/>
          <w:sz w:val="24"/>
          <w:szCs w:val="24"/>
        </w:rPr>
        <w:t xml:space="preserve">CEC </w:t>
      </w:r>
      <w:commentRangeEnd w:id="265"/>
      <w:r w:rsidR="00DD5643" w:rsidRPr="00703E99">
        <w:rPr>
          <w:rStyle w:val="CommentReference"/>
          <w:rFonts w:ascii="Calibri" w:hAnsi="Calibri"/>
          <w:b/>
          <w:bCs/>
          <w:sz w:val="24"/>
          <w:szCs w:val="24"/>
        </w:rPr>
        <w:commentReference w:id="265"/>
      </w:r>
      <w:r w:rsidRPr="00703E99">
        <w:rPr>
          <w:rFonts w:ascii="Calibri" w:hAnsi="Calibri"/>
          <w:b/>
          <w:bCs/>
          <w:sz w:val="24"/>
          <w:szCs w:val="24"/>
        </w:rPr>
        <w:t>Adjudicated Deaths</w:t>
      </w:r>
      <w:bookmarkEnd w:id="258"/>
      <w:bookmarkEnd w:id="259"/>
      <w:commentRangeEnd w:id="266"/>
      <w:r w:rsidR="002C0BEF" w:rsidRPr="00A73640">
        <w:rPr>
          <w:rStyle w:val="CommentReference"/>
          <w:rFonts w:ascii="Calibri" w:hAnsi="Calibri"/>
          <w:b/>
          <w:bCs/>
          <w:sz w:val="24"/>
          <w:szCs w:val="24"/>
          <w:rPrChange w:id="267" w:author="Isabelle Weir" w:date="2025-07-22T11:51:00Z" w16du:dateUtc="2025-07-22T15:51:00Z">
            <w:rPr>
              <w:rStyle w:val="CommentReference"/>
              <w:rFonts w:ascii="Calibri" w:hAnsi="Calibri"/>
              <w:sz w:val="22"/>
              <w:szCs w:val="24"/>
            </w:rPr>
          </w:rPrChange>
        </w:rPr>
        <w:commentReference w:id="266"/>
      </w:r>
    </w:p>
    <w:bookmarkEnd w:id="255"/>
    <w:bookmarkEnd w:id="256"/>
    <w:bookmarkEnd w:id="260"/>
    <w:p w14:paraId="35CD1675" w14:textId="024BA50E" w:rsidR="007925E2" w:rsidRPr="00703E99" w:rsidRDefault="004D1392" w:rsidP="00292156">
      <w:pPr>
        <w:jc w:val="center"/>
        <w:rPr>
          <w:b/>
          <w:bCs/>
        </w:rPr>
      </w:pPr>
      <w:r w:rsidRPr="00703E99">
        <w:rPr>
          <w:b/>
          <w:bCs/>
        </w:rPr>
        <w:t xml:space="preserve">Enrolled </w:t>
      </w:r>
      <w:r w:rsidR="007925E2" w:rsidRPr="00703E99">
        <w:rPr>
          <w:b/>
          <w:bCs/>
        </w:rPr>
        <w:t>Population (N=xx)</w:t>
      </w:r>
    </w:p>
    <w:p w14:paraId="4A7ABD2B" w14:textId="77777777" w:rsidR="00AA3CE0" w:rsidRPr="00DE4B01" w:rsidRDefault="00AA3CE0" w:rsidP="00ED0125"/>
    <w:tbl>
      <w:tblPr>
        <w:tblW w:w="5000" w:type="pct"/>
        <w:jc w:val="center"/>
        <w:tblBorders>
          <w:top w:val="single" w:sz="6" w:space="0" w:color="000000"/>
          <w:left w:val="single" w:sz="6" w:space="0" w:color="000000"/>
          <w:bottom w:val="single" w:sz="2" w:space="0" w:color="000000"/>
          <w:right w:val="single" w:sz="2" w:space="0" w:color="000000"/>
          <w:insideH w:val="single" w:sz="2" w:space="0" w:color="000000"/>
          <w:insideV w:val="single" w:sz="2" w:space="0" w:color="000000"/>
        </w:tblBorders>
        <w:shd w:val="pct15" w:color="auto" w:fill="auto"/>
        <w:tblCellMar>
          <w:left w:w="0" w:type="dxa"/>
          <w:right w:w="0" w:type="dxa"/>
        </w:tblCellMar>
        <w:tblLook w:val="04A0" w:firstRow="1" w:lastRow="0" w:firstColumn="1" w:lastColumn="0" w:noHBand="0" w:noVBand="1"/>
      </w:tblPr>
      <w:tblGrid>
        <w:gridCol w:w="1265"/>
        <w:gridCol w:w="1182"/>
        <w:gridCol w:w="2100"/>
        <w:gridCol w:w="1745"/>
        <w:gridCol w:w="1460"/>
        <w:gridCol w:w="1597"/>
      </w:tblGrid>
      <w:tr w:rsidR="00ED13EF" w:rsidRPr="00284D2C" w14:paraId="2524AB1C" w14:textId="5DFBCD88" w:rsidTr="004E4A27">
        <w:trPr>
          <w:cantSplit/>
          <w:tblHeader/>
          <w:jc w:val="center"/>
        </w:trPr>
        <w:tc>
          <w:tcPr>
            <w:tcW w:w="677" w:type="pct"/>
            <w:tcBorders>
              <w:top w:val="single" w:sz="6" w:space="0" w:color="000000"/>
              <w:left w:val="single" w:sz="6" w:space="0" w:color="000000"/>
              <w:bottom w:val="single" w:sz="2" w:space="0" w:color="000000"/>
              <w:right w:val="single" w:sz="2" w:space="0" w:color="000000"/>
            </w:tcBorders>
            <w:shd w:val="pct15" w:color="auto" w:fill="auto"/>
            <w:tcMar>
              <w:top w:w="0" w:type="dxa"/>
              <w:left w:w="60" w:type="dxa"/>
              <w:bottom w:w="0" w:type="dxa"/>
              <w:right w:w="60" w:type="dxa"/>
            </w:tcMar>
            <w:vAlign w:val="bottom"/>
            <w:hideMark/>
          </w:tcPr>
          <w:p w14:paraId="61B7FAFA" w14:textId="77777777" w:rsidR="00ED13EF" w:rsidRPr="00FB7F5D" w:rsidRDefault="00ED13EF" w:rsidP="004E4A27">
            <w:pPr>
              <w:jc w:val="center"/>
              <w:rPr>
                <w:b/>
              </w:rPr>
            </w:pPr>
            <w:bookmarkStart w:id="268" w:name="_Toc14357371"/>
            <w:bookmarkStart w:id="269" w:name="_Toc14357515"/>
            <w:bookmarkStart w:id="270" w:name="_Toc14414532"/>
            <w:bookmarkStart w:id="271" w:name="_Toc14415256"/>
            <w:bookmarkStart w:id="272" w:name="_Toc14415344"/>
            <w:bookmarkStart w:id="273" w:name="_Toc14427251"/>
            <w:bookmarkStart w:id="274" w:name="_Toc14427496"/>
            <w:r w:rsidRPr="00FB7F5D">
              <w:rPr>
                <w:b/>
              </w:rPr>
              <w:t>Patient ID</w:t>
            </w:r>
            <w:bookmarkEnd w:id="268"/>
            <w:bookmarkEnd w:id="269"/>
            <w:bookmarkEnd w:id="270"/>
            <w:bookmarkEnd w:id="271"/>
            <w:bookmarkEnd w:id="272"/>
            <w:bookmarkEnd w:id="273"/>
            <w:bookmarkEnd w:id="274"/>
          </w:p>
        </w:tc>
        <w:tc>
          <w:tcPr>
            <w:tcW w:w="632" w:type="pct"/>
            <w:tcBorders>
              <w:top w:val="single" w:sz="6" w:space="0" w:color="000000"/>
              <w:left w:val="single" w:sz="2" w:space="0" w:color="000000"/>
              <w:bottom w:val="single" w:sz="2" w:space="0" w:color="000000"/>
              <w:right w:val="single" w:sz="2" w:space="0" w:color="000000"/>
            </w:tcBorders>
            <w:shd w:val="pct15" w:color="auto" w:fill="auto"/>
            <w:vAlign w:val="bottom"/>
            <w:hideMark/>
          </w:tcPr>
          <w:p w14:paraId="6A243949" w14:textId="77777777" w:rsidR="00ED13EF" w:rsidRPr="00FB7F5D" w:rsidRDefault="00ED13EF" w:rsidP="004E4A27">
            <w:pPr>
              <w:jc w:val="center"/>
              <w:rPr>
                <w:b/>
              </w:rPr>
            </w:pPr>
            <w:bookmarkStart w:id="275" w:name="_Toc14357372"/>
            <w:bookmarkStart w:id="276" w:name="_Toc14357516"/>
            <w:bookmarkStart w:id="277" w:name="_Toc14414533"/>
            <w:bookmarkStart w:id="278" w:name="_Toc14415257"/>
            <w:bookmarkStart w:id="279" w:name="_Toc14415345"/>
            <w:bookmarkStart w:id="280" w:name="_Toc14427252"/>
            <w:bookmarkStart w:id="281" w:name="_Toc14427497"/>
            <w:r w:rsidRPr="00FB7F5D">
              <w:rPr>
                <w:b/>
              </w:rPr>
              <w:t>Days Post Procedure</w:t>
            </w:r>
            <w:bookmarkEnd w:id="275"/>
            <w:bookmarkEnd w:id="276"/>
            <w:bookmarkEnd w:id="277"/>
            <w:bookmarkEnd w:id="278"/>
            <w:bookmarkEnd w:id="279"/>
            <w:bookmarkEnd w:id="280"/>
            <w:bookmarkEnd w:id="281"/>
          </w:p>
        </w:tc>
        <w:tc>
          <w:tcPr>
            <w:tcW w:w="1123" w:type="pct"/>
            <w:tcBorders>
              <w:top w:val="single" w:sz="6" w:space="0" w:color="000000"/>
              <w:left w:val="single" w:sz="2" w:space="0" w:color="000000"/>
              <w:bottom w:val="single" w:sz="2" w:space="0" w:color="000000"/>
              <w:right w:val="single" w:sz="2" w:space="0" w:color="000000"/>
            </w:tcBorders>
            <w:shd w:val="pct15" w:color="auto" w:fill="auto"/>
            <w:vAlign w:val="bottom"/>
            <w:hideMark/>
          </w:tcPr>
          <w:p w14:paraId="0AB69803" w14:textId="06765525" w:rsidR="00ED13EF" w:rsidRPr="00FB7F5D" w:rsidRDefault="00ED13EF" w:rsidP="004E4A27">
            <w:pPr>
              <w:jc w:val="center"/>
              <w:rPr>
                <w:b/>
              </w:rPr>
            </w:pPr>
            <w:bookmarkStart w:id="282" w:name="_Toc14357373"/>
            <w:bookmarkStart w:id="283" w:name="_Toc14357517"/>
            <w:bookmarkStart w:id="284" w:name="_Toc14414534"/>
            <w:bookmarkStart w:id="285" w:name="_Toc14415258"/>
            <w:bookmarkStart w:id="286" w:name="_Toc14415346"/>
            <w:bookmarkStart w:id="287" w:name="_Toc14427253"/>
            <w:bookmarkStart w:id="288" w:name="_Toc14427498"/>
            <w:commentRangeStart w:id="289"/>
            <w:r>
              <w:rPr>
                <w:b/>
              </w:rPr>
              <w:t xml:space="preserve">Categorical </w:t>
            </w:r>
            <w:r w:rsidRPr="00FB7F5D">
              <w:rPr>
                <w:b/>
              </w:rPr>
              <w:t>Cause of Death</w:t>
            </w:r>
            <w:bookmarkEnd w:id="282"/>
            <w:bookmarkEnd w:id="283"/>
            <w:bookmarkEnd w:id="284"/>
            <w:bookmarkEnd w:id="285"/>
            <w:bookmarkEnd w:id="286"/>
            <w:bookmarkEnd w:id="287"/>
            <w:bookmarkEnd w:id="288"/>
            <w:commentRangeEnd w:id="289"/>
            <w:r w:rsidR="003C308B" w:rsidRPr="00FB7F5D">
              <w:rPr>
                <w:rStyle w:val="CommentReference"/>
                <w:b/>
                <w:sz w:val="22"/>
                <w:szCs w:val="22"/>
              </w:rPr>
              <w:commentReference w:id="289"/>
            </w:r>
          </w:p>
        </w:tc>
        <w:tc>
          <w:tcPr>
            <w:tcW w:w="933" w:type="pct"/>
            <w:tcBorders>
              <w:top w:val="single" w:sz="6" w:space="0" w:color="000000"/>
              <w:left w:val="single" w:sz="2" w:space="0" w:color="000000"/>
              <w:bottom w:val="single" w:sz="2" w:space="0" w:color="000000"/>
              <w:right w:val="single" w:sz="2" w:space="0" w:color="000000"/>
            </w:tcBorders>
            <w:shd w:val="pct15" w:color="auto" w:fill="auto"/>
            <w:vAlign w:val="bottom"/>
          </w:tcPr>
          <w:p w14:paraId="6B0AF5C4" w14:textId="7CF083E5" w:rsidR="00ED13EF" w:rsidRPr="00FB7F5D" w:rsidRDefault="00ED13EF" w:rsidP="004E4A27">
            <w:pPr>
              <w:jc w:val="center"/>
              <w:rPr>
                <w:b/>
              </w:rPr>
            </w:pPr>
            <w:commentRangeStart w:id="290"/>
            <w:r>
              <w:rPr>
                <w:b/>
              </w:rPr>
              <w:t>If cardiovascular,</w:t>
            </w:r>
            <w:r w:rsidR="004E4A27">
              <w:rPr>
                <w:b/>
              </w:rPr>
              <w:t xml:space="preserve"> primary reason</w:t>
            </w:r>
            <w:commentRangeEnd w:id="290"/>
            <w:r w:rsidR="00FF101C" w:rsidRPr="00FB7F5D">
              <w:rPr>
                <w:rStyle w:val="CommentReference"/>
                <w:b/>
                <w:sz w:val="22"/>
                <w:szCs w:val="22"/>
              </w:rPr>
              <w:commentReference w:id="290"/>
            </w:r>
          </w:p>
        </w:tc>
        <w:tc>
          <w:tcPr>
            <w:tcW w:w="781" w:type="pct"/>
            <w:tcBorders>
              <w:top w:val="single" w:sz="6" w:space="0" w:color="000000"/>
              <w:left w:val="single" w:sz="2" w:space="0" w:color="000000"/>
              <w:bottom w:val="single" w:sz="2" w:space="0" w:color="000000"/>
              <w:right w:val="single" w:sz="2" w:space="0" w:color="000000"/>
            </w:tcBorders>
            <w:shd w:val="pct15" w:color="auto" w:fill="auto"/>
            <w:vAlign w:val="bottom"/>
            <w:hideMark/>
          </w:tcPr>
          <w:p w14:paraId="19F2738C" w14:textId="16022325" w:rsidR="00ED13EF" w:rsidRPr="00FB7F5D" w:rsidRDefault="00ED13EF" w:rsidP="004E4A27">
            <w:pPr>
              <w:jc w:val="center"/>
              <w:rPr>
                <w:b/>
              </w:rPr>
            </w:pPr>
            <w:bookmarkStart w:id="291" w:name="_Toc14357374"/>
            <w:bookmarkStart w:id="292" w:name="_Toc14357518"/>
            <w:bookmarkStart w:id="293" w:name="_Toc14414535"/>
            <w:bookmarkStart w:id="294" w:name="_Toc14415259"/>
            <w:bookmarkStart w:id="295" w:name="_Toc14415347"/>
            <w:bookmarkStart w:id="296" w:name="_Toc14427254"/>
            <w:bookmarkStart w:id="297" w:name="_Toc14427499"/>
            <w:r w:rsidRPr="00FB7F5D">
              <w:rPr>
                <w:b/>
              </w:rPr>
              <w:t xml:space="preserve">Relationship </w:t>
            </w:r>
            <w:proofErr w:type="gramStart"/>
            <w:r w:rsidRPr="00FB7F5D">
              <w:rPr>
                <w:b/>
              </w:rPr>
              <w:t>to</w:t>
            </w:r>
            <w:proofErr w:type="gramEnd"/>
            <w:r w:rsidRPr="00FB7F5D">
              <w:rPr>
                <w:b/>
              </w:rPr>
              <w:t xml:space="preserve"> </w:t>
            </w:r>
            <w:r>
              <w:rPr>
                <w:b/>
              </w:rPr>
              <w:t xml:space="preserve">the </w:t>
            </w:r>
            <w:r w:rsidRPr="00FB7F5D">
              <w:rPr>
                <w:b/>
              </w:rPr>
              <w:t>Study Device</w:t>
            </w:r>
            <w:bookmarkEnd w:id="291"/>
            <w:bookmarkEnd w:id="292"/>
            <w:bookmarkEnd w:id="293"/>
            <w:bookmarkEnd w:id="294"/>
            <w:bookmarkEnd w:id="295"/>
            <w:bookmarkEnd w:id="296"/>
            <w:bookmarkEnd w:id="297"/>
          </w:p>
        </w:tc>
        <w:tc>
          <w:tcPr>
            <w:tcW w:w="854" w:type="pct"/>
            <w:tcBorders>
              <w:top w:val="single" w:sz="6" w:space="0" w:color="000000"/>
              <w:left w:val="single" w:sz="2" w:space="0" w:color="000000"/>
              <w:bottom w:val="single" w:sz="2" w:space="0" w:color="000000"/>
              <w:right w:val="single" w:sz="2" w:space="0" w:color="000000"/>
            </w:tcBorders>
            <w:shd w:val="pct15" w:color="auto" w:fill="auto"/>
            <w:vAlign w:val="bottom"/>
            <w:hideMark/>
          </w:tcPr>
          <w:p w14:paraId="05478E24" w14:textId="61AD33EA" w:rsidR="00ED13EF" w:rsidRPr="00FB7F5D" w:rsidRDefault="00ED13EF" w:rsidP="004E4A27">
            <w:pPr>
              <w:jc w:val="center"/>
              <w:rPr>
                <w:b/>
              </w:rPr>
            </w:pPr>
            <w:bookmarkStart w:id="298" w:name="_Toc14357375"/>
            <w:bookmarkStart w:id="299" w:name="_Toc14357519"/>
            <w:bookmarkStart w:id="300" w:name="_Toc14414536"/>
            <w:bookmarkStart w:id="301" w:name="_Toc14415260"/>
            <w:bookmarkStart w:id="302" w:name="_Toc14415348"/>
            <w:bookmarkStart w:id="303" w:name="_Toc14427255"/>
            <w:bookmarkStart w:id="304" w:name="_Toc14427500"/>
            <w:r w:rsidRPr="00FB7F5D">
              <w:rPr>
                <w:b/>
              </w:rPr>
              <w:t xml:space="preserve">Relationship </w:t>
            </w:r>
            <w:proofErr w:type="gramStart"/>
            <w:r w:rsidRPr="00FB7F5D">
              <w:rPr>
                <w:b/>
              </w:rPr>
              <w:t>to</w:t>
            </w:r>
            <w:proofErr w:type="gramEnd"/>
            <w:r w:rsidRPr="00FB7F5D">
              <w:rPr>
                <w:b/>
              </w:rPr>
              <w:t xml:space="preserve"> </w:t>
            </w:r>
            <w:r>
              <w:rPr>
                <w:b/>
              </w:rPr>
              <w:t xml:space="preserve">the </w:t>
            </w:r>
            <w:r w:rsidRPr="00FB7F5D">
              <w:rPr>
                <w:b/>
              </w:rPr>
              <w:t>Study Procedure</w:t>
            </w:r>
            <w:bookmarkEnd w:id="298"/>
            <w:bookmarkEnd w:id="299"/>
            <w:bookmarkEnd w:id="300"/>
            <w:bookmarkEnd w:id="301"/>
            <w:bookmarkEnd w:id="302"/>
            <w:bookmarkEnd w:id="303"/>
            <w:bookmarkEnd w:id="304"/>
          </w:p>
        </w:tc>
      </w:tr>
      <w:tr w:rsidR="00B8025A" w:rsidRPr="00284D2C" w14:paraId="3FB3D196" w14:textId="14D2D539" w:rsidTr="004E4A27">
        <w:trPr>
          <w:cantSplit/>
          <w:jc w:val="center"/>
        </w:trPr>
        <w:tc>
          <w:tcPr>
            <w:tcW w:w="677"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56BBD4BF" w14:textId="0D963237" w:rsidR="00B8025A" w:rsidRPr="00284D2C" w:rsidRDefault="00B8025A" w:rsidP="00B8025A">
            <w:pPr>
              <w:jc w:val="center"/>
            </w:pPr>
            <w:proofErr w:type="spellStart"/>
            <w:r>
              <w:rPr>
                <w:rFonts w:ascii="Calibri" w:hAnsi="Calibri" w:cs="Calibri"/>
              </w:rPr>
              <w:t>xxxxxxxxxx</w:t>
            </w:r>
            <w:proofErr w:type="spellEnd"/>
          </w:p>
        </w:tc>
        <w:tc>
          <w:tcPr>
            <w:tcW w:w="632" w:type="pct"/>
            <w:tcBorders>
              <w:top w:val="single" w:sz="2" w:space="0" w:color="000000"/>
              <w:left w:val="single" w:sz="2" w:space="0" w:color="000000"/>
              <w:bottom w:val="single" w:sz="2" w:space="0" w:color="000000"/>
              <w:right w:val="single" w:sz="2" w:space="0" w:color="000000"/>
            </w:tcBorders>
          </w:tcPr>
          <w:p w14:paraId="7EDD8C5C" w14:textId="56112678" w:rsidR="00B8025A" w:rsidRPr="00284D2C" w:rsidRDefault="00B8025A" w:rsidP="00B8025A">
            <w:pPr>
              <w:jc w:val="center"/>
            </w:pPr>
            <w:r>
              <w:rPr>
                <w:rFonts w:ascii="Calibri" w:hAnsi="Calibri"/>
              </w:rPr>
              <w:t>xx</w:t>
            </w:r>
          </w:p>
        </w:tc>
        <w:tc>
          <w:tcPr>
            <w:tcW w:w="1123" w:type="pct"/>
            <w:tcBorders>
              <w:top w:val="single" w:sz="2" w:space="0" w:color="000000"/>
              <w:left w:val="single" w:sz="2" w:space="0" w:color="000000"/>
              <w:bottom w:val="single" w:sz="2" w:space="0" w:color="000000"/>
              <w:right w:val="single" w:sz="2" w:space="0" w:color="000000"/>
            </w:tcBorders>
          </w:tcPr>
          <w:p w14:paraId="145E919F" w14:textId="6AFDB62A" w:rsidR="00B8025A" w:rsidRPr="00284D2C" w:rsidRDefault="00B8025A" w:rsidP="00B8025A">
            <w:pPr>
              <w:jc w:val="center"/>
            </w:pPr>
            <w:r>
              <w:rPr>
                <w:rFonts w:ascii="Calibri" w:hAnsi="Calibri"/>
              </w:rPr>
              <w:t>xx</w:t>
            </w:r>
          </w:p>
        </w:tc>
        <w:tc>
          <w:tcPr>
            <w:tcW w:w="933" w:type="pct"/>
            <w:tcBorders>
              <w:top w:val="single" w:sz="2" w:space="0" w:color="000000"/>
              <w:left w:val="single" w:sz="2" w:space="0" w:color="000000"/>
              <w:bottom w:val="single" w:sz="2" w:space="0" w:color="000000"/>
              <w:right w:val="single" w:sz="2" w:space="0" w:color="000000"/>
            </w:tcBorders>
          </w:tcPr>
          <w:p w14:paraId="7DA189F4" w14:textId="22424AAB" w:rsidR="00B8025A" w:rsidRPr="00284D2C" w:rsidRDefault="00B8025A" w:rsidP="00B8025A">
            <w:pPr>
              <w:jc w:val="center"/>
            </w:pPr>
            <w:r>
              <w:rPr>
                <w:rFonts w:ascii="Calibri" w:hAnsi="Calibri"/>
              </w:rPr>
              <w:t>Cardiovascular (CV)</w:t>
            </w:r>
          </w:p>
        </w:tc>
        <w:tc>
          <w:tcPr>
            <w:tcW w:w="781" w:type="pct"/>
            <w:tcBorders>
              <w:top w:val="single" w:sz="2" w:space="0" w:color="000000"/>
              <w:left w:val="single" w:sz="2" w:space="0" w:color="000000"/>
              <w:bottom w:val="single" w:sz="2" w:space="0" w:color="000000"/>
              <w:right w:val="single" w:sz="2" w:space="0" w:color="000000"/>
            </w:tcBorders>
          </w:tcPr>
          <w:p w14:paraId="0B053F55" w14:textId="64373AB1" w:rsidR="00B8025A" w:rsidRPr="00284D2C" w:rsidRDefault="00B8025A" w:rsidP="00B8025A">
            <w:pPr>
              <w:jc w:val="center"/>
            </w:pPr>
            <w:r>
              <w:rPr>
                <w:rFonts w:ascii="Calibri" w:hAnsi="Calibri"/>
              </w:rPr>
              <w:t>xxx</w:t>
            </w:r>
          </w:p>
        </w:tc>
        <w:tc>
          <w:tcPr>
            <w:tcW w:w="854" w:type="pct"/>
            <w:tcBorders>
              <w:top w:val="single" w:sz="2" w:space="0" w:color="000000"/>
              <w:left w:val="single" w:sz="2" w:space="0" w:color="000000"/>
              <w:bottom w:val="single" w:sz="2" w:space="0" w:color="000000"/>
              <w:right w:val="single" w:sz="2" w:space="0" w:color="000000"/>
            </w:tcBorders>
          </w:tcPr>
          <w:p w14:paraId="635B46B1" w14:textId="35D37776" w:rsidR="00B8025A" w:rsidRPr="00284D2C" w:rsidRDefault="00B8025A" w:rsidP="00B8025A">
            <w:pPr>
              <w:jc w:val="center"/>
            </w:pPr>
            <w:r>
              <w:rPr>
                <w:rFonts w:ascii="Calibri" w:hAnsi="Calibri"/>
              </w:rPr>
              <w:t>Not related</w:t>
            </w:r>
          </w:p>
        </w:tc>
      </w:tr>
      <w:tr w:rsidR="00B8025A" w:rsidRPr="00284D2C" w14:paraId="4840C544" w14:textId="77777777" w:rsidTr="004E4A27">
        <w:trPr>
          <w:cantSplit/>
          <w:jc w:val="center"/>
        </w:trPr>
        <w:tc>
          <w:tcPr>
            <w:tcW w:w="677"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3A8FA18D" w14:textId="0C9AB792" w:rsidR="00B8025A" w:rsidRPr="00284D2C" w:rsidRDefault="00B8025A" w:rsidP="00B8025A">
            <w:pPr>
              <w:jc w:val="center"/>
            </w:pPr>
            <w:r>
              <w:rPr>
                <w:rFonts w:ascii="Calibri" w:hAnsi="Calibri" w:cs="Calibri"/>
              </w:rPr>
              <w:t xml:space="preserve"> </w:t>
            </w:r>
            <w:proofErr w:type="spellStart"/>
            <w:r>
              <w:rPr>
                <w:rFonts w:ascii="Calibri" w:hAnsi="Calibri" w:cs="Calibri"/>
              </w:rPr>
              <w:t>xxxxxxxxxx</w:t>
            </w:r>
            <w:proofErr w:type="spellEnd"/>
          </w:p>
        </w:tc>
        <w:tc>
          <w:tcPr>
            <w:tcW w:w="632" w:type="pct"/>
            <w:tcBorders>
              <w:top w:val="single" w:sz="2" w:space="0" w:color="000000"/>
              <w:left w:val="single" w:sz="2" w:space="0" w:color="000000"/>
              <w:bottom w:val="single" w:sz="2" w:space="0" w:color="000000"/>
              <w:right w:val="single" w:sz="2" w:space="0" w:color="000000"/>
            </w:tcBorders>
          </w:tcPr>
          <w:p w14:paraId="333563AF" w14:textId="26811D61" w:rsidR="00B8025A" w:rsidRPr="00284D2C" w:rsidRDefault="00B8025A" w:rsidP="00B8025A">
            <w:pPr>
              <w:jc w:val="center"/>
            </w:pPr>
            <w:r>
              <w:rPr>
                <w:rFonts w:ascii="Calibri" w:hAnsi="Calibri"/>
              </w:rPr>
              <w:t>xx</w:t>
            </w:r>
          </w:p>
        </w:tc>
        <w:tc>
          <w:tcPr>
            <w:tcW w:w="1123" w:type="pct"/>
            <w:tcBorders>
              <w:top w:val="single" w:sz="2" w:space="0" w:color="000000"/>
              <w:left w:val="single" w:sz="2" w:space="0" w:color="000000"/>
              <w:bottom w:val="single" w:sz="2" w:space="0" w:color="000000"/>
              <w:right w:val="single" w:sz="2" w:space="0" w:color="000000"/>
            </w:tcBorders>
          </w:tcPr>
          <w:p w14:paraId="223DF2AA" w14:textId="4250D4B3" w:rsidR="00B8025A" w:rsidRPr="00284D2C" w:rsidRDefault="00B8025A" w:rsidP="00B8025A">
            <w:pPr>
              <w:jc w:val="center"/>
            </w:pPr>
            <w:r>
              <w:rPr>
                <w:rFonts w:ascii="Calibri" w:hAnsi="Calibri"/>
              </w:rPr>
              <w:t>xx</w:t>
            </w:r>
          </w:p>
        </w:tc>
        <w:tc>
          <w:tcPr>
            <w:tcW w:w="933" w:type="pct"/>
            <w:tcBorders>
              <w:top w:val="single" w:sz="2" w:space="0" w:color="000000"/>
              <w:left w:val="single" w:sz="2" w:space="0" w:color="000000"/>
              <w:bottom w:val="single" w:sz="2" w:space="0" w:color="000000"/>
              <w:right w:val="single" w:sz="2" w:space="0" w:color="000000"/>
            </w:tcBorders>
          </w:tcPr>
          <w:p w14:paraId="3D931F2D" w14:textId="31FCB54A" w:rsidR="00B8025A" w:rsidRPr="00284D2C" w:rsidRDefault="00B8025A" w:rsidP="00B8025A">
            <w:pPr>
              <w:jc w:val="center"/>
            </w:pPr>
            <w:r>
              <w:rPr>
                <w:rFonts w:ascii="Calibri" w:hAnsi="Calibri"/>
              </w:rPr>
              <w:t>Non-cardiovascular (</w:t>
            </w:r>
            <w:proofErr w:type="gramStart"/>
            <w:r>
              <w:rPr>
                <w:rFonts w:ascii="Calibri" w:hAnsi="Calibri"/>
              </w:rPr>
              <w:t>Non-CV</w:t>
            </w:r>
            <w:proofErr w:type="gramEnd"/>
            <w:r>
              <w:rPr>
                <w:rFonts w:ascii="Calibri" w:hAnsi="Calibri"/>
              </w:rPr>
              <w:t>)</w:t>
            </w:r>
          </w:p>
        </w:tc>
        <w:tc>
          <w:tcPr>
            <w:tcW w:w="781" w:type="pct"/>
            <w:tcBorders>
              <w:top w:val="single" w:sz="2" w:space="0" w:color="000000"/>
              <w:left w:val="single" w:sz="2" w:space="0" w:color="000000"/>
              <w:bottom w:val="single" w:sz="2" w:space="0" w:color="000000"/>
              <w:right w:val="single" w:sz="2" w:space="0" w:color="000000"/>
            </w:tcBorders>
          </w:tcPr>
          <w:p w14:paraId="501FDCC2" w14:textId="46C39EB1" w:rsidR="00B8025A" w:rsidRPr="00284D2C" w:rsidRDefault="00B8025A" w:rsidP="00B8025A">
            <w:pPr>
              <w:jc w:val="center"/>
            </w:pPr>
            <w:r>
              <w:rPr>
                <w:rFonts w:ascii="Calibri" w:hAnsi="Calibri"/>
              </w:rPr>
              <w:t>xxx</w:t>
            </w:r>
          </w:p>
        </w:tc>
        <w:tc>
          <w:tcPr>
            <w:tcW w:w="854" w:type="pct"/>
            <w:tcBorders>
              <w:top w:val="single" w:sz="2" w:space="0" w:color="000000"/>
              <w:left w:val="single" w:sz="2" w:space="0" w:color="000000"/>
              <w:bottom w:val="single" w:sz="2" w:space="0" w:color="000000"/>
              <w:right w:val="single" w:sz="2" w:space="0" w:color="000000"/>
            </w:tcBorders>
          </w:tcPr>
          <w:p w14:paraId="7164EF64" w14:textId="59ABB8BA" w:rsidR="00B8025A" w:rsidRPr="00284D2C" w:rsidRDefault="00B8025A" w:rsidP="00B8025A">
            <w:pPr>
              <w:jc w:val="center"/>
            </w:pPr>
            <w:r>
              <w:rPr>
                <w:rFonts w:ascii="Calibri" w:hAnsi="Calibri"/>
              </w:rPr>
              <w:t>Unlikely related</w:t>
            </w:r>
          </w:p>
        </w:tc>
      </w:tr>
      <w:tr w:rsidR="00B8025A" w:rsidRPr="00284D2C" w14:paraId="25BD9A84" w14:textId="77777777" w:rsidTr="004E4A27">
        <w:trPr>
          <w:cantSplit/>
          <w:jc w:val="center"/>
        </w:trPr>
        <w:tc>
          <w:tcPr>
            <w:tcW w:w="677"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2B53D025" w14:textId="2BDA9BE7" w:rsidR="00B8025A" w:rsidRPr="00284D2C" w:rsidRDefault="00B8025A" w:rsidP="00B8025A">
            <w:pPr>
              <w:jc w:val="center"/>
            </w:pPr>
            <w:r>
              <w:rPr>
                <w:rFonts w:ascii="Calibri" w:hAnsi="Calibri" w:cs="Calibri"/>
              </w:rPr>
              <w:t xml:space="preserve"> </w:t>
            </w:r>
          </w:p>
        </w:tc>
        <w:tc>
          <w:tcPr>
            <w:tcW w:w="632" w:type="pct"/>
            <w:tcBorders>
              <w:top w:val="single" w:sz="2" w:space="0" w:color="000000"/>
              <w:left w:val="single" w:sz="2" w:space="0" w:color="000000"/>
              <w:bottom w:val="single" w:sz="2" w:space="0" w:color="000000"/>
              <w:right w:val="single" w:sz="2" w:space="0" w:color="000000"/>
            </w:tcBorders>
          </w:tcPr>
          <w:p w14:paraId="4964EE50" w14:textId="77777777" w:rsidR="00B8025A" w:rsidRPr="00284D2C" w:rsidRDefault="00B8025A" w:rsidP="00B8025A">
            <w:pPr>
              <w:jc w:val="center"/>
            </w:pPr>
          </w:p>
        </w:tc>
        <w:tc>
          <w:tcPr>
            <w:tcW w:w="1123" w:type="pct"/>
            <w:tcBorders>
              <w:top w:val="single" w:sz="2" w:space="0" w:color="000000"/>
              <w:left w:val="single" w:sz="2" w:space="0" w:color="000000"/>
              <w:bottom w:val="single" w:sz="2" w:space="0" w:color="000000"/>
              <w:right w:val="single" w:sz="2" w:space="0" w:color="000000"/>
            </w:tcBorders>
          </w:tcPr>
          <w:p w14:paraId="401748DB" w14:textId="77777777" w:rsidR="00B8025A" w:rsidRPr="00284D2C" w:rsidRDefault="00B8025A" w:rsidP="00B8025A">
            <w:pPr>
              <w:jc w:val="center"/>
            </w:pPr>
          </w:p>
        </w:tc>
        <w:tc>
          <w:tcPr>
            <w:tcW w:w="933" w:type="pct"/>
            <w:tcBorders>
              <w:top w:val="single" w:sz="2" w:space="0" w:color="000000"/>
              <w:left w:val="single" w:sz="2" w:space="0" w:color="000000"/>
              <w:bottom w:val="single" w:sz="2" w:space="0" w:color="000000"/>
              <w:right w:val="single" w:sz="2" w:space="0" w:color="000000"/>
            </w:tcBorders>
          </w:tcPr>
          <w:p w14:paraId="5852D292" w14:textId="77777777" w:rsidR="00B8025A" w:rsidRPr="00284D2C" w:rsidRDefault="00B8025A" w:rsidP="00B8025A">
            <w:pPr>
              <w:jc w:val="center"/>
            </w:pPr>
          </w:p>
        </w:tc>
        <w:tc>
          <w:tcPr>
            <w:tcW w:w="781" w:type="pct"/>
            <w:tcBorders>
              <w:top w:val="single" w:sz="2" w:space="0" w:color="000000"/>
              <w:left w:val="single" w:sz="2" w:space="0" w:color="000000"/>
              <w:bottom w:val="single" w:sz="2" w:space="0" w:color="000000"/>
              <w:right w:val="single" w:sz="2" w:space="0" w:color="000000"/>
            </w:tcBorders>
          </w:tcPr>
          <w:p w14:paraId="7C652325" w14:textId="77777777" w:rsidR="00B8025A" w:rsidRPr="00284D2C" w:rsidRDefault="00B8025A" w:rsidP="00B8025A">
            <w:pPr>
              <w:jc w:val="center"/>
            </w:pPr>
          </w:p>
        </w:tc>
        <w:tc>
          <w:tcPr>
            <w:tcW w:w="854" w:type="pct"/>
            <w:tcBorders>
              <w:top w:val="single" w:sz="2" w:space="0" w:color="000000"/>
              <w:left w:val="single" w:sz="2" w:space="0" w:color="000000"/>
              <w:bottom w:val="single" w:sz="2" w:space="0" w:color="000000"/>
              <w:right w:val="single" w:sz="2" w:space="0" w:color="000000"/>
            </w:tcBorders>
          </w:tcPr>
          <w:p w14:paraId="4F024929" w14:textId="7C9BA8B5" w:rsidR="00B8025A" w:rsidRPr="00284D2C" w:rsidRDefault="00B8025A" w:rsidP="00B8025A">
            <w:pPr>
              <w:jc w:val="center"/>
            </w:pPr>
            <w:r>
              <w:rPr>
                <w:rFonts w:ascii="Calibri" w:hAnsi="Calibri"/>
              </w:rPr>
              <w:t>Possibly related</w:t>
            </w:r>
          </w:p>
        </w:tc>
      </w:tr>
      <w:tr w:rsidR="00B8025A" w:rsidRPr="00284D2C" w14:paraId="3606C215" w14:textId="77777777" w:rsidTr="004E4A27">
        <w:trPr>
          <w:cantSplit/>
          <w:jc w:val="center"/>
        </w:trPr>
        <w:tc>
          <w:tcPr>
            <w:tcW w:w="677"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11612FD3" w14:textId="7AA42601" w:rsidR="00B8025A" w:rsidRPr="00284D2C" w:rsidRDefault="00B8025A" w:rsidP="00B8025A">
            <w:pPr>
              <w:jc w:val="center"/>
            </w:pPr>
            <w:r>
              <w:rPr>
                <w:rFonts w:ascii="Calibri" w:hAnsi="Calibri"/>
              </w:rPr>
              <w:t xml:space="preserve"> </w:t>
            </w:r>
          </w:p>
        </w:tc>
        <w:tc>
          <w:tcPr>
            <w:tcW w:w="632" w:type="pct"/>
            <w:tcBorders>
              <w:top w:val="single" w:sz="2" w:space="0" w:color="000000"/>
              <w:left w:val="single" w:sz="2" w:space="0" w:color="000000"/>
              <w:bottom w:val="single" w:sz="2" w:space="0" w:color="000000"/>
              <w:right w:val="single" w:sz="2" w:space="0" w:color="000000"/>
            </w:tcBorders>
          </w:tcPr>
          <w:p w14:paraId="5874631B" w14:textId="77777777" w:rsidR="00B8025A" w:rsidRPr="00284D2C" w:rsidRDefault="00B8025A" w:rsidP="00B8025A">
            <w:pPr>
              <w:jc w:val="center"/>
            </w:pPr>
          </w:p>
        </w:tc>
        <w:tc>
          <w:tcPr>
            <w:tcW w:w="1123" w:type="pct"/>
            <w:tcBorders>
              <w:top w:val="single" w:sz="2" w:space="0" w:color="000000"/>
              <w:left w:val="single" w:sz="2" w:space="0" w:color="000000"/>
              <w:bottom w:val="single" w:sz="2" w:space="0" w:color="000000"/>
              <w:right w:val="single" w:sz="2" w:space="0" w:color="000000"/>
            </w:tcBorders>
          </w:tcPr>
          <w:p w14:paraId="040AD828" w14:textId="77777777" w:rsidR="00B8025A" w:rsidRPr="00284D2C" w:rsidRDefault="00B8025A" w:rsidP="00B8025A">
            <w:pPr>
              <w:jc w:val="center"/>
            </w:pPr>
          </w:p>
        </w:tc>
        <w:tc>
          <w:tcPr>
            <w:tcW w:w="933" w:type="pct"/>
            <w:tcBorders>
              <w:top w:val="single" w:sz="2" w:space="0" w:color="000000"/>
              <w:left w:val="single" w:sz="2" w:space="0" w:color="000000"/>
              <w:bottom w:val="single" w:sz="2" w:space="0" w:color="000000"/>
              <w:right w:val="single" w:sz="2" w:space="0" w:color="000000"/>
            </w:tcBorders>
          </w:tcPr>
          <w:p w14:paraId="2F1325BD" w14:textId="77777777" w:rsidR="00B8025A" w:rsidRPr="00284D2C" w:rsidRDefault="00B8025A" w:rsidP="00B8025A">
            <w:pPr>
              <w:jc w:val="center"/>
            </w:pPr>
          </w:p>
        </w:tc>
        <w:tc>
          <w:tcPr>
            <w:tcW w:w="781" w:type="pct"/>
            <w:tcBorders>
              <w:top w:val="single" w:sz="2" w:space="0" w:color="000000"/>
              <w:left w:val="single" w:sz="2" w:space="0" w:color="000000"/>
              <w:bottom w:val="single" w:sz="2" w:space="0" w:color="000000"/>
              <w:right w:val="single" w:sz="2" w:space="0" w:color="000000"/>
            </w:tcBorders>
          </w:tcPr>
          <w:p w14:paraId="0C9B87C6" w14:textId="77777777" w:rsidR="00B8025A" w:rsidRPr="00284D2C" w:rsidRDefault="00B8025A" w:rsidP="00B8025A">
            <w:pPr>
              <w:jc w:val="center"/>
            </w:pPr>
          </w:p>
        </w:tc>
        <w:tc>
          <w:tcPr>
            <w:tcW w:w="854" w:type="pct"/>
            <w:tcBorders>
              <w:top w:val="single" w:sz="2" w:space="0" w:color="000000"/>
              <w:left w:val="single" w:sz="2" w:space="0" w:color="000000"/>
              <w:bottom w:val="single" w:sz="2" w:space="0" w:color="000000"/>
              <w:right w:val="single" w:sz="2" w:space="0" w:color="000000"/>
            </w:tcBorders>
          </w:tcPr>
          <w:p w14:paraId="45B46EAD" w14:textId="0652F71E" w:rsidR="00B8025A" w:rsidRPr="00284D2C" w:rsidRDefault="00B8025A" w:rsidP="00B8025A">
            <w:pPr>
              <w:jc w:val="center"/>
            </w:pPr>
            <w:r>
              <w:rPr>
                <w:rFonts w:ascii="Calibri" w:hAnsi="Calibri"/>
              </w:rPr>
              <w:t>Probably related</w:t>
            </w:r>
          </w:p>
        </w:tc>
      </w:tr>
      <w:tr w:rsidR="00B8025A" w:rsidRPr="00284D2C" w14:paraId="2D41D006" w14:textId="77777777" w:rsidTr="004E4A27">
        <w:trPr>
          <w:cantSplit/>
          <w:jc w:val="center"/>
        </w:trPr>
        <w:tc>
          <w:tcPr>
            <w:tcW w:w="677"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01209A50" w14:textId="37DEEC07" w:rsidR="00B8025A" w:rsidRPr="00284D2C" w:rsidRDefault="00B8025A" w:rsidP="00B8025A">
            <w:pPr>
              <w:jc w:val="center"/>
            </w:pPr>
            <w:r>
              <w:rPr>
                <w:rFonts w:ascii="Calibri" w:hAnsi="Calibri"/>
              </w:rPr>
              <w:t xml:space="preserve"> </w:t>
            </w:r>
          </w:p>
        </w:tc>
        <w:tc>
          <w:tcPr>
            <w:tcW w:w="632" w:type="pct"/>
            <w:tcBorders>
              <w:top w:val="single" w:sz="2" w:space="0" w:color="000000"/>
              <w:left w:val="single" w:sz="2" w:space="0" w:color="000000"/>
              <w:bottom w:val="single" w:sz="2" w:space="0" w:color="000000"/>
              <w:right w:val="single" w:sz="2" w:space="0" w:color="000000"/>
            </w:tcBorders>
          </w:tcPr>
          <w:p w14:paraId="5ACC908E" w14:textId="77777777" w:rsidR="00B8025A" w:rsidRPr="00284D2C" w:rsidRDefault="00B8025A" w:rsidP="00B8025A">
            <w:pPr>
              <w:jc w:val="center"/>
            </w:pPr>
          </w:p>
        </w:tc>
        <w:tc>
          <w:tcPr>
            <w:tcW w:w="1123" w:type="pct"/>
            <w:tcBorders>
              <w:top w:val="single" w:sz="2" w:space="0" w:color="000000"/>
              <w:left w:val="single" w:sz="2" w:space="0" w:color="000000"/>
              <w:bottom w:val="single" w:sz="2" w:space="0" w:color="000000"/>
              <w:right w:val="single" w:sz="2" w:space="0" w:color="000000"/>
            </w:tcBorders>
          </w:tcPr>
          <w:p w14:paraId="74D278D7" w14:textId="77777777" w:rsidR="00B8025A" w:rsidRPr="00284D2C" w:rsidRDefault="00B8025A" w:rsidP="00B8025A">
            <w:pPr>
              <w:jc w:val="center"/>
            </w:pPr>
          </w:p>
        </w:tc>
        <w:tc>
          <w:tcPr>
            <w:tcW w:w="933" w:type="pct"/>
            <w:tcBorders>
              <w:top w:val="single" w:sz="2" w:space="0" w:color="000000"/>
              <w:left w:val="single" w:sz="2" w:space="0" w:color="000000"/>
              <w:bottom w:val="single" w:sz="2" w:space="0" w:color="000000"/>
              <w:right w:val="single" w:sz="2" w:space="0" w:color="000000"/>
            </w:tcBorders>
          </w:tcPr>
          <w:p w14:paraId="4972D2EE" w14:textId="77777777" w:rsidR="00B8025A" w:rsidRPr="00284D2C" w:rsidRDefault="00B8025A" w:rsidP="00B8025A">
            <w:pPr>
              <w:jc w:val="center"/>
            </w:pPr>
          </w:p>
        </w:tc>
        <w:tc>
          <w:tcPr>
            <w:tcW w:w="781" w:type="pct"/>
            <w:tcBorders>
              <w:top w:val="single" w:sz="2" w:space="0" w:color="000000"/>
              <w:left w:val="single" w:sz="2" w:space="0" w:color="000000"/>
              <w:bottom w:val="single" w:sz="2" w:space="0" w:color="000000"/>
              <w:right w:val="single" w:sz="2" w:space="0" w:color="000000"/>
            </w:tcBorders>
          </w:tcPr>
          <w:p w14:paraId="5512D3FE" w14:textId="77777777" w:rsidR="00B8025A" w:rsidRPr="00284D2C" w:rsidRDefault="00B8025A" w:rsidP="00B8025A">
            <w:pPr>
              <w:jc w:val="center"/>
            </w:pPr>
          </w:p>
        </w:tc>
        <w:tc>
          <w:tcPr>
            <w:tcW w:w="854" w:type="pct"/>
            <w:tcBorders>
              <w:top w:val="single" w:sz="2" w:space="0" w:color="000000"/>
              <w:left w:val="single" w:sz="2" w:space="0" w:color="000000"/>
              <w:bottom w:val="single" w:sz="2" w:space="0" w:color="000000"/>
              <w:right w:val="single" w:sz="2" w:space="0" w:color="000000"/>
            </w:tcBorders>
          </w:tcPr>
          <w:p w14:paraId="4E5BA7D1" w14:textId="7E118FDF" w:rsidR="00B8025A" w:rsidRPr="00284D2C" w:rsidRDefault="00B8025A" w:rsidP="00B8025A">
            <w:pPr>
              <w:jc w:val="center"/>
            </w:pPr>
            <w:r>
              <w:rPr>
                <w:rFonts w:ascii="Calibri" w:hAnsi="Calibri"/>
              </w:rPr>
              <w:t>Related (causal relationship)</w:t>
            </w:r>
          </w:p>
        </w:tc>
      </w:tr>
      <w:tr w:rsidR="00ED13EF" w:rsidRPr="00284D2C" w14:paraId="659A4111" w14:textId="6D5EB88C" w:rsidTr="004E4A27">
        <w:trPr>
          <w:cantSplit/>
          <w:jc w:val="center"/>
        </w:trPr>
        <w:tc>
          <w:tcPr>
            <w:tcW w:w="677"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707C46CC" w14:textId="77777777" w:rsidR="00ED13EF" w:rsidRPr="00284D2C" w:rsidRDefault="00ED13EF" w:rsidP="00CC41FD">
            <w:pPr>
              <w:jc w:val="center"/>
            </w:pPr>
          </w:p>
        </w:tc>
        <w:tc>
          <w:tcPr>
            <w:tcW w:w="632" w:type="pct"/>
            <w:tcBorders>
              <w:top w:val="single" w:sz="2" w:space="0" w:color="000000"/>
              <w:left w:val="single" w:sz="2" w:space="0" w:color="000000"/>
              <w:bottom w:val="single" w:sz="2" w:space="0" w:color="000000"/>
              <w:right w:val="single" w:sz="2" w:space="0" w:color="000000"/>
            </w:tcBorders>
          </w:tcPr>
          <w:p w14:paraId="6AB5021C" w14:textId="77777777" w:rsidR="00ED13EF" w:rsidRPr="00284D2C" w:rsidRDefault="00ED13EF" w:rsidP="00CC41FD">
            <w:pPr>
              <w:jc w:val="center"/>
            </w:pPr>
          </w:p>
        </w:tc>
        <w:tc>
          <w:tcPr>
            <w:tcW w:w="1123" w:type="pct"/>
            <w:tcBorders>
              <w:top w:val="single" w:sz="2" w:space="0" w:color="000000"/>
              <w:left w:val="single" w:sz="2" w:space="0" w:color="000000"/>
              <w:bottom w:val="single" w:sz="2" w:space="0" w:color="000000"/>
              <w:right w:val="single" w:sz="2" w:space="0" w:color="000000"/>
            </w:tcBorders>
          </w:tcPr>
          <w:p w14:paraId="3D1ECBB5" w14:textId="77777777" w:rsidR="00ED13EF" w:rsidRPr="00284D2C" w:rsidRDefault="00ED13EF" w:rsidP="00CC41FD">
            <w:pPr>
              <w:jc w:val="center"/>
            </w:pPr>
          </w:p>
        </w:tc>
        <w:tc>
          <w:tcPr>
            <w:tcW w:w="933" w:type="pct"/>
            <w:tcBorders>
              <w:top w:val="single" w:sz="2" w:space="0" w:color="000000"/>
              <w:left w:val="single" w:sz="2" w:space="0" w:color="000000"/>
              <w:bottom w:val="single" w:sz="2" w:space="0" w:color="000000"/>
              <w:right w:val="single" w:sz="2" w:space="0" w:color="000000"/>
            </w:tcBorders>
          </w:tcPr>
          <w:p w14:paraId="41480952" w14:textId="77777777" w:rsidR="00ED13EF" w:rsidRPr="00284D2C" w:rsidRDefault="00ED13EF" w:rsidP="00CC41FD">
            <w:pPr>
              <w:jc w:val="center"/>
            </w:pPr>
          </w:p>
        </w:tc>
        <w:tc>
          <w:tcPr>
            <w:tcW w:w="781" w:type="pct"/>
            <w:tcBorders>
              <w:top w:val="single" w:sz="2" w:space="0" w:color="000000"/>
              <w:left w:val="single" w:sz="2" w:space="0" w:color="000000"/>
              <w:bottom w:val="single" w:sz="2" w:space="0" w:color="000000"/>
              <w:right w:val="single" w:sz="2" w:space="0" w:color="000000"/>
            </w:tcBorders>
          </w:tcPr>
          <w:p w14:paraId="6179A8EE" w14:textId="68633729" w:rsidR="00ED13EF" w:rsidRPr="00284D2C" w:rsidRDefault="00ED13EF" w:rsidP="00CC41FD">
            <w:pPr>
              <w:jc w:val="center"/>
            </w:pPr>
          </w:p>
        </w:tc>
        <w:tc>
          <w:tcPr>
            <w:tcW w:w="854" w:type="pct"/>
            <w:tcBorders>
              <w:top w:val="single" w:sz="2" w:space="0" w:color="000000"/>
              <w:left w:val="single" w:sz="2" w:space="0" w:color="000000"/>
              <w:bottom w:val="single" w:sz="2" w:space="0" w:color="000000"/>
              <w:right w:val="single" w:sz="2" w:space="0" w:color="000000"/>
            </w:tcBorders>
          </w:tcPr>
          <w:p w14:paraId="1352ABEC" w14:textId="77777777" w:rsidR="00ED13EF" w:rsidRPr="00284D2C" w:rsidRDefault="00ED13EF" w:rsidP="00CC41FD">
            <w:pPr>
              <w:jc w:val="center"/>
            </w:pPr>
          </w:p>
        </w:tc>
      </w:tr>
      <w:tr w:rsidR="00ED13EF" w:rsidRPr="00284D2C" w14:paraId="20588046" w14:textId="70E60593" w:rsidTr="004E4A27">
        <w:trPr>
          <w:cantSplit/>
          <w:jc w:val="center"/>
        </w:trPr>
        <w:tc>
          <w:tcPr>
            <w:tcW w:w="677"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hideMark/>
          </w:tcPr>
          <w:p w14:paraId="69BF1C30" w14:textId="79DC2E60" w:rsidR="00ED13EF" w:rsidRPr="00284D2C" w:rsidRDefault="00ED13EF" w:rsidP="00CC41FD">
            <w:pPr>
              <w:jc w:val="center"/>
            </w:pPr>
            <w:bookmarkStart w:id="305" w:name="_Toc14357392"/>
            <w:bookmarkStart w:id="306" w:name="_Toc14357536"/>
            <w:bookmarkStart w:id="307" w:name="_Toc14415261"/>
            <w:bookmarkStart w:id="308" w:name="_Toc14415349"/>
            <w:bookmarkStart w:id="309" w:name="_Toc14427256"/>
            <w:bookmarkStart w:id="310" w:name="_Toc14427501"/>
            <w:r w:rsidRPr="00284D2C">
              <w:t>…………..</w:t>
            </w:r>
            <w:bookmarkEnd w:id="305"/>
            <w:bookmarkEnd w:id="306"/>
            <w:bookmarkEnd w:id="307"/>
            <w:bookmarkEnd w:id="308"/>
            <w:bookmarkEnd w:id="309"/>
            <w:bookmarkEnd w:id="310"/>
          </w:p>
        </w:tc>
        <w:tc>
          <w:tcPr>
            <w:tcW w:w="632" w:type="pct"/>
            <w:tcBorders>
              <w:top w:val="single" w:sz="2" w:space="0" w:color="000000"/>
              <w:left w:val="single" w:sz="2" w:space="0" w:color="000000"/>
              <w:bottom w:val="single" w:sz="2" w:space="0" w:color="000000"/>
              <w:right w:val="single" w:sz="2" w:space="0" w:color="000000"/>
            </w:tcBorders>
          </w:tcPr>
          <w:p w14:paraId="63A956AB" w14:textId="77777777" w:rsidR="00ED13EF" w:rsidRPr="00284D2C" w:rsidRDefault="00ED13EF" w:rsidP="00CC41FD">
            <w:pPr>
              <w:jc w:val="center"/>
            </w:pPr>
          </w:p>
        </w:tc>
        <w:tc>
          <w:tcPr>
            <w:tcW w:w="1123" w:type="pct"/>
            <w:tcBorders>
              <w:top w:val="single" w:sz="2" w:space="0" w:color="000000"/>
              <w:left w:val="single" w:sz="2" w:space="0" w:color="000000"/>
              <w:bottom w:val="single" w:sz="2" w:space="0" w:color="000000"/>
              <w:right w:val="single" w:sz="2" w:space="0" w:color="000000"/>
            </w:tcBorders>
          </w:tcPr>
          <w:p w14:paraId="726EDA46" w14:textId="77777777" w:rsidR="00ED13EF" w:rsidRPr="00284D2C" w:rsidRDefault="00ED13EF" w:rsidP="00CC41FD">
            <w:pPr>
              <w:jc w:val="center"/>
            </w:pPr>
          </w:p>
        </w:tc>
        <w:tc>
          <w:tcPr>
            <w:tcW w:w="933" w:type="pct"/>
            <w:tcBorders>
              <w:top w:val="single" w:sz="2" w:space="0" w:color="000000"/>
              <w:left w:val="single" w:sz="2" w:space="0" w:color="000000"/>
              <w:bottom w:val="single" w:sz="2" w:space="0" w:color="000000"/>
              <w:right w:val="single" w:sz="2" w:space="0" w:color="000000"/>
            </w:tcBorders>
          </w:tcPr>
          <w:p w14:paraId="79C0D1EE" w14:textId="77777777" w:rsidR="00ED13EF" w:rsidRPr="00284D2C" w:rsidRDefault="00ED13EF" w:rsidP="00CC41FD">
            <w:pPr>
              <w:jc w:val="center"/>
            </w:pPr>
          </w:p>
        </w:tc>
        <w:tc>
          <w:tcPr>
            <w:tcW w:w="781" w:type="pct"/>
            <w:tcBorders>
              <w:top w:val="single" w:sz="2" w:space="0" w:color="000000"/>
              <w:left w:val="single" w:sz="2" w:space="0" w:color="000000"/>
              <w:bottom w:val="single" w:sz="2" w:space="0" w:color="000000"/>
              <w:right w:val="single" w:sz="2" w:space="0" w:color="000000"/>
            </w:tcBorders>
          </w:tcPr>
          <w:p w14:paraId="21B8AECF" w14:textId="2BA52673" w:rsidR="00ED13EF" w:rsidRPr="00284D2C" w:rsidRDefault="00ED13EF" w:rsidP="00CC41FD">
            <w:pPr>
              <w:jc w:val="center"/>
            </w:pPr>
          </w:p>
        </w:tc>
        <w:tc>
          <w:tcPr>
            <w:tcW w:w="854" w:type="pct"/>
            <w:tcBorders>
              <w:top w:val="single" w:sz="2" w:space="0" w:color="000000"/>
              <w:left w:val="single" w:sz="2" w:space="0" w:color="000000"/>
              <w:bottom w:val="single" w:sz="2" w:space="0" w:color="000000"/>
              <w:right w:val="single" w:sz="2" w:space="0" w:color="000000"/>
            </w:tcBorders>
          </w:tcPr>
          <w:p w14:paraId="45170CF2" w14:textId="77777777" w:rsidR="00ED13EF" w:rsidRPr="00284D2C" w:rsidRDefault="00ED13EF" w:rsidP="00CC41FD">
            <w:pPr>
              <w:jc w:val="center"/>
            </w:pPr>
          </w:p>
        </w:tc>
      </w:tr>
      <w:tr w:rsidR="00ED13EF" w:rsidRPr="00284D2C" w14:paraId="3AE72DC4" w14:textId="0438FB80" w:rsidTr="00ED13EF">
        <w:trPr>
          <w:cantSplit/>
          <w:jc w:val="center"/>
        </w:trPr>
        <w:tc>
          <w:tcPr>
            <w:tcW w:w="5000" w:type="pct"/>
            <w:gridSpan w:val="6"/>
            <w:tcBorders>
              <w:top w:val="single" w:sz="2" w:space="0" w:color="000000"/>
              <w:left w:val="single" w:sz="6" w:space="0" w:color="000000"/>
              <w:bottom w:val="single" w:sz="2" w:space="0" w:color="000000"/>
              <w:right w:val="single" w:sz="2" w:space="0" w:color="000000"/>
            </w:tcBorders>
          </w:tcPr>
          <w:p w14:paraId="191511F4" w14:textId="083C726A" w:rsidR="00ED13EF" w:rsidRPr="00630ADE" w:rsidRDefault="00ED13EF" w:rsidP="00CC41FD">
            <w:pPr>
              <w:rPr>
                <w:rFonts w:ascii="Calibri" w:hAnsi="Calibri" w:cs="Calibri"/>
                <w:sz w:val="16"/>
                <w:szCs w:val="16"/>
              </w:rPr>
            </w:pPr>
            <w:r w:rsidRPr="00630ADE">
              <w:rPr>
                <w:rFonts w:ascii="Calibri" w:hAnsi="Calibri" w:cs="Calibri"/>
                <w:sz w:val="16"/>
                <w:szCs w:val="16"/>
              </w:rPr>
              <w:t xml:space="preserve">Source: </w:t>
            </w:r>
            <w:proofErr w:type="spellStart"/>
            <w:r>
              <w:rPr>
                <w:rFonts w:ascii="Calibri" w:hAnsi="Calibri" w:cs="Calibri"/>
                <w:sz w:val="16"/>
                <w:szCs w:val="16"/>
              </w:rPr>
              <w:t>program_name.sas</w:t>
            </w:r>
            <w:proofErr w:type="spellEnd"/>
            <w:r w:rsidRPr="00630ADE">
              <w:rPr>
                <w:rFonts w:ascii="Calibri" w:hAnsi="Calibri" w:cs="Calibri"/>
                <w:sz w:val="16"/>
                <w:szCs w:val="16"/>
              </w:rPr>
              <w:t xml:space="preserve"> Extract Date: DDMMMYYYY Run Date (Time): DDMMMYYYY (</w:t>
            </w:r>
            <w:proofErr w:type="spellStart"/>
            <w:r w:rsidRPr="00630ADE">
              <w:rPr>
                <w:rFonts w:ascii="Calibri" w:hAnsi="Calibri" w:cs="Calibri"/>
                <w:sz w:val="16"/>
                <w:szCs w:val="16"/>
              </w:rPr>
              <w:t>hh:mm</w:t>
            </w:r>
            <w:proofErr w:type="spellEnd"/>
            <w:r w:rsidRPr="00630ADE">
              <w:rPr>
                <w:rFonts w:ascii="Calibri" w:hAnsi="Calibri" w:cs="Calibri"/>
                <w:sz w:val="16"/>
                <w:szCs w:val="16"/>
              </w:rPr>
              <w:t xml:space="preserve">)    </w:t>
            </w:r>
          </w:p>
        </w:tc>
      </w:tr>
      <w:bookmarkEnd w:id="261"/>
    </w:tbl>
    <w:p w14:paraId="7E1B92E4" w14:textId="62D41EC6" w:rsidR="00CC41FD" w:rsidRDefault="00CC41FD" w:rsidP="00AA3CE0"/>
    <w:p w14:paraId="28687EAC" w14:textId="6D1DCED9" w:rsidR="00A701DE" w:rsidRPr="00A701DE" w:rsidRDefault="00A701DE" w:rsidP="00A701DE">
      <w:pPr>
        <w:keepNext/>
        <w:keepLines/>
        <w:tabs>
          <w:tab w:val="left" w:pos="900"/>
        </w:tabs>
        <w:jc w:val="center"/>
        <w:outlineLvl w:val="2"/>
        <w:rPr>
          <w:rFonts w:ascii="Calibri" w:hAnsi="Calibri"/>
          <w:b/>
          <w:bCs/>
          <w:sz w:val="24"/>
          <w:szCs w:val="24"/>
        </w:rPr>
      </w:pPr>
      <w:bookmarkStart w:id="311" w:name="_Toc519847189"/>
      <w:bookmarkStart w:id="312" w:name="_Toc54968324"/>
      <w:bookmarkStart w:id="313" w:name="_Toc75957436"/>
      <w:bookmarkStart w:id="314" w:name="_Toc204078574"/>
      <w:r w:rsidRPr="00A701DE">
        <w:rPr>
          <w:rFonts w:ascii="Calibri" w:hAnsi="Calibri"/>
          <w:b/>
          <w:bCs/>
          <w:sz w:val="24"/>
          <w:szCs w:val="24"/>
        </w:rPr>
        <w:t xml:space="preserve">Listing </w:t>
      </w:r>
      <w:r w:rsidR="00437744">
        <w:rPr>
          <w:rFonts w:ascii="Calibri" w:hAnsi="Calibri"/>
          <w:b/>
          <w:bCs/>
          <w:sz w:val="24"/>
          <w:szCs w:val="24"/>
        </w:rPr>
        <w:t>3</w:t>
      </w:r>
      <w:r w:rsidRPr="00A701DE">
        <w:rPr>
          <w:rFonts w:ascii="Calibri" w:hAnsi="Calibri"/>
          <w:b/>
          <w:bCs/>
          <w:sz w:val="24"/>
          <w:szCs w:val="24"/>
        </w:rPr>
        <w:t xml:space="preserve"> Site Reported Death</w:t>
      </w:r>
      <w:bookmarkEnd w:id="311"/>
      <w:bookmarkEnd w:id="312"/>
      <w:bookmarkEnd w:id="313"/>
      <w:bookmarkEnd w:id="314"/>
    </w:p>
    <w:p w14:paraId="4BD04A3A" w14:textId="77777777" w:rsidR="00A701DE" w:rsidRPr="00703E99" w:rsidRDefault="00A701DE" w:rsidP="00703E99">
      <w:pPr>
        <w:jc w:val="center"/>
        <w:rPr>
          <w:b/>
          <w:bCs/>
        </w:rPr>
      </w:pPr>
      <w:r w:rsidRPr="00703E99">
        <w:rPr>
          <w:b/>
          <w:bCs/>
        </w:rPr>
        <w:t>Enrolled Population (N=xx)</w:t>
      </w:r>
    </w:p>
    <w:p w14:paraId="10BC6053" w14:textId="77777777" w:rsidR="00A701DE" w:rsidRPr="00A701DE" w:rsidRDefault="00A701DE" w:rsidP="00A701DE">
      <w:pPr>
        <w:rPr>
          <w:rFonts w:ascii="Calibri" w:hAnsi="Calibri"/>
        </w:rPr>
      </w:pPr>
    </w:p>
    <w:tbl>
      <w:tblPr>
        <w:tblW w:w="10612" w:type="dxa"/>
        <w:jc w:val="center"/>
        <w:tblBorders>
          <w:top w:val="single" w:sz="6" w:space="0" w:color="000000"/>
          <w:left w:val="single" w:sz="6" w:space="0" w:color="000000"/>
          <w:bottom w:val="single" w:sz="2" w:space="0" w:color="000000"/>
          <w:right w:val="single" w:sz="2" w:space="0" w:color="000000"/>
          <w:insideH w:val="single" w:sz="2" w:space="0" w:color="000000"/>
          <w:insideV w:val="single" w:sz="2" w:space="0" w:color="000000"/>
        </w:tblBorders>
        <w:shd w:val="pct15" w:color="auto" w:fill="auto"/>
        <w:tblLayout w:type="fixed"/>
        <w:tblCellMar>
          <w:left w:w="0" w:type="dxa"/>
          <w:right w:w="0" w:type="dxa"/>
        </w:tblCellMar>
        <w:tblLook w:val="0000" w:firstRow="0" w:lastRow="0" w:firstColumn="0" w:lastColumn="0" w:noHBand="0" w:noVBand="0"/>
      </w:tblPr>
      <w:tblGrid>
        <w:gridCol w:w="1252"/>
        <w:gridCol w:w="1530"/>
        <w:gridCol w:w="1530"/>
        <w:gridCol w:w="1980"/>
        <w:gridCol w:w="1620"/>
        <w:gridCol w:w="1350"/>
        <w:gridCol w:w="1350"/>
      </w:tblGrid>
      <w:tr w:rsidR="00431934" w:rsidRPr="00A701DE" w14:paraId="62378870" w14:textId="77777777" w:rsidTr="00703E99">
        <w:trPr>
          <w:cantSplit/>
          <w:trHeight w:val="639"/>
          <w:tblHeader/>
          <w:jc w:val="center"/>
        </w:trPr>
        <w:tc>
          <w:tcPr>
            <w:tcW w:w="1252" w:type="dxa"/>
            <w:tcBorders>
              <w:bottom w:val="single" w:sz="2" w:space="0" w:color="000000"/>
            </w:tcBorders>
            <w:shd w:val="pct15" w:color="auto" w:fill="auto"/>
            <w:tcMar>
              <w:left w:w="60" w:type="dxa"/>
              <w:right w:w="60" w:type="dxa"/>
            </w:tcMar>
            <w:vAlign w:val="center"/>
          </w:tcPr>
          <w:p w14:paraId="25C80E0C" w14:textId="77777777" w:rsidR="00431934" w:rsidRPr="00A701DE" w:rsidRDefault="00431934" w:rsidP="00A701DE">
            <w:pPr>
              <w:jc w:val="center"/>
              <w:rPr>
                <w:rFonts w:ascii="Calibri" w:hAnsi="Calibri"/>
                <w:b/>
              </w:rPr>
            </w:pPr>
            <w:r w:rsidRPr="00A701DE">
              <w:rPr>
                <w:rFonts w:ascii="Calibri" w:hAnsi="Calibri"/>
                <w:b/>
              </w:rPr>
              <w:t>Patient ID</w:t>
            </w:r>
          </w:p>
        </w:tc>
        <w:tc>
          <w:tcPr>
            <w:tcW w:w="1530" w:type="dxa"/>
            <w:tcBorders>
              <w:bottom w:val="single" w:sz="2" w:space="0" w:color="000000"/>
            </w:tcBorders>
            <w:shd w:val="pct15" w:color="auto" w:fill="auto"/>
            <w:vAlign w:val="center"/>
          </w:tcPr>
          <w:p w14:paraId="3F42825C" w14:textId="43D560AF" w:rsidR="00431934" w:rsidRPr="00A701DE" w:rsidRDefault="00431934" w:rsidP="00431934">
            <w:pPr>
              <w:jc w:val="center"/>
              <w:rPr>
                <w:rFonts w:ascii="Calibri" w:hAnsi="Calibri"/>
                <w:b/>
              </w:rPr>
            </w:pPr>
            <w:commentRangeStart w:id="315"/>
            <w:r>
              <w:rPr>
                <w:rFonts w:ascii="Calibri" w:hAnsi="Calibri"/>
                <w:b/>
              </w:rPr>
              <w:t>AE #</w:t>
            </w:r>
            <w:commentRangeEnd w:id="315"/>
            <w:r w:rsidR="006F2865" w:rsidRPr="00A701DE">
              <w:rPr>
                <w:rStyle w:val="CommentReference"/>
                <w:rFonts w:ascii="Calibri" w:hAnsi="Calibri"/>
                <w:b/>
                <w:sz w:val="22"/>
                <w:szCs w:val="22"/>
              </w:rPr>
              <w:commentReference w:id="315"/>
            </w:r>
          </w:p>
        </w:tc>
        <w:tc>
          <w:tcPr>
            <w:tcW w:w="1530" w:type="dxa"/>
            <w:tcBorders>
              <w:bottom w:val="single" w:sz="2" w:space="0" w:color="000000"/>
            </w:tcBorders>
            <w:shd w:val="pct15" w:color="auto" w:fill="auto"/>
            <w:vAlign w:val="center"/>
          </w:tcPr>
          <w:p w14:paraId="06CF9730" w14:textId="6E0B36CF" w:rsidR="00431934" w:rsidRPr="00A701DE" w:rsidRDefault="00431934" w:rsidP="00A701DE">
            <w:pPr>
              <w:jc w:val="center"/>
              <w:rPr>
                <w:rFonts w:ascii="Calibri" w:hAnsi="Calibri"/>
                <w:b/>
              </w:rPr>
            </w:pPr>
            <w:r w:rsidRPr="00A701DE">
              <w:rPr>
                <w:rFonts w:ascii="Calibri" w:hAnsi="Calibri"/>
                <w:b/>
              </w:rPr>
              <w:t>Days Post Procedure</w:t>
            </w:r>
          </w:p>
        </w:tc>
        <w:tc>
          <w:tcPr>
            <w:tcW w:w="1980" w:type="dxa"/>
            <w:tcBorders>
              <w:bottom w:val="single" w:sz="2" w:space="0" w:color="000000"/>
            </w:tcBorders>
            <w:shd w:val="pct15" w:color="auto" w:fill="auto"/>
            <w:vAlign w:val="center"/>
          </w:tcPr>
          <w:p w14:paraId="64E7C216" w14:textId="77777777" w:rsidR="00431934" w:rsidRPr="00A701DE" w:rsidRDefault="00431934" w:rsidP="00A701DE">
            <w:pPr>
              <w:jc w:val="center"/>
              <w:rPr>
                <w:rFonts w:ascii="Calibri" w:hAnsi="Calibri"/>
                <w:b/>
              </w:rPr>
            </w:pPr>
            <w:commentRangeStart w:id="316"/>
            <w:r w:rsidRPr="00A701DE">
              <w:rPr>
                <w:rFonts w:ascii="Calibri" w:hAnsi="Calibri"/>
                <w:b/>
              </w:rPr>
              <w:t xml:space="preserve">Categorical Cause </w:t>
            </w:r>
            <w:proofErr w:type="gramStart"/>
            <w:r w:rsidRPr="00A701DE">
              <w:rPr>
                <w:rFonts w:ascii="Calibri" w:hAnsi="Calibri"/>
                <w:b/>
              </w:rPr>
              <w:t>of  Death</w:t>
            </w:r>
            <w:commentRangeEnd w:id="316"/>
            <w:proofErr w:type="gramEnd"/>
            <w:r w:rsidR="008E1CB0" w:rsidRPr="00A701DE">
              <w:rPr>
                <w:rStyle w:val="CommentReference"/>
                <w:rFonts w:ascii="Calibri" w:hAnsi="Calibri"/>
                <w:b/>
                <w:sz w:val="22"/>
                <w:szCs w:val="22"/>
              </w:rPr>
              <w:commentReference w:id="316"/>
            </w:r>
          </w:p>
        </w:tc>
        <w:tc>
          <w:tcPr>
            <w:tcW w:w="1620" w:type="dxa"/>
            <w:tcBorders>
              <w:bottom w:val="single" w:sz="2" w:space="0" w:color="000000"/>
            </w:tcBorders>
            <w:shd w:val="pct15" w:color="auto" w:fill="auto"/>
            <w:vAlign w:val="center"/>
          </w:tcPr>
          <w:p w14:paraId="2A0DA1EE" w14:textId="48B1FC05" w:rsidR="00431934" w:rsidRPr="00A701DE" w:rsidRDefault="00431934" w:rsidP="00A701DE">
            <w:pPr>
              <w:jc w:val="center"/>
              <w:rPr>
                <w:rFonts w:ascii="Calibri" w:hAnsi="Calibri"/>
                <w:b/>
              </w:rPr>
            </w:pPr>
            <w:commentRangeStart w:id="317"/>
            <w:r w:rsidRPr="00A701DE">
              <w:rPr>
                <w:rFonts w:ascii="Calibri" w:hAnsi="Calibri"/>
                <w:b/>
              </w:rPr>
              <w:t>Primary Reason of death</w:t>
            </w:r>
            <w:commentRangeEnd w:id="317"/>
            <w:r w:rsidR="000B5A77" w:rsidRPr="00A701DE">
              <w:rPr>
                <w:rStyle w:val="CommentReference"/>
                <w:rFonts w:ascii="Calibri" w:hAnsi="Calibri"/>
                <w:b/>
                <w:sz w:val="22"/>
                <w:szCs w:val="22"/>
              </w:rPr>
              <w:commentReference w:id="317"/>
            </w:r>
          </w:p>
        </w:tc>
        <w:tc>
          <w:tcPr>
            <w:tcW w:w="1350" w:type="dxa"/>
            <w:tcBorders>
              <w:bottom w:val="single" w:sz="2" w:space="0" w:color="000000"/>
            </w:tcBorders>
            <w:shd w:val="pct15" w:color="auto" w:fill="auto"/>
            <w:vAlign w:val="center"/>
          </w:tcPr>
          <w:p w14:paraId="6809FC6D" w14:textId="77777777" w:rsidR="00431934" w:rsidRPr="00A701DE" w:rsidRDefault="00431934" w:rsidP="00A701DE">
            <w:pPr>
              <w:jc w:val="center"/>
              <w:rPr>
                <w:rFonts w:ascii="Calibri" w:hAnsi="Calibri"/>
                <w:b/>
              </w:rPr>
            </w:pPr>
            <w:r w:rsidRPr="00A701DE">
              <w:rPr>
                <w:rFonts w:ascii="Calibri" w:hAnsi="Calibri"/>
                <w:b/>
              </w:rPr>
              <w:t>Relationship to Device</w:t>
            </w:r>
          </w:p>
        </w:tc>
        <w:tc>
          <w:tcPr>
            <w:tcW w:w="1350" w:type="dxa"/>
            <w:tcBorders>
              <w:bottom w:val="single" w:sz="2" w:space="0" w:color="000000"/>
            </w:tcBorders>
            <w:shd w:val="pct15" w:color="auto" w:fill="auto"/>
            <w:vAlign w:val="center"/>
          </w:tcPr>
          <w:p w14:paraId="6225E10D" w14:textId="77777777" w:rsidR="00431934" w:rsidRPr="00A701DE" w:rsidRDefault="00431934" w:rsidP="00A701DE">
            <w:pPr>
              <w:jc w:val="center"/>
              <w:rPr>
                <w:rFonts w:ascii="Calibri" w:hAnsi="Calibri"/>
                <w:b/>
              </w:rPr>
            </w:pPr>
            <w:r w:rsidRPr="00A701DE">
              <w:rPr>
                <w:rFonts w:ascii="Calibri" w:hAnsi="Calibri"/>
                <w:b/>
              </w:rPr>
              <w:t>Relationship to Study Procedure</w:t>
            </w:r>
          </w:p>
        </w:tc>
      </w:tr>
      <w:tr w:rsidR="00431934" w:rsidRPr="00A701DE" w14:paraId="01531494" w14:textId="77777777" w:rsidTr="00703E99">
        <w:trPr>
          <w:cantSplit/>
          <w:trHeight w:val="991"/>
          <w:jc w:val="center"/>
        </w:trPr>
        <w:tc>
          <w:tcPr>
            <w:tcW w:w="1252" w:type="dxa"/>
            <w:tcBorders>
              <w:top w:val="single" w:sz="2" w:space="0" w:color="000000"/>
            </w:tcBorders>
            <w:tcMar>
              <w:left w:w="60" w:type="dxa"/>
              <w:right w:w="60" w:type="dxa"/>
            </w:tcMar>
          </w:tcPr>
          <w:p w14:paraId="077A0CEE" w14:textId="77777777" w:rsidR="00431934" w:rsidRPr="00A701DE" w:rsidRDefault="00431934" w:rsidP="00A701DE">
            <w:pPr>
              <w:outlineLvl w:val="6"/>
              <w:rPr>
                <w:rFonts w:ascii="Calibri" w:hAnsi="Calibri" w:cs="Calibri"/>
              </w:rPr>
            </w:pPr>
            <w:proofErr w:type="spellStart"/>
            <w:r w:rsidRPr="00A701DE">
              <w:rPr>
                <w:rFonts w:ascii="Calibri" w:hAnsi="Calibri" w:cs="Calibri"/>
              </w:rPr>
              <w:t>xxxxxxxxxx</w:t>
            </w:r>
            <w:proofErr w:type="spellEnd"/>
          </w:p>
        </w:tc>
        <w:tc>
          <w:tcPr>
            <w:tcW w:w="1530" w:type="dxa"/>
            <w:tcBorders>
              <w:top w:val="single" w:sz="2" w:space="0" w:color="000000"/>
            </w:tcBorders>
          </w:tcPr>
          <w:p w14:paraId="295C39B5" w14:textId="30CDCC91" w:rsidR="00431934" w:rsidRPr="00A701DE" w:rsidRDefault="00431934" w:rsidP="00703E99">
            <w:pPr>
              <w:jc w:val="center"/>
              <w:rPr>
                <w:rFonts w:ascii="Calibri" w:hAnsi="Calibri"/>
              </w:rPr>
            </w:pPr>
            <w:r>
              <w:rPr>
                <w:rFonts w:ascii="Calibri" w:hAnsi="Calibri"/>
              </w:rPr>
              <w:t>xx</w:t>
            </w:r>
          </w:p>
        </w:tc>
        <w:tc>
          <w:tcPr>
            <w:tcW w:w="1530" w:type="dxa"/>
            <w:tcBorders>
              <w:top w:val="single" w:sz="2" w:space="0" w:color="000000"/>
            </w:tcBorders>
          </w:tcPr>
          <w:p w14:paraId="704EAA93" w14:textId="758FD145" w:rsidR="00431934" w:rsidRPr="00A701DE" w:rsidRDefault="00431934" w:rsidP="00A701DE">
            <w:pPr>
              <w:rPr>
                <w:rFonts w:ascii="Calibri" w:hAnsi="Calibri"/>
              </w:rPr>
            </w:pPr>
            <w:r w:rsidRPr="00A701DE">
              <w:rPr>
                <w:rFonts w:ascii="Calibri" w:hAnsi="Calibri"/>
              </w:rPr>
              <w:t>xx</w:t>
            </w:r>
          </w:p>
        </w:tc>
        <w:tc>
          <w:tcPr>
            <w:tcW w:w="1980" w:type="dxa"/>
            <w:tcBorders>
              <w:top w:val="single" w:sz="2" w:space="0" w:color="000000"/>
            </w:tcBorders>
          </w:tcPr>
          <w:p w14:paraId="14F2B860" w14:textId="77777777" w:rsidR="00431934" w:rsidRPr="00A701DE" w:rsidRDefault="00431934" w:rsidP="00A701DE">
            <w:pPr>
              <w:rPr>
                <w:rFonts w:ascii="Calibri" w:hAnsi="Calibri"/>
              </w:rPr>
            </w:pPr>
            <w:r w:rsidRPr="00A701DE">
              <w:rPr>
                <w:rFonts w:ascii="Calibri" w:hAnsi="Calibri"/>
              </w:rPr>
              <w:t>Cardiovascular (CV)</w:t>
            </w:r>
          </w:p>
        </w:tc>
        <w:tc>
          <w:tcPr>
            <w:tcW w:w="1620" w:type="dxa"/>
            <w:tcBorders>
              <w:top w:val="single" w:sz="2" w:space="0" w:color="000000"/>
            </w:tcBorders>
          </w:tcPr>
          <w:p w14:paraId="3E97EECD" w14:textId="77777777" w:rsidR="00431934" w:rsidRPr="00A701DE" w:rsidRDefault="00431934" w:rsidP="00A701DE">
            <w:pPr>
              <w:rPr>
                <w:rFonts w:ascii="Calibri" w:hAnsi="Calibri"/>
              </w:rPr>
            </w:pPr>
            <w:r w:rsidRPr="00A701DE">
              <w:rPr>
                <w:rFonts w:ascii="Calibri" w:hAnsi="Calibri"/>
              </w:rPr>
              <w:t>xxx</w:t>
            </w:r>
          </w:p>
        </w:tc>
        <w:tc>
          <w:tcPr>
            <w:tcW w:w="1350" w:type="dxa"/>
            <w:tcBorders>
              <w:top w:val="single" w:sz="2" w:space="0" w:color="000000"/>
            </w:tcBorders>
          </w:tcPr>
          <w:p w14:paraId="65B10397" w14:textId="77777777" w:rsidR="00431934" w:rsidRPr="00A701DE" w:rsidRDefault="00431934" w:rsidP="00A701DE">
            <w:pPr>
              <w:rPr>
                <w:rFonts w:ascii="Calibri" w:hAnsi="Calibri"/>
              </w:rPr>
            </w:pPr>
            <w:r w:rsidRPr="00A701DE">
              <w:rPr>
                <w:rFonts w:ascii="Calibri" w:hAnsi="Calibri"/>
              </w:rPr>
              <w:t>Not related</w:t>
            </w:r>
          </w:p>
        </w:tc>
        <w:tc>
          <w:tcPr>
            <w:tcW w:w="1350" w:type="dxa"/>
            <w:tcBorders>
              <w:top w:val="single" w:sz="2" w:space="0" w:color="000000"/>
            </w:tcBorders>
          </w:tcPr>
          <w:p w14:paraId="52E39EE2" w14:textId="77777777" w:rsidR="00431934" w:rsidRPr="00A701DE" w:rsidRDefault="00431934" w:rsidP="00A701DE">
            <w:pPr>
              <w:rPr>
                <w:rFonts w:ascii="Calibri" w:hAnsi="Calibri"/>
              </w:rPr>
            </w:pPr>
            <w:r w:rsidRPr="00A701DE">
              <w:rPr>
                <w:rFonts w:ascii="Calibri" w:hAnsi="Calibri"/>
              </w:rPr>
              <w:t>Not related</w:t>
            </w:r>
          </w:p>
        </w:tc>
      </w:tr>
      <w:tr w:rsidR="00431934" w:rsidRPr="00A701DE" w14:paraId="06E570D2" w14:textId="77777777" w:rsidTr="00703E99">
        <w:trPr>
          <w:cantSplit/>
          <w:trHeight w:val="467"/>
          <w:jc w:val="center"/>
        </w:trPr>
        <w:tc>
          <w:tcPr>
            <w:tcW w:w="1252" w:type="dxa"/>
            <w:tcBorders>
              <w:top w:val="single" w:sz="2" w:space="0" w:color="000000"/>
            </w:tcBorders>
            <w:tcMar>
              <w:left w:w="60" w:type="dxa"/>
              <w:right w:w="60" w:type="dxa"/>
            </w:tcMar>
          </w:tcPr>
          <w:p w14:paraId="6B492863" w14:textId="77777777" w:rsidR="00431934" w:rsidRPr="00A701DE" w:rsidRDefault="00431934" w:rsidP="00A701DE">
            <w:pPr>
              <w:outlineLvl w:val="6"/>
              <w:rPr>
                <w:rFonts w:ascii="Calibri" w:hAnsi="Calibri" w:cs="Calibri"/>
              </w:rPr>
            </w:pPr>
            <w:r w:rsidRPr="00A701DE">
              <w:rPr>
                <w:rFonts w:ascii="Calibri" w:hAnsi="Calibri" w:cs="Calibri"/>
              </w:rPr>
              <w:t xml:space="preserve"> </w:t>
            </w:r>
            <w:proofErr w:type="spellStart"/>
            <w:r w:rsidRPr="00A701DE">
              <w:rPr>
                <w:rFonts w:ascii="Calibri" w:hAnsi="Calibri" w:cs="Calibri"/>
              </w:rPr>
              <w:t>xxxxxxxxxx</w:t>
            </w:r>
            <w:proofErr w:type="spellEnd"/>
          </w:p>
        </w:tc>
        <w:tc>
          <w:tcPr>
            <w:tcW w:w="1530" w:type="dxa"/>
            <w:tcBorders>
              <w:top w:val="single" w:sz="2" w:space="0" w:color="000000"/>
            </w:tcBorders>
          </w:tcPr>
          <w:p w14:paraId="79658534" w14:textId="0CFF1375" w:rsidR="00431934" w:rsidRPr="00A701DE" w:rsidRDefault="00431934" w:rsidP="00703E99">
            <w:pPr>
              <w:jc w:val="center"/>
              <w:rPr>
                <w:rFonts w:ascii="Calibri" w:hAnsi="Calibri"/>
              </w:rPr>
            </w:pPr>
            <w:r>
              <w:rPr>
                <w:rFonts w:ascii="Calibri" w:hAnsi="Calibri"/>
              </w:rPr>
              <w:t>xx</w:t>
            </w:r>
          </w:p>
        </w:tc>
        <w:tc>
          <w:tcPr>
            <w:tcW w:w="1530" w:type="dxa"/>
            <w:tcBorders>
              <w:top w:val="single" w:sz="2" w:space="0" w:color="000000"/>
            </w:tcBorders>
          </w:tcPr>
          <w:p w14:paraId="709F47C3" w14:textId="521E8F1F" w:rsidR="00431934" w:rsidRPr="00A701DE" w:rsidRDefault="00431934" w:rsidP="00A701DE">
            <w:pPr>
              <w:rPr>
                <w:rFonts w:ascii="Calibri" w:hAnsi="Calibri"/>
              </w:rPr>
            </w:pPr>
            <w:r w:rsidRPr="00A701DE">
              <w:rPr>
                <w:rFonts w:ascii="Calibri" w:hAnsi="Calibri"/>
              </w:rPr>
              <w:t>xx</w:t>
            </w:r>
          </w:p>
        </w:tc>
        <w:tc>
          <w:tcPr>
            <w:tcW w:w="1980" w:type="dxa"/>
            <w:tcBorders>
              <w:top w:val="single" w:sz="2" w:space="0" w:color="000000"/>
            </w:tcBorders>
          </w:tcPr>
          <w:p w14:paraId="2990FB81" w14:textId="77777777" w:rsidR="00431934" w:rsidRPr="00A701DE" w:rsidRDefault="00431934" w:rsidP="00A701DE">
            <w:pPr>
              <w:rPr>
                <w:rFonts w:ascii="Calibri" w:hAnsi="Calibri"/>
              </w:rPr>
            </w:pPr>
            <w:r w:rsidRPr="00A701DE">
              <w:rPr>
                <w:rFonts w:ascii="Calibri" w:hAnsi="Calibri"/>
              </w:rPr>
              <w:t>Non-cardiovascular (</w:t>
            </w:r>
            <w:proofErr w:type="gramStart"/>
            <w:r w:rsidRPr="00A701DE">
              <w:rPr>
                <w:rFonts w:ascii="Calibri" w:hAnsi="Calibri"/>
              </w:rPr>
              <w:t>Non-CV</w:t>
            </w:r>
            <w:proofErr w:type="gramEnd"/>
            <w:r w:rsidRPr="00A701DE">
              <w:rPr>
                <w:rFonts w:ascii="Calibri" w:hAnsi="Calibri"/>
              </w:rPr>
              <w:t>)</w:t>
            </w:r>
          </w:p>
        </w:tc>
        <w:tc>
          <w:tcPr>
            <w:tcW w:w="1620" w:type="dxa"/>
            <w:tcBorders>
              <w:top w:val="single" w:sz="2" w:space="0" w:color="000000"/>
            </w:tcBorders>
          </w:tcPr>
          <w:p w14:paraId="3A0D3A7D" w14:textId="77777777" w:rsidR="00431934" w:rsidRPr="00A701DE" w:rsidRDefault="00431934" w:rsidP="00A701DE">
            <w:pPr>
              <w:rPr>
                <w:rFonts w:ascii="Calibri" w:hAnsi="Calibri"/>
              </w:rPr>
            </w:pPr>
            <w:r w:rsidRPr="00A701DE">
              <w:rPr>
                <w:rFonts w:ascii="Calibri" w:hAnsi="Calibri"/>
              </w:rPr>
              <w:t>xxx</w:t>
            </w:r>
          </w:p>
        </w:tc>
        <w:tc>
          <w:tcPr>
            <w:tcW w:w="1350" w:type="dxa"/>
            <w:tcBorders>
              <w:top w:val="single" w:sz="2" w:space="0" w:color="000000"/>
            </w:tcBorders>
          </w:tcPr>
          <w:p w14:paraId="288990D9" w14:textId="77777777" w:rsidR="00431934" w:rsidRPr="00A701DE" w:rsidRDefault="00431934" w:rsidP="00A701DE">
            <w:pPr>
              <w:rPr>
                <w:rFonts w:ascii="Calibri" w:hAnsi="Calibri"/>
              </w:rPr>
            </w:pPr>
            <w:r w:rsidRPr="00A701DE">
              <w:rPr>
                <w:rFonts w:ascii="Calibri" w:hAnsi="Calibri"/>
              </w:rPr>
              <w:t>Unlikely related</w:t>
            </w:r>
          </w:p>
        </w:tc>
        <w:tc>
          <w:tcPr>
            <w:tcW w:w="1350" w:type="dxa"/>
            <w:tcBorders>
              <w:top w:val="single" w:sz="2" w:space="0" w:color="000000"/>
            </w:tcBorders>
          </w:tcPr>
          <w:p w14:paraId="40869A97" w14:textId="77777777" w:rsidR="00431934" w:rsidRPr="00A701DE" w:rsidRDefault="00431934" w:rsidP="00A701DE">
            <w:pPr>
              <w:rPr>
                <w:rFonts w:ascii="Calibri" w:hAnsi="Calibri"/>
              </w:rPr>
            </w:pPr>
            <w:r w:rsidRPr="00A701DE">
              <w:rPr>
                <w:rFonts w:ascii="Calibri" w:hAnsi="Calibri"/>
              </w:rPr>
              <w:t>Unlikely related</w:t>
            </w:r>
          </w:p>
        </w:tc>
      </w:tr>
      <w:tr w:rsidR="00431934" w:rsidRPr="00A701DE" w14:paraId="32AB2CC7" w14:textId="77777777" w:rsidTr="00703E99">
        <w:trPr>
          <w:cantSplit/>
          <w:trHeight w:val="458"/>
          <w:jc w:val="center"/>
        </w:trPr>
        <w:tc>
          <w:tcPr>
            <w:tcW w:w="1252" w:type="dxa"/>
            <w:tcBorders>
              <w:top w:val="single" w:sz="2" w:space="0" w:color="000000"/>
            </w:tcBorders>
            <w:tcMar>
              <w:left w:w="60" w:type="dxa"/>
              <w:right w:w="60" w:type="dxa"/>
            </w:tcMar>
          </w:tcPr>
          <w:p w14:paraId="2B25D339" w14:textId="77777777" w:rsidR="00431934" w:rsidRPr="00A701DE" w:rsidRDefault="00431934" w:rsidP="00A701DE">
            <w:pPr>
              <w:outlineLvl w:val="6"/>
              <w:rPr>
                <w:rFonts w:ascii="Calibri" w:hAnsi="Calibri" w:cs="Calibri"/>
              </w:rPr>
            </w:pPr>
            <w:r w:rsidRPr="00A701DE">
              <w:rPr>
                <w:rFonts w:ascii="Calibri" w:hAnsi="Calibri" w:cs="Calibri"/>
              </w:rPr>
              <w:lastRenderedPageBreak/>
              <w:t xml:space="preserve"> </w:t>
            </w:r>
          </w:p>
        </w:tc>
        <w:tc>
          <w:tcPr>
            <w:tcW w:w="1530" w:type="dxa"/>
            <w:tcBorders>
              <w:top w:val="single" w:sz="2" w:space="0" w:color="000000"/>
            </w:tcBorders>
          </w:tcPr>
          <w:p w14:paraId="0741CF7C" w14:textId="77777777" w:rsidR="00431934" w:rsidRPr="00A701DE" w:rsidRDefault="00431934" w:rsidP="00A701DE">
            <w:pPr>
              <w:rPr>
                <w:rFonts w:ascii="Calibri" w:hAnsi="Calibri"/>
              </w:rPr>
            </w:pPr>
          </w:p>
        </w:tc>
        <w:tc>
          <w:tcPr>
            <w:tcW w:w="1530" w:type="dxa"/>
            <w:tcBorders>
              <w:top w:val="single" w:sz="2" w:space="0" w:color="000000"/>
            </w:tcBorders>
          </w:tcPr>
          <w:p w14:paraId="65250E9E" w14:textId="46B42024" w:rsidR="00431934" w:rsidRPr="00A701DE" w:rsidRDefault="00431934" w:rsidP="00A701DE">
            <w:pPr>
              <w:rPr>
                <w:rFonts w:ascii="Calibri" w:hAnsi="Calibri"/>
              </w:rPr>
            </w:pPr>
            <w:r w:rsidRPr="00A701DE">
              <w:rPr>
                <w:rFonts w:ascii="Calibri" w:hAnsi="Calibri"/>
              </w:rPr>
              <w:t>xxx</w:t>
            </w:r>
          </w:p>
        </w:tc>
        <w:tc>
          <w:tcPr>
            <w:tcW w:w="1980" w:type="dxa"/>
            <w:tcBorders>
              <w:top w:val="single" w:sz="2" w:space="0" w:color="000000"/>
            </w:tcBorders>
          </w:tcPr>
          <w:p w14:paraId="59AEA63A" w14:textId="77777777" w:rsidR="00431934" w:rsidRPr="00A701DE" w:rsidRDefault="00431934" w:rsidP="00427B86">
            <w:pPr>
              <w:rPr>
                <w:rFonts w:ascii="Calibri" w:hAnsi="Calibri"/>
              </w:rPr>
            </w:pPr>
          </w:p>
        </w:tc>
        <w:tc>
          <w:tcPr>
            <w:tcW w:w="1620" w:type="dxa"/>
            <w:tcBorders>
              <w:top w:val="single" w:sz="2" w:space="0" w:color="000000"/>
            </w:tcBorders>
          </w:tcPr>
          <w:p w14:paraId="1C2BEF51" w14:textId="77777777" w:rsidR="00431934" w:rsidRPr="00A701DE" w:rsidRDefault="00431934" w:rsidP="00A701DE">
            <w:pPr>
              <w:rPr>
                <w:rFonts w:ascii="Calibri" w:hAnsi="Calibri"/>
              </w:rPr>
            </w:pPr>
          </w:p>
        </w:tc>
        <w:tc>
          <w:tcPr>
            <w:tcW w:w="1350" w:type="dxa"/>
            <w:tcBorders>
              <w:top w:val="single" w:sz="2" w:space="0" w:color="000000"/>
            </w:tcBorders>
          </w:tcPr>
          <w:p w14:paraId="5C88ADA6" w14:textId="77777777" w:rsidR="00431934" w:rsidRPr="00A701DE" w:rsidRDefault="00431934" w:rsidP="00A701DE">
            <w:pPr>
              <w:rPr>
                <w:rFonts w:ascii="Calibri" w:hAnsi="Calibri"/>
              </w:rPr>
            </w:pPr>
            <w:r w:rsidRPr="00A701DE">
              <w:rPr>
                <w:rFonts w:ascii="Calibri" w:hAnsi="Calibri"/>
              </w:rPr>
              <w:t>Possibly related</w:t>
            </w:r>
          </w:p>
        </w:tc>
        <w:tc>
          <w:tcPr>
            <w:tcW w:w="1350" w:type="dxa"/>
            <w:tcBorders>
              <w:top w:val="single" w:sz="2" w:space="0" w:color="000000"/>
            </w:tcBorders>
          </w:tcPr>
          <w:p w14:paraId="027A8E21" w14:textId="77777777" w:rsidR="00431934" w:rsidRPr="00A701DE" w:rsidRDefault="00431934" w:rsidP="00A701DE">
            <w:pPr>
              <w:rPr>
                <w:rFonts w:ascii="Calibri" w:hAnsi="Calibri"/>
              </w:rPr>
            </w:pPr>
            <w:r w:rsidRPr="00A701DE">
              <w:rPr>
                <w:rFonts w:ascii="Calibri" w:hAnsi="Calibri"/>
              </w:rPr>
              <w:t>Possibly related</w:t>
            </w:r>
          </w:p>
        </w:tc>
      </w:tr>
      <w:tr w:rsidR="00431934" w:rsidRPr="00A701DE" w14:paraId="7E779E83" w14:textId="77777777" w:rsidTr="00703E99">
        <w:trPr>
          <w:cantSplit/>
          <w:trHeight w:val="286"/>
          <w:jc w:val="center"/>
        </w:trPr>
        <w:tc>
          <w:tcPr>
            <w:tcW w:w="1252" w:type="dxa"/>
            <w:tcBorders>
              <w:top w:val="single" w:sz="2" w:space="0" w:color="000000"/>
            </w:tcBorders>
            <w:tcMar>
              <w:left w:w="60" w:type="dxa"/>
              <w:right w:w="60" w:type="dxa"/>
            </w:tcMar>
          </w:tcPr>
          <w:p w14:paraId="6BE1AF40" w14:textId="77777777" w:rsidR="00431934" w:rsidRPr="00A701DE" w:rsidRDefault="00431934" w:rsidP="00A701DE">
            <w:pPr>
              <w:rPr>
                <w:rFonts w:ascii="Calibri" w:hAnsi="Calibri"/>
              </w:rPr>
            </w:pPr>
            <w:r w:rsidRPr="00A701DE">
              <w:rPr>
                <w:rFonts w:ascii="Calibri" w:hAnsi="Calibri"/>
              </w:rPr>
              <w:t xml:space="preserve"> </w:t>
            </w:r>
          </w:p>
        </w:tc>
        <w:tc>
          <w:tcPr>
            <w:tcW w:w="1530" w:type="dxa"/>
            <w:tcBorders>
              <w:top w:val="single" w:sz="2" w:space="0" w:color="000000"/>
            </w:tcBorders>
          </w:tcPr>
          <w:p w14:paraId="55CBDCE8" w14:textId="77777777" w:rsidR="00431934" w:rsidRPr="00A701DE" w:rsidRDefault="00431934" w:rsidP="00A701DE">
            <w:pPr>
              <w:rPr>
                <w:rFonts w:ascii="Calibri" w:hAnsi="Calibri"/>
              </w:rPr>
            </w:pPr>
          </w:p>
        </w:tc>
        <w:tc>
          <w:tcPr>
            <w:tcW w:w="1530" w:type="dxa"/>
            <w:tcBorders>
              <w:top w:val="single" w:sz="2" w:space="0" w:color="000000"/>
            </w:tcBorders>
          </w:tcPr>
          <w:p w14:paraId="4C0D1CBD" w14:textId="02C189B0" w:rsidR="00431934" w:rsidRPr="00A701DE" w:rsidRDefault="00431934" w:rsidP="00A701DE">
            <w:pPr>
              <w:rPr>
                <w:rFonts w:ascii="Calibri" w:hAnsi="Calibri"/>
              </w:rPr>
            </w:pPr>
          </w:p>
        </w:tc>
        <w:tc>
          <w:tcPr>
            <w:tcW w:w="1980" w:type="dxa"/>
            <w:tcBorders>
              <w:top w:val="single" w:sz="2" w:space="0" w:color="000000"/>
            </w:tcBorders>
          </w:tcPr>
          <w:p w14:paraId="2E146D7B" w14:textId="77777777" w:rsidR="00431934" w:rsidRPr="00A701DE" w:rsidRDefault="00431934" w:rsidP="00A701DE">
            <w:pPr>
              <w:rPr>
                <w:rFonts w:ascii="Calibri" w:hAnsi="Calibri"/>
              </w:rPr>
            </w:pPr>
          </w:p>
        </w:tc>
        <w:tc>
          <w:tcPr>
            <w:tcW w:w="1620" w:type="dxa"/>
            <w:tcBorders>
              <w:top w:val="single" w:sz="2" w:space="0" w:color="000000"/>
            </w:tcBorders>
          </w:tcPr>
          <w:p w14:paraId="60B8D3F5" w14:textId="77777777" w:rsidR="00431934" w:rsidRPr="00A701DE" w:rsidRDefault="00431934" w:rsidP="00A701DE">
            <w:pPr>
              <w:rPr>
                <w:rFonts w:ascii="Calibri" w:hAnsi="Calibri"/>
              </w:rPr>
            </w:pPr>
          </w:p>
        </w:tc>
        <w:tc>
          <w:tcPr>
            <w:tcW w:w="1350" w:type="dxa"/>
            <w:tcBorders>
              <w:top w:val="single" w:sz="2" w:space="0" w:color="000000"/>
            </w:tcBorders>
          </w:tcPr>
          <w:p w14:paraId="2DA85AC3" w14:textId="77777777" w:rsidR="00431934" w:rsidRPr="00A701DE" w:rsidRDefault="00431934" w:rsidP="00A701DE">
            <w:pPr>
              <w:rPr>
                <w:rFonts w:ascii="Calibri" w:hAnsi="Calibri"/>
              </w:rPr>
            </w:pPr>
            <w:r w:rsidRPr="00A701DE">
              <w:rPr>
                <w:rFonts w:ascii="Calibri" w:hAnsi="Calibri"/>
              </w:rPr>
              <w:t>Probably related</w:t>
            </w:r>
          </w:p>
        </w:tc>
        <w:tc>
          <w:tcPr>
            <w:tcW w:w="1350" w:type="dxa"/>
            <w:tcBorders>
              <w:top w:val="single" w:sz="2" w:space="0" w:color="000000"/>
            </w:tcBorders>
          </w:tcPr>
          <w:p w14:paraId="2EAEAEE0" w14:textId="77777777" w:rsidR="00431934" w:rsidRPr="00A701DE" w:rsidRDefault="00431934" w:rsidP="00A701DE">
            <w:pPr>
              <w:rPr>
                <w:rFonts w:ascii="Calibri" w:hAnsi="Calibri"/>
              </w:rPr>
            </w:pPr>
            <w:r w:rsidRPr="00A701DE">
              <w:rPr>
                <w:rFonts w:ascii="Calibri" w:hAnsi="Calibri"/>
              </w:rPr>
              <w:t>Probably related</w:t>
            </w:r>
          </w:p>
        </w:tc>
      </w:tr>
      <w:tr w:rsidR="00431934" w:rsidRPr="00A701DE" w14:paraId="11989480" w14:textId="77777777" w:rsidTr="00703E99">
        <w:trPr>
          <w:cantSplit/>
          <w:trHeight w:val="286"/>
          <w:jc w:val="center"/>
        </w:trPr>
        <w:tc>
          <w:tcPr>
            <w:tcW w:w="1252" w:type="dxa"/>
            <w:tcBorders>
              <w:top w:val="single" w:sz="2" w:space="0" w:color="000000"/>
            </w:tcBorders>
            <w:tcMar>
              <w:left w:w="60" w:type="dxa"/>
              <w:right w:w="60" w:type="dxa"/>
            </w:tcMar>
          </w:tcPr>
          <w:p w14:paraId="4E09114F" w14:textId="77777777" w:rsidR="00431934" w:rsidRPr="00A701DE" w:rsidRDefault="00431934" w:rsidP="00A701DE">
            <w:pPr>
              <w:rPr>
                <w:rFonts w:ascii="Calibri" w:hAnsi="Calibri"/>
              </w:rPr>
            </w:pPr>
            <w:r w:rsidRPr="00A701DE">
              <w:rPr>
                <w:rFonts w:ascii="Calibri" w:hAnsi="Calibri"/>
              </w:rPr>
              <w:t xml:space="preserve"> </w:t>
            </w:r>
          </w:p>
        </w:tc>
        <w:tc>
          <w:tcPr>
            <w:tcW w:w="1530" w:type="dxa"/>
            <w:tcBorders>
              <w:top w:val="single" w:sz="2" w:space="0" w:color="000000"/>
            </w:tcBorders>
          </w:tcPr>
          <w:p w14:paraId="133EA28C" w14:textId="77777777" w:rsidR="00431934" w:rsidRPr="00A701DE" w:rsidRDefault="00431934" w:rsidP="00A701DE">
            <w:pPr>
              <w:rPr>
                <w:rFonts w:ascii="Calibri" w:hAnsi="Calibri"/>
              </w:rPr>
            </w:pPr>
          </w:p>
        </w:tc>
        <w:tc>
          <w:tcPr>
            <w:tcW w:w="1530" w:type="dxa"/>
            <w:tcBorders>
              <w:top w:val="single" w:sz="2" w:space="0" w:color="000000"/>
            </w:tcBorders>
          </w:tcPr>
          <w:p w14:paraId="4CE9D825" w14:textId="08E6A46D" w:rsidR="00431934" w:rsidRPr="00A701DE" w:rsidRDefault="00431934" w:rsidP="00A701DE">
            <w:pPr>
              <w:rPr>
                <w:rFonts w:ascii="Calibri" w:hAnsi="Calibri"/>
              </w:rPr>
            </w:pPr>
          </w:p>
        </w:tc>
        <w:tc>
          <w:tcPr>
            <w:tcW w:w="1980" w:type="dxa"/>
            <w:tcBorders>
              <w:top w:val="single" w:sz="2" w:space="0" w:color="000000"/>
            </w:tcBorders>
          </w:tcPr>
          <w:p w14:paraId="4215D21E" w14:textId="77777777" w:rsidR="00431934" w:rsidRPr="00A701DE" w:rsidRDefault="00431934" w:rsidP="00A701DE">
            <w:pPr>
              <w:rPr>
                <w:rFonts w:ascii="Calibri" w:hAnsi="Calibri"/>
              </w:rPr>
            </w:pPr>
          </w:p>
        </w:tc>
        <w:tc>
          <w:tcPr>
            <w:tcW w:w="1620" w:type="dxa"/>
            <w:tcBorders>
              <w:top w:val="single" w:sz="2" w:space="0" w:color="000000"/>
            </w:tcBorders>
          </w:tcPr>
          <w:p w14:paraId="5A2A9819" w14:textId="77777777" w:rsidR="00431934" w:rsidRPr="00A701DE" w:rsidRDefault="00431934" w:rsidP="00A701DE">
            <w:pPr>
              <w:rPr>
                <w:rFonts w:ascii="Calibri" w:hAnsi="Calibri"/>
              </w:rPr>
            </w:pPr>
          </w:p>
        </w:tc>
        <w:tc>
          <w:tcPr>
            <w:tcW w:w="1350" w:type="dxa"/>
            <w:tcBorders>
              <w:top w:val="single" w:sz="2" w:space="0" w:color="000000"/>
            </w:tcBorders>
          </w:tcPr>
          <w:p w14:paraId="2F19D0B3" w14:textId="77777777" w:rsidR="00431934" w:rsidRPr="00A701DE" w:rsidRDefault="00431934" w:rsidP="00A701DE">
            <w:pPr>
              <w:rPr>
                <w:rFonts w:ascii="Calibri" w:hAnsi="Calibri"/>
              </w:rPr>
            </w:pPr>
            <w:r w:rsidRPr="00A701DE">
              <w:rPr>
                <w:rFonts w:ascii="Calibri" w:hAnsi="Calibri"/>
              </w:rPr>
              <w:t>Related (causal relationship)</w:t>
            </w:r>
          </w:p>
        </w:tc>
        <w:tc>
          <w:tcPr>
            <w:tcW w:w="1350" w:type="dxa"/>
            <w:tcBorders>
              <w:top w:val="single" w:sz="2" w:space="0" w:color="000000"/>
            </w:tcBorders>
          </w:tcPr>
          <w:p w14:paraId="0C681FCC" w14:textId="77777777" w:rsidR="00431934" w:rsidRPr="00A701DE" w:rsidRDefault="00431934" w:rsidP="00A701DE">
            <w:pPr>
              <w:rPr>
                <w:rFonts w:ascii="Calibri" w:hAnsi="Calibri"/>
              </w:rPr>
            </w:pPr>
            <w:r w:rsidRPr="00A701DE">
              <w:rPr>
                <w:rFonts w:ascii="Calibri" w:hAnsi="Calibri"/>
              </w:rPr>
              <w:t>Related (causal relationship)</w:t>
            </w:r>
          </w:p>
        </w:tc>
      </w:tr>
      <w:tr w:rsidR="00431934" w:rsidRPr="00A701DE" w14:paraId="4F0DDEB2" w14:textId="77777777" w:rsidTr="00703E99">
        <w:trPr>
          <w:cantSplit/>
          <w:trHeight w:val="286"/>
          <w:jc w:val="center"/>
        </w:trPr>
        <w:tc>
          <w:tcPr>
            <w:tcW w:w="1252" w:type="dxa"/>
            <w:tcBorders>
              <w:top w:val="single" w:sz="2" w:space="0" w:color="000000"/>
            </w:tcBorders>
            <w:tcMar>
              <w:left w:w="60" w:type="dxa"/>
              <w:right w:w="60" w:type="dxa"/>
            </w:tcMar>
          </w:tcPr>
          <w:p w14:paraId="2585BF9A" w14:textId="77777777" w:rsidR="00431934" w:rsidRPr="00A701DE" w:rsidRDefault="00431934" w:rsidP="00A701DE">
            <w:pPr>
              <w:rPr>
                <w:rFonts w:ascii="Calibri" w:hAnsi="Calibri"/>
              </w:rPr>
            </w:pPr>
            <w:r w:rsidRPr="00A701DE">
              <w:rPr>
                <w:rFonts w:ascii="Calibri" w:hAnsi="Calibri"/>
              </w:rPr>
              <w:t xml:space="preserve"> </w:t>
            </w:r>
          </w:p>
        </w:tc>
        <w:tc>
          <w:tcPr>
            <w:tcW w:w="1530" w:type="dxa"/>
            <w:tcBorders>
              <w:top w:val="single" w:sz="2" w:space="0" w:color="000000"/>
            </w:tcBorders>
          </w:tcPr>
          <w:p w14:paraId="2E3619D0" w14:textId="77777777" w:rsidR="00431934" w:rsidRPr="00A701DE" w:rsidRDefault="00431934" w:rsidP="00A701DE">
            <w:pPr>
              <w:rPr>
                <w:rFonts w:ascii="Calibri" w:hAnsi="Calibri"/>
              </w:rPr>
            </w:pPr>
          </w:p>
        </w:tc>
        <w:tc>
          <w:tcPr>
            <w:tcW w:w="1530" w:type="dxa"/>
            <w:tcBorders>
              <w:top w:val="single" w:sz="2" w:space="0" w:color="000000"/>
            </w:tcBorders>
          </w:tcPr>
          <w:p w14:paraId="17144D44" w14:textId="64EE8A22" w:rsidR="00431934" w:rsidRPr="00A701DE" w:rsidRDefault="00431934" w:rsidP="00A701DE">
            <w:pPr>
              <w:rPr>
                <w:rFonts w:ascii="Calibri" w:hAnsi="Calibri"/>
              </w:rPr>
            </w:pPr>
          </w:p>
        </w:tc>
        <w:tc>
          <w:tcPr>
            <w:tcW w:w="1980" w:type="dxa"/>
            <w:tcBorders>
              <w:top w:val="single" w:sz="2" w:space="0" w:color="000000"/>
            </w:tcBorders>
          </w:tcPr>
          <w:p w14:paraId="00E4E6C6" w14:textId="77777777" w:rsidR="00431934" w:rsidRPr="00A701DE" w:rsidRDefault="00431934" w:rsidP="00A701DE">
            <w:pPr>
              <w:rPr>
                <w:rFonts w:ascii="Calibri" w:hAnsi="Calibri"/>
              </w:rPr>
            </w:pPr>
          </w:p>
        </w:tc>
        <w:tc>
          <w:tcPr>
            <w:tcW w:w="1620" w:type="dxa"/>
            <w:tcBorders>
              <w:top w:val="single" w:sz="2" w:space="0" w:color="000000"/>
            </w:tcBorders>
          </w:tcPr>
          <w:p w14:paraId="6875EED4" w14:textId="77777777" w:rsidR="00431934" w:rsidRPr="00A701DE" w:rsidRDefault="00431934" w:rsidP="00A701DE">
            <w:pPr>
              <w:rPr>
                <w:rFonts w:ascii="Calibri" w:hAnsi="Calibri"/>
              </w:rPr>
            </w:pPr>
          </w:p>
        </w:tc>
        <w:tc>
          <w:tcPr>
            <w:tcW w:w="1350" w:type="dxa"/>
            <w:tcBorders>
              <w:top w:val="single" w:sz="2" w:space="0" w:color="000000"/>
            </w:tcBorders>
          </w:tcPr>
          <w:p w14:paraId="0F581E00" w14:textId="77777777" w:rsidR="00431934" w:rsidRPr="00A701DE" w:rsidRDefault="00431934" w:rsidP="00A701DE">
            <w:pPr>
              <w:rPr>
                <w:rFonts w:ascii="Calibri" w:hAnsi="Calibri"/>
              </w:rPr>
            </w:pPr>
          </w:p>
        </w:tc>
        <w:tc>
          <w:tcPr>
            <w:tcW w:w="1350" w:type="dxa"/>
            <w:tcBorders>
              <w:top w:val="single" w:sz="2" w:space="0" w:color="000000"/>
            </w:tcBorders>
          </w:tcPr>
          <w:p w14:paraId="4283A2EB" w14:textId="77777777" w:rsidR="00431934" w:rsidRPr="00A701DE" w:rsidRDefault="00431934" w:rsidP="00A701DE">
            <w:pPr>
              <w:rPr>
                <w:rFonts w:ascii="Calibri" w:hAnsi="Calibri"/>
              </w:rPr>
            </w:pPr>
          </w:p>
        </w:tc>
      </w:tr>
      <w:tr w:rsidR="00431934" w:rsidRPr="00A701DE" w14:paraId="6B706BAE" w14:textId="77777777" w:rsidTr="00703E99">
        <w:trPr>
          <w:cantSplit/>
          <w:trHeight w:val="286"/>
          <w:jc w:val="center"/>
        </w:trPr>
        <w:tc>
          <w:tcPr>
            <w:tcW w:w="1252" w:type="dxa"/>
            <w:tcBorders>
              <w:top w:val="single" w:sz="2" w:space="0" w:color="000000"/>
            </w:tcBorders>
            <w:tcMar>
              <w:left w:w="60" w:type="dxa"/>
              <w:right w:w="60" w:type="dxa"/>
            </w:tcMar>
          </w:tcPr>
          <w:p w14:paraId="62253DE2" w14:textId="77777777" w:rsidR="00431934" w:rsidRPr="00A701DE" w:rsidRDefault="00431934" w:rsidP="00A701DE">
            <w:pPr>
              <w:rPr>
                <w:rFonts w:ascii="Calibri" w:hAnsi="Calibri"/>
              </w:rPr>
            </w:pPr>
            <w:r w:rsidRPr="00A701DE">
              <w:rPr>
                <w:rFonts w:ascii="Calibri" w:hAnsi="Calibri"/>
              </w:rPr>
              <w:t xml:space="preserve"> </w:t>
            </w:r>
          </w:p>
        </w:tc>
        <w:tc>
          <w:tcPr>
            <w:tcW w:w="1530" w:type="dxa"/>
            <w:tcBorders>
              <w:top w:val="single" w:sz="2" w:space="0" w:color="000000"/>
            </w:tcBorders>
          </w:tcPr>
          <w:p w14:paraId="5F629A25" w14:textId="77777777" w:rsidR="00431934" w:rsidRPr="00A701DE" w:rsidRDefault="00431934" w:rsidP="00A701DE">
            <w:pPr>
              <w:rPr>
                <w:rFonts w:ascii="Calibri" w:hAnsi="Calibri"/>
              </w:rPr>
            </w:pPr>
          </w:p>
        </w:tc>
        <w:tc>
          <w:tcPr>
            <w:tcW w:w="1530" w:type="dxa"/>
            <w:tcBorders>
              <w:top w:val="single" w:sz="2" w:space="0" w:color="000000"/>
            </w:tcBorders>
          </w:tcPr>
          <w:p w14:paraId="49C40488" w14:textId="6C8903C5" w:rsidR="00431934" w:rsidRPr="00A701DE" w:rsidRDefault="00431934" w:rsidP="00A701DE">
            <w:pPr>
              <w:rPr>
                <w:rFonts w:ascii="Calibri" w:hAnsi="Calibri"/>
              </w:rPr>
            </w:pPr>
          </w:p>
        </w:tc>
        <w:tc>
          <w:tcPr>
            <w:tcW w:w="1980" w:type="dxa"/>
            <w:tcBorders>
              <w:top w:val="single" w:sz="2" w:space="0" w:color="000000"/>
            </w:tcBorders>
          </w:tcPr>
          <w:p w14:paraId="7FEEB1CA" w14:textId="77777777" w:rsidR="00431934" w:rsidRPr="00A701DE" w:rsidRDefault="00431934" w:rsidP="00A701DE">
            <w:pPr>
              <w:rPr>
                <w:rFonts w:ascii="Calibri" w:hAnsi="Calibri"/>
              </w:rPr>
            </w:pPr>
          </w:p>
        </w:tc>
        <w:tc>
          <w:tcPr>
            <w:tcW w:w="1620" w:type="dxa"/>
            <w:tcBorders>
              <w:top w:val="single" w:sz="2" w:space="0" w:color="000000"/>
            </w:tcBorders>
          </w:tcPr>
          <w:p w14:paraId="0327912A" w14:textId="77777777" w:rsidR="00431934" w:rsidRPr="00A701DE" w:rsidRDefault="00431934" w:rsidP="00A701DE">
            <w:pPr>
              <w:rPr>
                <w:rFonts w:ascii="Calibri" w:hAnsi="Calibri"/>
              </w:rPr>
            </w:pPr>
          </w:p>
        </w:tc>
        <w:tc>
          <w:tcPr>
            <w:tcW w:w="1350" w:type="dxa"/>
            <w:tcBorders>
              <w:top w:val="single" w:sz="2" w:space="0" w:color="000000"/>
            </w:tcBorders>
          </w:tcPr>
          <w:p w14:paraId="1FF8B8A0" w14:textId="77777777" w:rsidR="00431934" w:rsidRPr="00A701DE" w:rsidRDefault="00431934" w:rsidP="00A701DE">
            <w:pPr>
              <w:rPr>
                <w:rFonts w:ascii="Calibri" w:hAnsi="Calibri"/>
              </w:rPr>
            </w:pPr>
          </w:p>
        </w:tc>
        <w:tc>
          <w:tcPr>
            <w:tcW w:w="1350" w:type="dxa"/>
            <w:tcBorders>
              <w:top w:val="single" w:sz="2" w:space="0" w:color="000000"/>
            </w:tcBorders>
          </w:tcPr>
          <w:p w14:paraId="23CF86BB" w14:textId="77777777" w:rsidR="00431934" w:rsidRPr="00A701DE" w:rsidRDefault="00431934" w:rsidP="00A701DE">
            <w:pPr>
              <w:rPr>
                <w:rFonts w:ascii="Calibri" w:hAnsi="Calibri"/>
              </w:rPr>
            </w:pPr>
          </w:p>
        </w:tc>
      </w:tr>
      <w:tr w:rsidR="00431934" w:rsidRPr="00A701DE" w14:paraId="651433C3" w14:textId="77777777" w:rsidTr="00703E99">
        <w:trPr>
          <w:cantSplit/>
          <w:trHeight w:val="286"/>
          <w:jc w:val="center"/>
        </w:trPr>
        <w:tc>
          <w:tcPr>
            <w:tcW w:w="1252" w:type="dxa"/>
            <w:tcBorders>
              <w:top w:val="single" w:sz="2" w:space="0" w:color="000000"/>
              <w:bottom w:val="single" w:sz="2" w:space="0" w:color="000000"/>
            </w:tcBorders>
            <w:tcMar>
              <w:left w:w="60" w:type="dxa"/>
              <w:right w:w="60" w:type="dxa"/>
            </w:tcMar>
          </w:tcPr>
          <w:p w14:paraId="52DFD172" w14:textId="77777777" w:rsidR="00431934" w:rsidRPr="00A701DE" w:rsidRDefault="00431934" w:rsidP="00A701DE">
            <w:pPr>
              <w:rPr>
                <w:rFonts w:ascii="Calibri" w:hAnsi="Calibri"/>
              </w:rPr>
            </w:pPr>
            <w:r w:rsidRPr="00A701DE">
              <w:rPr>
                <w:rFonts w:ascii="Calibri" w:hAnsi="Calibri"/>
              </w:rPr>
              <w:t>…………..</w:t>
            </w:r>
          </w:p>
        </w:tc>
        <w:tc>
          <w:tcPr>
            <w:tcW w:w="1530" w:type="dxa"/>
            <w:tcBorders>
              <w:top w:val="single" w:sz="2" w:space="0" w:color="000000"/>
              <w:bottom w:val="single" w:sz="2" w:space="0" w:color="000000"/>
            </w:tcBorders>
          </w:tcPr>
          <w:p w14:paraId="44599A60" w14:textId="77777777" w:rsidR="00431934" w:rsidRPr="00A701DE" w:rsidRDefault="00431934" w:rsidP="00A701DE">
            <w:pPr>
              <w:rPr>
                <w:rFonts w:ascii="Calibri" w:hAnsi="Calibri"/>
              </w:rPr>
            </w:pPr>
          </w:p>
        </w:tc>
        <w:tc>
          <w:tcPr>
            <w:tcW w:w="1530" w:type="dxa"/>
            <w:tcBorders>
              <w:top w:val="single" w:sz="2" w:space="0" w:color="000000"/>
              <w:bottom w:val="single" w:sz="2" w:space="0" w:color="000000"/>
            </w:tcBorders>
          </w:tcPr>
          <w:p w14:paraId="6F72D728" w14:textId="64C067C3" w:rsidR="00431934" w:rsidRPr="00A701DE" w:rsidRDefault="00431934" w:rsidP="00A701DE">
            <w:pPr>
              <w:rPr>
                <w:rFonts w:ascii="Calibri" w:hAnsi="Calibri"/>
              </w:rPr>
            </w:pPr>
          </w:p>
        </w:tc>
        <w:tc>
          <w:tcPr>
            <w:tcW w:w="1980" w:type="dxa"/>
            <w:tcBorders>
              <w:top w:val="single" w:sz="2" w:space="0" w:color="000000"/>
              <w:bottom w:val="single" w:sz="2" w:space="0" w:color="000000"/>
            </w:tcBorders>
          </w:tcPr>
          <w:p w14:paraId="23B50415" w14:textId="77777777" w:rsidR="00431934" w:rsidRPr="00A701DE" w:rsidRDefault="00431934" w:rsidP="00A701DE">
            <w:pPr>
              <w:rPr>
                <w:rFonts w:ascii="Calibri" w:hAnsi="Calibri"/>
              </w:rPr>
            </w:pPr>
          </w:p>
        </w:tc>
        <w:tc>
          <w:tcPr>
            <w:tcW w:w="1620" w:type="dxa"/>
            <w:tcBorders>
              <w:top w:val="single" w:sz="2" w:space="0" w:color="000000"/>
              <w:bottom w:val="single" w:sz="2" w:space="0" w:color="000000"/>
            </w:tcBorders>
          </w:tcPr>
          <w:p w14:paraId="726A587E" w14:textId="77777777" w:rsidR="00431934" w:rsidRPr="00A701DE" w:rsidRDefault="00431934" w:rsidP="00A701DE">
            <w:pPr>
              <w:rPr>
                <w:rFonts w:ascii="Calibri" w:hAnsi="Calibri"/>
              </w:rPr>
            </w:pPr>
          </w:p>
        </w:tc>
        <w:tc>
          <w:tcPr>
            <w:tcW w:w="1350" w:type="dxa"/>
            <w:tcBorders>
              <w:top w:val="single" w:sz="2" w:space="0" w:color="000000"/>
              <w:bottom w:val="single" w:sz="2" w:space="0" w:color="000000"/>
            </w:tcBorders>
          </w:tcPr>
          <w:p w14:paraId="74D1C2D2" w14:textId="77777777" w:rsidR="00431934" w:rsidRPr="00A701DE" w:rsidRDefault="00431934" w:rsidP="00A701DE">
            <w:pPr>
              <w:rPr>
                <w:rFonts w:ascii="Calibri" w:hAnsi="Calibri"/>
              </w:rPr>
            </w:pPr>
          </w:p>
        </w:tc>
        <w:tc>
          <w:tcPr>
            <w:tcW w:w="1350" w:type="dxa"/>
            <w:tcBorders>
              <w:top w:val="single" w:sz="2" w:space="0" w:color="000000"/>
              <w:bottom w:val="single" w:sz="2" w:space="0" w:color="000000"/>
            </w:tcBorders>
          </w:tcPr>
          <w:p w14:paraId="2E2BE59B" w14:textId="77777777" w:rsidR="00431934" w:rsidRPr="00A701DE" w:rsidRDefault="00431934" w:rsidP="00A701DE">
            <w:pPr>
              <w:rPr>
                <w:rFonts w:ascii="Calibri" w:hAnsi="Calibri"/>
              </w:rPr>
            </w:pPr>
          </w:p>
        </w:tc>
      </w:tr>
      <w:tr w:rsidR="00B8025A" w:rsidRPr="00A701DE" w14:paraId="0F55EF14" w14:textId="77777777">
        <w:trPr>
          <w:cantSplit/>
          <w:trHeight w:val="130"/>
          <w:jc w:val="center"/>
        </w:trPr>
        <w:tc>
          <w:tcPr>
            <w:tcW w:w="10612" w:type="dxa"/>
            <w:gridSpan w:val="7"/>
            <w:tcBorders>
              <w:top w:val="single" w:sz="2" w:space="0" w:color="000000"/>
            </w:tcBorders>
          </w:tcPr>
          <w:p w14:paraId="5312B27B" w14:textId="3C843C5A" w:rsidR="00B8025A" w:rsidRPr="00A701DE" w:rsidRDefault="00B8025A" w:rsidP="00A701DE">
            <w:pPr>
              <w:textAlignment w:val="baseline"/>
              <w:rPr>
                <w:rFonts w:ascii="Calibri" w:eastAsia="Times New Roman" w:hAnsi="Calibri" w:cs="Calibri"/>
                <w:sz w:val="16"/>
                <w:szCs w:val="16"/>
                <w:lang w:eastAsia="zh-CN"/>
              </w:rPr>
            </w:pPr>
            <w:r w:rsidRPr="00A701DE">
              <w:rPr>
                <w:rFonts w:ascii="Calibri" w:eastAsia="Times New Roman" w:hAnsi="Calibri" w:cs="Calibri"/>
                <w:color w:val="000000"/>
                <w:sz w:val="16"/>
                <w:szCs w:val="16"/>
                <w:lang w:eastAsia="zh-CN"/>
              </w:rPr>
              <w:t xml:space="preserve">Source: program </w:t>
            </w:r>
            <w:proofErr w:type="spellStart"/>
            <w:proofErr w:type="gramStart"/>
            <w:r w:rsidRPr="00A701DE">
              <w:rPr>
                <w:rFonts w:ascii="Calibri" w:eastAsia="Times New Roman" w:hAnsi="Calibri" w:cs="Calibri"/>
                <w:color w:val="000000"/>
                <w:sz w:val="16"/>
                <w:szCs w:val="16"/>
                <w:lang w:eastAsia="zh-CN"/>
              </w:rPr>
              <w:t>name.sas</w:t>
            </w:r>
            <w:proofErr w:type="spellEnd"/>
            <w:r w:rsidRPr="00A701DE">
              <w:rPr>
                <w:rFonts w:ascii="Calibri" w:eastAsia="Times New Roman" w:hAnsi="Calibri" w:cs="Calibri"/>
                <w:color w:val="000000"/>
                <w:sz w:val="16"/>
                <w:szCs w:val="16"/>
                <w:lang w:eastAsia="zh-CN"/>
              </w:rPr>
              <w:t xml:space="preserve">  Extract</w:t>
            </w:r>
            <w:proofErr w:type="gramEnd"/>
            <w:r w:rsidRPr="00A701DE">
              <w:rPr>
                <w:rFonts w:ascii="Calibri" w:eastAsia="Times New Roman" w:hAnsi="Calibri" w:cs="Calibri"/>
                <w:color w:val="000000"/>
                <w:sz w:val="16"/>
                <w:szCs w:val="16"/>
                <w:lang w:eastAsia="zh-CN"/>
              </w:rPr>
              <w:t> Date: </w:t>
            </w:r>
            <w:proofErr w:type="gramStart"/>
            <w:r w:rsidRPr="00A701DE">
              <w:rPr>
                <w:rFonts w:ascii="Calibri" w:eastAsia="Times New Roman" w:hAnsi="Calibri" w:cs="Calibri"/>
                <w:color w:val="000000"/>
                <w:sz w:val="16"/>
                <w:szCs w:val="16"/>
                <w:lang w:eastAsia="zh-CN"/>
              </w:rPr>
              <w:t>DDMMMYYYY  Run</w:t>
            </w:r>
            <w:proofErr w:type="gramEnd"/>
            <w:r w:rsidRPr="00A701DE">
              <w:rPr>
                <w:rFonts w:ascii="Calibri" w:eastAsia="Times New Roman" w:hAnsi="Calibri" w:cs="Calibri"/>
                <w:color w:val="000000"/>
                <w:sz w:val="16"/>
                <w:szCs w:val="16"/>
                <w:lang w:eastAsia="zh-CN"/>
              </w:rPr>
              <w:t> Date (Time): DDMMMYYYY (</w:t>
            </w:r>
            <w:proofErr w:type="spellStart"/>
            <w:r w:rsidRPr="00A701DE">
              <w:rPr>
                <w:rFonts w:ascii="Calibri" w:eastAsia="Times New Roman" w:hAnsi="Calibri" w:cs="Calibri"/>
                <w:color w:val="000000"/>
                <w:sz w:val="16"/>
                <w:szCs w:val="16"/>
                <w:lang w:eastAsia="zh-CN"/>
              </w:rPr>
              <w:t>hh:mm</w:t>
            </w:r>
            <w:proofErr w:type="spellEnd"/>
            <w:r w:rsidRPr="00A701DE">
              <w:rPr>
                <w:rFonts w:ascii="Calibri" w:eastAsia="Times New Roman" w:hAnsi="Calibri" w:cs="Calibri"/>
                <w:color w:val="000000"/>
                <w:sz w:val="16"/>
                <w:szCs w:val="16"/>
                <w:lang w:eastAsia="zh-CN"/>
              </w:rPr>
              <w:t>)</w:t>
            </w:r>
          </w:p>
        </w:tc>
      </w:tr>
    </w:tbl>
    <w:p w14:paraId="7EAD8294" w14:textId="7D170F2D" w:rsidR="00A701DE" w:rsidRDefault="00A701DE" w:rsidP="00AA3CE0">
      <w:r>
        <w:t xml:space="preserve"> </w:t>
      </w:r>
    </w:p>
    <w:p w14:paraId="01613930" w14:textId="77777777" w:rsidR="00C74612" w:rsidRPr="00427B86" w:rsidRDefault="00C74612" w:rsidP="00427B86"/>
    <w:p w14:paraId="5FA1E5F8" w14:textId="36519FBB" w:rsidR="00462937" w:rsidRPr="00703E99" w:rsidRDefault="00292156" w:rsidP="00703E99">
      <w:pPr>
        <w:keepNext/>
        <w:keepLines/>
        <w:tabs>
          <w:tab w:val="left" w:pos="900"/>
        </w:tabs>
        <w:jc w:val="center"/>
        <w:outlineLvl w:val="2"/>
        <w:rPr>
          <w:rFonts w:ascii="Calibri" w:hAnsi="Calibri"/>
          <w:szCs w:val="24"/>
        </w:rPr>
      </w:pPr>
      <w:bookmarkStart w:id="318" w:name="_Toc75957437"/>
      <w:bookmarkStart w:id="319" w:name="_Toc204078575"/>
      <w:r w:rsidRPr="00703E99">
        <w:rPr>
          <w:rFonts w:ascii="Calibri" w:hAnsi="Calibri"/>
          <w:b/>
          <w:bCs/>
          <w:sz w:val="24"/>
          <w:szCs w:val="24"/>
        </w:rPr>
        <w:t xml:space="preserve">Listing </w:t>
      </w:r>
      <w:r w:rsidR="00437744">
        <w:rPr>
          <w:rFonts w:ascii="Calibri" w:hAnsi="Calibri"/>
          <w:b/>
          <w:bCs/>
          <w:sz w:val="24"/>
          <w:szCs w:val="24"/>
        </w:rPr>
        <w:t>4</w:t>
      </w:r>
      <w:r w:rsidR="003E7223" w:rsidRPr="00703E99">
        <w:rPr>
          <w:rFonts w:ascii="Calibri" w:hAnsi="Calibri"/>
          <w:b/>
          <w:bCs/>
          <w:sz w:val="24"/>
          <w:szCs w:val="24"/>
        </w:rPr>
        <w:t xml:space="preserve"> </w:t>
      </w:r>
      <w:commentRangeStart w:id="320"/>
      <w:proofErr w:type="gramStart"/>
      <w:r w:rsidRPr="00703E99">
        <w:rPr>
          <w:rFonts w:ascii="Calibri" w:hAnsi="Calibri"/>
          <w:b/>
          <w:bCs/>
          <w:sz w:val="24"/>
          <w:szCs w:val="24"/>
        </w:rPr>
        <w:t>CEC  Adjudicated</w:t>
      </w:r>
      <w:proofErr w:type="gramEnd"/>
      <w:r w:rsidRPr="00703E99">
        <w:rPr>
          <w:rFonts w:ascii="Calibri" w:hAnsi="Calibri"/>
          <w:b/>
          <w:bCs/>
          <w:sz w:val="24"/>
          <w:szCs w:val="24"/>
        </w:rPr>
        <w:t xml:space="preserve"> </w:t>
      </w:r>
      <w:r w:rsidR="00257355" w:rsidRPr="00703E99">
        <w:rPr>
          <w:rFonts w:ascii="Calibri" w:hAnsi="Calibri"/>
          <w:b/>
          <w:bCs/>
          <w:sz w:val="24"/>
          <w:szCs w:val="24"/>
        </w:rPr>
        <w:t xml:space="preserve">Heart Failure Hospitalizations </w:t>
      </w:r>
      <w:commentRangeEnd w:id="320"/>
      <w:r w:rsidR="00DD5643" w:rsidRPr="00703E99">
        <w:rPr>
          <w:rStyle w:val="CommentReference"/>
          <w:rFonts w:ascii="Calibri" w:hAnsi="Calibri"/>
          <w:b/>
          <w:bCs/>
          <w:sz w:val="24"/>
          <w:szCs w:val="24"/>
        </w:rPr>
        <w:commentReference w:id="320"/>
      </w:r>
      <w:r w:rsidR="00257355" w:rsidRPr="00703E99">
        <w:rPr>
          <w:rFonts w:ascii="Calibri" w:hAnsi="Calibri"/>
          <w:b/>
          <w:bCs/>
          <w:sz w:val="24"/>
          <w:szCs w:val="24"/>
        </w:rPr>
        <w:t xml:space="preserve">and </w:t>
      </w:r>
      <w:r w:rsidR="00053EE0" w:rsidRPr="00703E99">
        <w:rPr>
          <w:rFonts w:ascii="Calibri" w:hAnsi="Calibri"/>
          <w:b/>
          <w:bCs/>
          <w:sz w:val="24"/>
          <w:szCs w:val="24"/>
        </w:rPr>
        <w:t>Non-elective Mitral Valve Reintervention</w:t>
      </w:r>
      <w:r w:rsidR="005A1421" w:rsidRPr="00703E99">
        <w:rPr>
          <w:rFonts w:ascii="Calibri" w:hAnsi="Calibri"/>
          <w:b/>
          <w:bCs/>
          <w:sz w:val="24"/>
          <w:szCs w:val="24"/>
        </w:rPr>
        <w:t>s</w:t>
      </w:r>
      <w:bookmarkEnd w:id="318"/>
      <w:bookmarkEnd w:id="319"/>
    </w:p>
    <w:p w14:paraId="5E1D2CDB" w14:textId="604C58A1" w:rsidR="007925E2" w:rsidRPr="00703E99" w:rsidRDefault="000E18C4" w:rsidP="007925E2">
      <w:pPr>
        <w:jc w:val="center"/>
        <w:rPr>
          <w:b/>
          <w:bCs/>
        </w:rPr>
      </w:pPr>
      <w:r w:rsidRPr="00703E99">
        <w:rPr>
          <w:b/>
          <w:bCs/>
        </w:rPr>
        <w:t>Enrolled</w:t>
      </w:r>
      <w:r w:rsidR="007925E2" w:rsidRPr="00703E99">
        <w:rPr>
          <w:b/>
          <w:bCs/>
        </w:rPr>
        <w:t xml:space="preserve"> Population (N=xx)</w:t>
      </w:r>
    </w:p>
    <w:p w14:paraId="61004856" w14:textId="77777777" w:rsidR="00462937" w:rsidRPr="00DE4B01" w:rsidRDefault="00462937" w:rsidP="00462937"/>
    <w:tbl>
      <w:tblPr>
        <w:tblW w:w="5000" w:type="pct"/>
        <w:jc w:val="center"/>
        <w:tblBorders>
          <w:top w:val="single" w:sz="6" w:space="0" w:color="000000"/>
          <w:left w:val="single" w:sz="6" w:space="0" w:color="000000"/>
          <w:bottom w:val="single" w:sz="2" w:space="0" w:color="000000"/>
          <w:right w:val="single" w:sz="2" w:space="0" w:color="000000"/>
          <w:insideH w:val="single" w:sz="2" w:space="0" w:color="000000"/>
          <w:insideV w:val="single" w:sz="2" w:space="0" w:color="000000"/>
        </w:tblBorders>
        <w:shd w:val="pct15" w:color="auto" w:fill="auto"/>
        <w:tblCellMar>
          <w:left w:w="0" w:type="dxa"/>
          <w:right w:w="0" w:type="dxa"/>
        </w:tblCellMar>
        <w:tblLook w:val="04A0" w:firstRow="1" w:lastRow="0" w:firstColumn="1" w:lastColumn="0" w:noHBand="0" w:noVBand="1"/>
      </w:tblPr>
      <w:tblGrid>
        <w:gridCol w:w="1961"/>
        <w:gridCol w:w="1410"/>
        <w:gridCol w:w="1410"/>
        <w:gridCol w:w="1707"/>
        <w:gridCol w:w="2861"/>
      </w:tblGrid>
      <w:tr w:rsidR="00F8084C" w:rsidRPr="00284D2C" w14:paraId="4A03CB97" w14:textId="60543933" w:rsidTr="0080109D">
        <w:trPr>
          <w:cantSplit/>
          <w:tblHeader/>
          <w:jc w:val="center"/>
        </w:trPr>
        <w:tc>
          <w:tcPr>
            <w:tcW w:w="1049" w:type="pct"/>
            <w:tcBorders>
              <w:top w:val="single" w:sz="6" w:space="0" w:color="000000"/>
              <w:left w:val="single" w:sz="6" w:space="0" w:color="000000"/>
              <w:bottom w:val="single" w:sz="2" w:space="0" w:color="000000"/>
              <w:right w:val="single" w:sz="2" w:space="0" w:color="000000"/>
            </w:tcBorders>
            <w:shd w:val="pct15" w:color="auto" w:fill="auto"/>
            <w:tcMar>
              <w:top w:w="0" w:type="dxa"/>
              <w:left w:w="60" w:type="dxa"/>
              <w:bottom w:w="0" w:type="dxa"/>
              <w:right w:w="60" w:type="dxa"/>
            </w:tcMar>
            <w:vAlign w:val="bottom"/>
            <w:hideMark/>
          </w:tcPr>
          <w:p w14:paraId="62E40500" w14:textId="17883CC2" w:rsidR="00AD24C3" w:rsidRPr="00FB7F5D" w:rsidRDefault="00AD24C3" w:rsidP="004E6373">
            <w:pPr>
              <w:jc w:val="center"/>
              <w:rPr>
                <w:b/>
              </w:rPr>
            </w:pPr>
            <w:r w:rsidRPr="00FB7F5D">
              <w:rPr>
                <w:b/>
              </w:rPr>
              <w:t>Patient ID</w:t>
            </w:r>
          </w:p>
        </w:tc>
        <w:tc>
          <w:tcPr>
            <w:tcW w:w="754" w:type="pct"/>
            <w:tcBorders>
              <w:top w:val="single" w:sz="6" w:space="0" w:color="000000"/>
              <w:left w:val="single" w:sz="2" w:space="0" w:color="000000"/>
              <w:bottom w:val="single" w:sz="2" w:space="0" w:color="000000"/>
              <w:right w:val="single" w:sz="2" w:space="0" w:color="000000"/>
            </w:tcBorders>
            <w:shd w:val="pct15" w:color="auto" w:fill="auto"/>
          </w:tcPr>
          <w:p w14:paraId="5B725C92" w14:textId="3332F4D4" w:rsidR="00AD24C3" w:rsidRPr="00FB7F5D" w:rsidRDefault="00AD24C3" w:rsidP="004E6373">
            <w:pPr>
              <w:jc w:val="center"/>
              <w:rPr>
                <w:b/>
              </w:rPr>
            </w:pPr>
            <w:commentRangeStart w:id="321"/>
            <w:r>
              <w:rPr>
                <w:b/>
              </w:rPr>
              <w:t>AE #</w:t>
            </w:r>
            <w:commentRangeEnd w:id="321"/>
            <w:r w:rsidR="00FF101C" w:rsidRPr="00FB7F5D">
              <w:rPr>
                <w:rStyle w:val="CommentReference"/>
                <w:b/>
                <w:sz w:val="22"/>
                <w:szCs w:val="22"/>
              </w:rPr>
              <w:commentReference w:id="321"/>
            </w:r>
          </w:p>
        </w:tc>
        <w:tc>
          <w:tcPr>
            <w:tcW w:w="754" w:type="pct"/>
            <w:tcBorders>
              <w:top w:val="single" w:sz="6" w:space="0" w:color="000000"/>
              <w:left w:val="single" w:sz="2" w:space="0" w:color="000000"/>
              <w:bottom w:val="single" w:sz="2" w:space="0" w:color="000000"/>
              <w:right w:val="single" w:sz="2" w:space="0" w:color="000000"/>
            </w:tcBorders>
            <w:shd w:val="pct15" w:color="auto" w:fill="auto"/>
            <w:vAlign w:val="bottom"/>
            <w:hideMark/>
          </w:tcPr>
          <w:p w14:paraId="60A0B135" w14:textId="6239B8C6" w:rsidR="00AD24C3" w:rsidRPr="00FB7F5D" w:rsidRDefault="00AD24C3" w:rsidP="004E6373">
            <w:pPr>
              <w:jc w:val="center"/>
              <w:rPr>
                <w:b/>
              </w:rPr>
            </w:pPr>
            <w:r w:rsidRPr="00FB7F5D">
              <w:rPr>
                <w:b/>
              </w:rPr>
              <w:t>Days Post Procedure</w:t>
            </w:r>
          </w:p>
        </w:tc>
        <w:tc>
          <w:tcPr>
            <w:tcW w:w="913" w:type="pct"/>
            <w:tcBorders>
              <w:top w:val="single" w:sz="6" w:space="0" w:color="000000"/>
              <w:left w:val="single" w:sz="2" w:space="0" w:color="000000"/>
              <w:bottom w:val="single" w:sz="2" w:space="0" w:color="000000"/>
              <w:right w:val="single" w:sz="2" w:space="0" w:color="000000"/>
            </w:tcBorders>
            <w:shd w:val="pct15" w:color="auto" w:fill="auto"/>
            <w:vAlign w:val="bottom"/>
            <w:hideMark/>
          </w:tcPr>
          <w:p w14:paraId="18E59364" w14:textId="77777777" w:rsidR="00AD24C3" w:rsidRPr="00FB7F5D" w:rsidRDefault="00AD24C3" w:rsidP="004E6373">
            <w:pPr>
              <w:jc w:val="center"/>
              <w:rPr>
                <w:b/>
              </w:rPr>
            </w:pPr>
            <w:r w:rsidRPr="00FB7F5D">
              <w:rPr>
                <w:b/>
              </w:rPr>
              <w:t>Relationship to Study Device</w:t>
            </w:r>
          </w:p>
        </w:tc>
        <w:tc>
          <w:tcPr>
            <w:tcW w:w="1530" w:type="pct"/>
            <w:tcBorders>
              <w:top w:val="single" w:sz="6" w:space="0" w:color="000000"/>
              <w:left w:val="single" w:sz="2" w:space="0" w:color="000000"/>
              <w:bottom w:val="single" w:sz="2" w:space="0" w:color="000000"/>
              <w:right w:val="single" w:sz="2" w:space="0" w:color="000000"/>
            </w:tcBorders>
            <w:shd w:val="pct15" w:color="auto" w:fill="auto"/>
            <w:vAlign w:val="bottom"/>
            <w:hideMark/>
          </w:tcPr>
          <w:p w14:paraId="3A542B09" w14:textId="77777777" w:rsidR="00AD24C3" w:rsidRPr="00FB7F5D" w:rsidRDefault="00AD24C3" w:rsidP="004E6373">
            <w:pPr>
              <w:jc w:val="center"/>
              <w:rPr>
                <w:b/>
              </w:rPr>
            </w:pPr>
            <w:r w:rsidRPr="00FB7F5D">
              <w:rPr>
                <w:b/>
              </w:rPr>
              <w:t>Relationship to Study Procedure</w:t>
            </w:r>
          </w:p>
        </w:tc>
      </w:tr>
      <w:tr w:rsidR="00D77A07" w:rsidRPr="00284D2C" w14:paraId="2567FF8B" w14:textId="000C09B2" w:rsidTr="0080109D">
        <w:trPr>
          <w:cantSplit/>
          <w:jc w:val="center"/>
        </w:trPr>
        <w:tc>
          <w:tcPr>
            <w:tcW w:w="1049"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0EA63919" w14:textId="5BEEED08" w:rsidR="00610BF7" w:rsidRPr="00284D2C" w:rsidRDefault="00610BF7" w:rsidP="00610BF7">
            <w:pPr>
              <w:jc w:val="center"/>
            </w:pPr>
            <w:proofErr w:type="spellStart"/>
            <w:r>
              <w:rPr>
                <w:rFonts w:ascii="Calibri" w:hAnsi="Calibri" w:cs="Calibri"/>
              </w:rPr>
              <w:t>xxxxxxxxxx</w:t>
            </w:r>
            <w:proofErr w:type="spellEnd"/>
          </w:p>
        </w:tc>
        <w:tc>
          <w:tcPr>
            <w:tcW w:w="754" w:type="pct"/>
            <w:tcBorders>
              <w:top w:val="single" w:sz="2" w:space="0" w:color="000000"/>
              <w:left w:val="single" w:sz="2" w:space="0" w:color="000000"/>
              <w:bottom w:val="single" w:sz="2" w:space="0" w:color="000000"/>
              <w:right w:val="single" w:sz="2" w:space="0" w:color="000000"/>
            </w:tcBorders>
          </w:tcPr>
          <w:p w14:paraId="7C6EFF4C" w14:textId="780829DD" w:rsidR="00610BF7" w:rsidRPr="00284D2C" w:rsidRDefault="00610BF7" w:rsidP="00610BF7">
            <w:pPr>
              <w:jc w:val="center"/>
            </w:pPr>
            <w:r>
              <w:rPr>
                <w:rFonts w:ascii="Calibri" w:hAnsi="Calibri"/>
              </w:rPr>
              <w:t>xx</w:t>
            </w:r>
          </w:p>
        </w:tc>
        <w:tc>
          <w:tcPr>
            <w:tcW w:w="754" w:type="pct"/>
            <w:tcBorders>
              <w:top w:val="single" w:sz="2" w:space="0" w:color="000000"/>
              <w:left w:val="single" w:sz="2" w:space="0" w:color="000000"/>
              <w:bottom w:val="single" w:sz="2" w:space="0" w:color="000000"/>
              <w:right w:val="single" w:sz="2" w:space="0" w:color="000000"/>
            </w:tcBorders>
          </w:tcPr>
          <w:p w14:paraId="19E93460" w14:textId="6C3AFAF1" w:rsidR="00610BF7" w:rsidRPr="00284D2C" w:rsidRDefault="00610BF7" w:rsidP="00610BF7">
            <w:pPr>
              <w:jc w:val="center"/>
            </w:pPr>
            <w:r>
              <w:rPr>
                <w:rFonts w:ascii="Calibri" w:hAnsi="Calibri"/>
              </w:rPr>
              <w:t>xx</w:t>
            </w:r>
          </w:p>
        </w:tc>
        <w:tc>
          <w:tcPr>
            <w:tcW w:w="913" w:type="pct"/>
            <w:tcBorders>
              <w:top w:val="single" w:sz="2" w:space="0" w:color="000000"/>
              <w:left w:val="single" w:sz="2" w:space="0" w:color="000000"/>
              <w:bottom w:val="single" w:sz="2" w:space="0" w:color="000000"/>
              <w:right w:val="single" w:sz="2" w:space="0" w:color="000000"/>
            </w:tcBorders>
          </w:tcPr>
          <w:p w14:paraId="47D2EA74" w14:textId="2DB9F2E7" w:rsidR="00610BF7" w:rsidRPr="00284D2C" w:rsidRDefault="00610BF7" w:rsidP="00610BF7">
            <w:pPr>
              <w:jc w:val="center"/>
            </w:pPr>
            <w:r>
              <w:rPr>
                <w:rFonts w:ascii="Calibri" w:hAnsi="Calibri"/>
              </w:rPr>
              <w:t>Not related</w:t>
            </w:r>
          </w:p>
        </w:tc>
        <w:tc>
          <w:tcPr>
            <w:tcW w:w="1530" w:type="pct"/>
            <w:tcBorders>
              <w:top w:val="single" w:sz="2" w:space="0" w:color="000000"/>
              <w:left w:val="single" w:sz="2" w:space="0" w:color="000000"/>
              <w:bottom w:val="single" w:sz="2" w:space="0" w:color="000000"/>
              <w:right w:val="single" w:sz="2" w:space="0" w:color="000000"/>
            </w:tcBorders>
          </w:tcPr>
          <w:p w14:paraId="01794C12" w14:textId="51A84B6D" w:rsidR="00610BF7" w:rsidRPr="00284D2C" w:rsidRDefault="00610BF7" w:rsidP="00610BF7">
            <w:pPr>
              <w:jc w:val="center"/>
            </w:pPr>
            <w:r>
              <w:rPr>
                <w:rFonts w:ascii="Calibri" w:hAnsi="Calibri"/>
              </w:rPr>
              <w:t>Not related</w:t>
            </w:r>
          </w:p>
        </w:tc>
      </w:tr>
      <w:tr w:rsidR="00D77A07" w:rsidRPr="00284D2C" w14:paraId="18F23CE3" w14:textId="77777777" w:rsidTr="0080109D">
        <w:trPr>
          <w:cantSplit/>
          <w:jc w:val="center"/>
        </w:trPr>
        <w:tc>
          <w:tcPr>
            <w:tcW w:w="1049"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11FE552D" w14:textId="77777777" w:rsidR="00610BF7" w:rsidRPr="00284D2C" w:rsidRDefault="00610BF7" w:rsidP="00610BF7">
            <w:pPr>
              <w:jc w:val="center"/>
            </w:pPr>
          </w:p>
        </w:tc>
        <w:tc>
          <w:tcPr>
            <w:tcW w:w="754" w:type="pct"/>
            <w:tcBorders>
              <w:top w:val="single" w:sz="2" w:space="0" w:color="000000"/>
              <w:left w:val="single" w:sz="2" w:space="0" w:color="000000"/>
              <w:bottom w:val="single" w:sz="2" w:space="0" w:color="000000"/>
              <w:right w:val="single" w:sz="2" w:space="0" w:color="000000"/>
            </w:tcBorders>
          </w:tcPr>
          <w:p w14:paraId="65166B2C" w14:textId="77777777" w:rsidR="00610BF7" w:rsidRPr="00284D2C" w:rsidRDefault="00610BF7" w:rsidP="00610BF7">
            <w:pPr>
              <w:jc w:val="center"/>
            </w:pPr>
          </w:p>
        </w:tc>
        <w:tc>
          <w:tcPr>
            <w:tcW w:w="754" w:type="pct"/>
            <w:tcBorders>
              <w:top w:val="single" w:sz="2" w:space="0" w:color="000000"/>
              <w:left w:val="single" w:sz="2" w:space="0" w:color="000000"/>
              <w:bottom w:val="single" w:sz="2" w:space="0" w:color="000000"/>
              <w:right w:val="single" w:sz="2" w:space="0" w:color="000000"/>
            </w:tcBorders>
          </w:tcPr>
          <w:p w14:paraId="281A704C" w14:textId="77777777" w:rsidR="00610BF7" w:rsidRPr="00284D2C" w:rsidRDefault="00610BF7" w:rsidP="00610BF7">
            <w:pPr>
              <w:jc w:val="center"/>
            </w:pPr>
          </w:p>
        </w:tc>
        <w:tc>
          <w:tcPr>
            <w:tcW w:w="913" w:type="pct"/>
            <w:tcBorders>
              <w:top w:val="single" w:sz="2" w:space="0" w:color="000000"/>
              <w:left w:val="single" w:sz="2" w:space="0" w:color="000000"/>
              <w:bottom w:val="single" w:sz="2" w:space="0" w:color="000000"/>
              <w:right w:val="single" w:sz="2" w:space="0" w:color="000000"/>
            </w:tcBorders>
          </w:tcPr>
          <w:p w14:paraId="1952CA03" w14:textId="406287B0" w:rsidR="00610BF7" w:rsidRPr="00284D2C" w:rsidRDefault="00610BF7" w:rsidP="00610BF7">
            <w:pPr>
              <w:jc w:val="center"/>
            </w:pPr>
            <w:r>
              <w:rPr>
                <w:rFonts w:ascii="Calibri" w:hAnsi="Calibri"/>
              </w:rPr>
              <w:t>Unlikely related</w:t>
            </w:r>
          </w:p>
        </w:tc>
        <w:tc>
          <w:tcPr>
            <w:tcW w:w="1530" w:type="pct"/>
            <w:tcBorders>
              <w:top w:val="single" w:sz="2" w:space="0" w:color="000000"/>
              <w:left w:val="single" w:sz="2" w:space="0" w:color="000000"/>
              <w:bottom w:val="single" w:sz="2" w:space="0" w:color="000000"/>
              <w:right w:val="single" w:sz="2" w:space="0" w:color="000000"/>
            </w:tcBorders>
          </w:tcPr>
          <w:p w14:paraId="181C83A0" w14:textId="1EFC44C7" w:rsidR="00610BF7" w:rsidRPr="00284D2C" w:rsidRDefault="00610BF7" w:rsidP="00610BF7">
            <w:pPr>
              <w:jc w:val="center"/>
            </w:pPr>
            <w:r>
              <w:rPr>
                <w:rFonts w:ascii="Calibri" w:hAnsi="Calibri"/>
              </w:rPr>
              <w:t>Unlikely related</w:t>
            </w:r>
          </w:p>
        </w:tc>
      </w:tr>
      <w:tr w:rsidR="00D77A07" w:rsidRPr="00284D2C" w14:paraId="0D099674" w14:textId="77777777" w:rsidTr="0080109D">
        <w:trPr>
          <w:cantSplit/>
          <w:jc w:val="center"/>
        </w:trPr>
        <w:tc>
          <w:tcPr>
            <w:tcW w:w="1049"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49E18B60" w14:textId="77777777" w:rsidR="00610BF7" w:rsidRPr="00284D2C" w:rsidRDefault="00610BF7" w:rsidP="00610BF7">
            <w:pPr>
              <w:jc w:val="center"/>
            </w:pPr>
          </w:p>
        </w:tc>
        <w:tc>
          <w:tcPr>
            <w:tcW w:w="754" w:type="pct"/>
            <w:tcBorders>
              <w:top w:val="single" w:sz="2" w:space="0" w:color="000000"/>
              <w:left w:val="single" w:sz="2" w:space="0" w:color="000000"/>
              <w:bottom w:val="single" w:sz="2" w:space="0" w:color="000000"/>
              <w:right w:val="single" w:sz="2" w:space="0" w:color="000000"/>
            </w:tcBorders>
          </w:tcPr>
          <w:p w14:paraId="6CACC11B" w14:textId="77777777" w:rsidR="00610BF7" w:rsidRPr="00284D2C" w:rsidRDefault="00610BF7" w:rsidP="00610BF7">
            <w:pPr>
              <w:jc w:val="center"/>
            </w:pPr>
          </w:p>
        </w:tc>
        <w:tc>
          <w:tcPr>
            <w:tcW w:w="754" w:type="pct"/>
            <w:tcBorders>
              <w:top w:val="single" w:sz="2" w:space="0" w:color="000000"/>
              <w:left w:val="single" w:sz="2" w:space="0" w:color="000000"/>
              <w:bottom w:val="single" w:sz="2" w:space="0" w:color="000000"/>
              <w:right w:val="single" w:sz="2" w:space="0" w:color="000000"/>
            </w:tcBorders>
          </w:tcPr>
          <w:p w14:paraId="3A7923D7" w14:textId="77777777" w:rsidR="00610BF7" w:rsidRPr="00284D2C" w:rsidRDefault="00610BF7" w:rsidP="00610BF7">
            <w:pPr>
              <w:jc w:val="center"/>
            </w:pPr>
          </w:p>
        </w:tc>
        <w:tc>
          <w:tcPr>
            <w:tcW w:w="913" w:type="pct"/>
            <w:tcBorders>
              <w:top w:val="single" w:sz="2" w:space="0" w:color="000000"/>
              <w:left w:val="single" w:sz="2" w:space="0" w:color="000000"/>
              <w:bottom w:val="single" w:sz="2" w:space="0" w:color="000000"/>
              <w:right w:val="single" w:sz="2" w:space="0" w:color="000000"/>
            </w:tcBorders>
          </w:tcPr>
          <w:p w14:paraId="5460D2D6" w14:textId="4EE757F7" w:rsidR="00610BF7" w:rsidRPr="00284D2C" w:rsidRDefault="00610BF7" w:rsidP="00610BF7">
            <w:pPr>
              <w:jc w:val="center"/>
            </w:pPr>
            <w:r>
              <w:rPr>
                <w:rFonts w:ascii="Calibri" w:hAnsi="Calibri"/>
              </w:rPr>
              <w:t>Possibly related</w:t>
            </w:r>
          </w:p>
        </w:tc>
        <w:tc>
          <w:tcPr>
            <w:tcW w:w="1530" w:type="pct"/>
            <w:tcBorders>
              <w:top w:val="single" w:sz="2" w:space="0" w:color="000000"/>
              <w:left w:val="single" w:sz="2" w:space="0" w:color="000000"/>
              <w:bottom w:val="single" w:sz="2" w:space="0" w:color="000000"/>
              <w:right w:val="single" w:sz="2" w:space="0" w:color="000000"/>
            </w:tcBorders>
          </w:tcPr>
          <w:p w14:paraId="21852C84" w14:textId="1C26781F" w:rsidR="00610BF7" w:rsidRPr="00284D2C" w:rsidRDefault="00610BF7" w:rsidP="00610BF7">
            <w:pPr>
              <w:jc w:val="center"/>
            </w:pPr>
            <w:r>
              <w:rPr>
                <w:rFonts w:ascii="Calibri" w:hAnsi="Calibri"/>
              </w:rPr>
              <w:t>Possibly related</w:t>
            </w:r>
          </w:p>
        </w:tc>
      </w:tr>
      <w:tr w:rsidR="00D77A07" w:rsidRPr="00284D2C" w14:paraId="0B0C619A" w14:textId="77777777" w:rsidTr="0080109D">
        <w:trPr>
          <w:cantSplit/>
          <w:jc w:val="center"/>
        </w:trPr>
        <w:tc>
          <w:tcPr>
            <w:tcW w:w="1049"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627DD1EE" w14:textId="77777777" w:rsidR="00610BF7" w:rsidRPr="00284D2C" w:rsidRDefault="00610BF7" w:rsidP="00610BF7">
            <w:pPr>
              <w:jc w:val="center"/>
            </w:pPr>
          </w:p>
        </w:tc>
        <w:tc>
          <w:tcPr>
            <w:tcW w:w="754" w:type="pct"/>
            <w:tcBorders>
              <w:top w:val="single" w:sz="2" w:space="0" w:color="000000"/>
              <w:left w:val="single" w:sz="2" w:space="0" w:color="000000"/>
              <w:bottom w:val="single" w:sz="2" w:space="0" w:color="000000"/>
              <w:right w:val="single" w:sz="2" w:space="0" w:color="000000"/>
            </w:tcBorders>
          </w:tcPr>
          <w:p w14:paraId="0FEB9199" w14:textId="77777777" w:rsidR="00610BF7" w:rsidRPr="00284D2C" w:rsidRDefault="00610BF7" w:rsidP="00610BF7">
            <w:pPr>
              <w:jc w:val="center"/>
            </w:pPr>
          </w:p>
        </w:tc>
        <w:tc>
          <w:tcPr>
            <w:tcW w:w="754" w:type="pct"/>
            <w:tcBorders>
              <w:top w:val="single" w:sz="2" w:space="0" w:color="000000"/>
              <w:left w:val="single" w:sz="2" w:space="0" w:color="000000"/>
              <w:bottom w:val="single" w:sz="2" w:space="0" w:color="000000"/>
              <w:right w:val="single" w:sz="2" w:space="0" w:color="000000"/>
            </w:tcBorders>
          </w:tcPr>
          <w:p w14:paraId="5B3D50E7" w14:textId="77777777" w:rsidR="00610BF7" w:rsidRPr="00284D2C" w:rsidRDefault="00610BF7" w:rsidP="00610BF7">
            <w:pPr>
              <w:jc w:val="center"/>
            </w:pPr>
          </w:p>
        </w:tc>
        <w:tc>
          <w:tcPr>
            <w:tcW w:w="913" w:type="pct"/>
            <w:tcBorders>
              <w:top w:val="single" w:sz="2" w:space="0" w:color="000000"/>
              <w:left w:val="single" w:sz="2" w:space="0" w:color="000000"/>
              <w:bottom w:val="single" w:sz="2" w:space="0" w:color="000000"/>
              <w:right w:val="single" w:sz="2" w:space="0" w:color="000000"/>
            </w:tcBorders>
          </w:tcPr>
          <w:p w14:paraId="5A55A235" w14:textId="0ADB0B7E" w:rsidR="00610BF7" w:rsidRPr="00284D2C" w:rsidRDefault="00610BF7" w:rsidP="00610BF7">
            <w:pPr>
              <w:jc w:val="center"/>
            </w:pPr>
            <w:r>
              <w:rPr>
                <w:rFonts w:ascii="Calibri" w:hAnsi="Calibri"/>
              </w:rPr>
              <w:t>Probably related</w:t>
            </w:r>
          </w:p>
        </w:tc>
        <w:tc>
          <w:tcPr>
            <w:tcW w:w="1530" w:type="pct"/>
            <w:tcBorders>
              <w:top w:val="single" w:sz="2" w:space="0" w:color="000000"/>
              <w:left w:val="single" w:sz="2" w:space="0" w:color="000000"/>
              <w:bottom w:val="single" w:sz="2" w:space="0" w:color="000000"/>
              <w:right w:val="single" w:sz="2" w:space="0" w:color="000000"/>
            </w:tcBorders>
          </w:tcPr>
          <w:p w14:paraId="223CA180" w14:textId="1054862A" w:rsidR="00610BF7" w:rsidRPr="00284D2C" w:rsidRDefault="00610BF7" w:rsidP="00610BF7">
            <w:pPr>
              <w:jc w:val="center"/>
            </w:pPr>
            <w:r>
              <w:rPr>
                <w:rFonts w:ascii="Calibri" w:hAnsi="Calibri"/>
              </w:rPr>
              <w:t>Probably related</w:t>
            </w:r>
          </w:p>
        </w:tc>
      </w:tr>
      <w:tr w:rsidR="00D77A07" w:rsidRPr="00284D2C" w14:paraId="639A0DA0" w14:textId="510CEA48" w:rsidTr="0080109D">
        <w:trPr>
          <w:cantSplit/>
          <w:jc w:val="center"/>
        </w:trPr>
        <w:tc>
          <w:tcPr>
            <w:tcW w:w="1049"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tcPr>
          <w:p w14:paraId="21C34965" w14:textId="77777777" w:rsidR="00610BF7" w:rsidRPr="00284D2C" w:rsidRDefault="00610BF7" w:rsidP="00610BF7">
            <w:pPr>
              <w:jc w:val="center"/>
            </w:pPr>
          </w:p>
        </w:tc>
        <w:tc>
          <w:tcPr>
            <w:tcW w:w="754" w:type="pct"/>
            <w:tcBorders>
              <w:top w:val="single" w:sz="2" w:space="0" w:color="000000"/>
              <w:left w:val="single" w:sz="2" w:space="0" w:color="000000"/>
              <w:bottom w:val="single" w:sz="2" w:space="0" w:color="000000"/>
              <w:right w:val="single" w:sz="2" w:space="0" w:color="000000"/>
            </w:tcBorders>
          </w:tcPr>
          <w:p w14:paraId="757FA99F" w14:textId="77777777" w:rsidR="00610BF7" w:rsidRPr="00284D2C" w:rsidRDefault="00610BF7" w:rsidP="00610BF7">
            <w:pPr>
              <w:jc w:val="center"/>
            </w:pPr>
          </w:p>
        </w:tc>
        <w:tc>
          <w:tcPr>
            <w:tcW w:w="754" w:type="pct"/>
            <w:tcBorders>
              <w:top w:val="single" w:sz="2" w:space="0" w:color="000000"/>
              <w:left w:val="single" w:sz="2" w:space="0" w:color="000000"/>
              <w:bottom w:val="single" w:sz="2" w:space="0" w:color="000000"/>
              <w:right w:val="single" w:sz="2" w:space="0" w:color="000000"/>
            </w:tcBorders>
          </w:tcPr>
          <w:p w14:paraId="5BE37B1F" w14:textId="4944F534" w:rsidR="00610BF7" w:rsidRPr="00284D2C" w:rsidRDefault="00610BF7" w:rsidP="00610BF7">
            <w:pPr>
              <w:jc w:val="center"/>
            </w:pPr>
          </w:p>
        </w:tc>
        <w:tc>
          <w:tcPr>
            <w:tcW w:w="913" w:type="pct"/>
            <w:tcBorders>
              <w:top w:val="single" w:sz="2" w:space="0" w:color="000000"/>
              <w:left w:val="single" w:sz="2" w:space="0" w:color="000000"/>
              <w:bottom w:val="single" w:sz="2" w:space="0" w:color="000000"/>
              <w:right w:val="single" w:sz="2" w:space="0" w:color="000000"/>
            </w:tcBorders>
          </w:tcPr>
          <w:p w14:paraId="6A0A4B0A" w14:textId="15ABC53D" w:rsidR="00610BF7" w:rsidRPr="00284D2C" w:rsidRDefault="00610BF7" w:rsidP="00610BF7">
            <w:pPr>
              <w:jc w:val="center"/>
            </w:pPr>
            <w:r>
              <w:rPr>
                <w:rFonts w:ascii="Calibri" w:hAnsi="Calibri"/>
              </w:rPr>
              <w:t>Related (causal relationship)</w:t>
            </w:r>
          </w:p>
        </w:tc>
        <w:tc>
          <w:tcPr>
            <w:tcW w:w="1530" w:type="pct"/>
            <w:tcBorders>
              <w:top w:val="single" w:sz="2" w:space="0" w:color="000000"/>
              <w:left w:val="single" w:sz="2" w:space="0" w:color="000000"/>
              <w:bottom w:val="single" w:sz="2" w:space="0" w:color="000000"/>
              <w:right w:val="single" w:sz="2" w:space="0" w:color="000000"/>
            </w:tcBorders>
          </w:tcPr>
          <w:p w14:paraId="27EDA9DB" w14:textId="79BA6FAD" w:rsidR="00610BF7" w:rsidRPr="00284D2C" w:rsidRDefault="00610BF7" w:rsidP="00610BF7">
            <w:pPr>
              <w:jc w:val="center"/>
            </w:pPr>
            <w:r>
              <w:rPr>
                <w:rFonts w:ascii="Calibri" w:hAnsi="Calibri"/>
              </w:rPr>
              <w:t>Related (causal relationship)</w:t>
            </w:r>
          </w:p>
        </w:tc>
      </w:tr>
      <w:tr w:rsidR="00D77A07" w:rsidRPr="00284D2C" w14:paraId="16357C3C" w14:textId="09FF10AA" w:rsidTr="0080109D">
        <w:trPr>
          <w:cantSplit/>
          <w:jc w:val="center"/>
        </w:trPr>
        <w:tc>
          <w:tcPr>
            <w:tcW w:w="1049" w:type="pct"/>
            <w:tcBorders>
              <w:top w:val="single" w:sz="2" w:space="0" w:color="000000"/>
              <w:left w:val="single" w:sz="6" w:space="0" w:color="000000"/>
              <w:bottom w:val="single" w:sz="2" w:space="0" w:color="000000"/>
              <w:right w:val="single" w:sz="2" w:space="0" w:color="000000"/>
            </w:tcBorders>
            <w:tcMar>
              <w:top w:w="0" w:type="dxa"/>
              <w:left w:w="60" w:type="dxa"/>
              <w:bottom w:w="0" w:type="dxa"/>
              <w:right w:w="60" w:type="dxa"/>
            </w:tcMar>
            <w:hideMark/>
          </w:tcPr>
          <w:p w14:paraId="28098F83" w14:textId="77777777" w:rsidR="00AD24C3" w:rsidRPr="00284D2C" w:rsidRDefault="00AD24C3" w:rsidP="004E6373">
            <w:pPr>
              <w:jc w:val="center"/>
            </w:pPr>
            <w:r w:rsidRPr="00284D2C">
              <w:t>…………..</w:t>
            </w:r>
          </w:p>
        </w:tc>
        <w:tc>
          <w:tcPr>
            <w:tcW w:w="754" w:type="pct"/>
            <w:tcBorders>
              <w:top w:val="single" w:sz="2" w:space="0" w:color="000000"/>
              <w:left w:val="single" w:sz="2" w:space="0" w:color="000000"/>
              <w:bottom w:val="single" w:sz="2" w:space="0" w:color="000000"/>
              <w:right w:val="single" w:sz="2" w:space="0" w:color="000000"/>
            </w:tcBorders>
          </w:tcPr>
          <w:p w14:paraId="083B3E2B" w14:textId="77777777" w:rsidR="00AD24C3" w:rsidRPr="00284D2C" w:rsidRDefault="00AD24C3" w:rsidP="004E6373">
            <w:pPr>
              <w:jc w:val="center"/>
            </w:pPr>
          </w:p>
        </w:tc>
        <w:tc>
          <w:tcPr>
            <w:tcW w:w="754" w:type="pct"/>
            <w:tcBorders>
              <w:top w:val="single" w:sz="2" w:space="0" w:color="000000"/>
              <w:left w:val="single" w:sz="2" w:space="0" w:color="000000"/>
              <w:bottom w:val="single" w:sz="2" w:space="0" w:color="000000"/>
              <w:right w:val="single" w:sz="2" w:space="0" w:color="000000"/>
            </w:tcBorders>
          </w:tcPr>
          <w:p w14:paraId="11D36D02" w14:textId="3D9B41E2" w:rsidR="00AD24C3" w:rsidRPr="00284D2C" w:rsidRDefault="00AD24C3" w:rsidP="004E6373">
            <w:pPr>
              <w:jc w:val="center"/>
            </w:pPr>
          </w:p>
        </w:tc>
        <w:tc>
          <w:tcPr>
            <w:tcW w:w="913" w:type="pct"/>
            <w:tcBorders>
              <w:top w:val="single" w:sz="2" w:space="0" w:color="000000"/>
              <w:left w:val="single" w:sz="2" w:space="0" w:color="000000"/>
              <w:bottom w:val="single" w:sz="2" w:space="0" w:color="000000"/>
              <w:right w:val="single" w:sz="2" w:space="0" w:color="000000"/>
            </w:tcBorders>
          </w:tcPr>
          <w:p w14:paraId="48359B51" w14:textId="77777777" w:rsidR="00AD24C3" w:rsidRPr="00284D2C" w:rsidRDefault="00AD24C3" w:rsidP="004E6373">
            <w:pPr>
              <w:jc w:val="center"/>
            </w:pPr>
          </w:p>
        </w:tc>
        <w:tc>
          <w:tcPr>
            <w:tcW w:w="1530" w:type="pct"/>
            <w:tcBorders>
              <w:top w:val="single" w:sz="2" w:space="0" w:color="000000"/>
              <w:left w:val="single" w:sz="2" w:space="0" w:color="000000"/>
              <w:bottom w:val="single" w:sz="2" w:space="0" w:color="000000"/>
              <w:right w:val="single" w:sz="2" w:space="0" w:color="000000"/>
            </w:tcBorders>
          </w:tcPr>
          <w:p w14:paraId="4B94600C" w14:textId="77777777" w:rsidR="00AD24C3" w:rsidRPr="00284D2C" w:rsidRDefault="00AD24C3" w:rsidP="004E6373">
            <w:pPr>
              <w:jc w:val="center"/>
            </w:pPr>
          </w:p>
        </w:tc>
      </w:tr>
      <w:tr w:rsidR="00A73640" w:rsidRPr="00284D2C" w14:paraId="4B512940" w14:textId="33896877" w:rsidTr="0080109D">
        <w:trPr>
          <w:cantSplit/>
          <w:jc w:val="center"/>
        </w:trPr>
        <w:tc>
          <w:tcPr>
            <w:tcW w:w="5000" w:type="pct"/>
            <w:gridSpan w:val="5"/>
            <w:tcBorders>
              <w:top w:val="single" w:sz="2" w:space="0" w:color="000000"/>
              <w:left w:val="single" w:sz="6" w:space="0" w:color="000000"/>
              <w:bottom w:val="single" w:sz="2" w:space="0" w:color="000000"/>
              <w:right w:val="single" w:sz="2" w:space="0" w:color="000000"/>
            </w:tcBorders>
          </w:tcPr>
          <w:p w14:paraId="397964CA" w14:textId="1B60D332" w:rsidR="00530EE2" w:rsidRPr="00630ADE" w:rsidRDefault="00530EE2" w:rsidP="00D050CF">
            <w:pPr>
              <w:rPr>
                <w:rFonts w:ascii="Calibri" w:hAnsi="Calibri" w:cs="Calibri"/>
                <w:sz w:val="16"/>
                <w:szCs w:val="16"/>
              </w:rPr>
            </w:pPr>
            <w:r w:rsidRPr="00630ADE">
              <w:rPr>
                <w:rFonts w:ascii="Calibri" w:hAnsi="Calibri" w:cs="Calibri"/>
                <w:sz w:val="16"/>
                <w:szCs w:val="16"/>
              </w:rPr>
              <w:t xml:space="preserve">Source: </w:t>
            </w:r>
            <w:proofErr w:type="spellStart"/>
            <w:r>
              <w:rPr>
                <w:rFonts w:ascii="Calibri" w:hAnsi="Calibri" w:cs="Calibri"/>
                <w:sz w:val="16"/>
                <w:szCs w:val="16"/>
              </w:rPr>
              <w:t>program_name.sas</w:t>
            </w:r>
            <w:proofErr w:type="spellEnd"/>
            <w:r w:rsidRPr="00630ADE">
              <w:rPr>
                <w:rFonts w:ascii="Calibri" w:hAnsi="Calibri" w:cs="Calibri"/>
                <w:sz w:val="16"/>
                <w:szCs w:val="16"/>
              </w:rPr>
              <w:t xml:space="preserve"> Extract Date: DDMMMYYYY Run Date (Time): DDMMMYYYY (</w:t>
            </w:r>
            <w:proofErr w:type="spellStart"/>
            <w:r w:rsidRPr="00630ADE">
              <w:rPr>
                <w:rFonts w:ascii="Calibri" w:hAnsi="Calibri" w:cs="Calibri"/>
                <w:sz w:val="16"/>
                <w:szCs w:val="16"/>
              </w:rPr>
              <w:t>hh:mm</w:t>
            </w:r>
            <w:proofErr w:type="spellEnd"/>
            <w:r w:rsidRPr="00630ADE">
              <w:rPr>
                <w:rFonts w:ascii="Calibri" w:hAnsi="Calibri" w:cs="Calibri"/>
                <w:sz w:val="16"/>
                <w:szCs w:val="16"/>
              </w:rPr>
              <w:t xml:space="preserve">)    </w:t>
            </w:r>
          </w:p>
        </w:tc>
      </w:tr>
    </w:tbl>
    <w:p w14:paraId="202E76EF" w14:textId="31956526" w:rsidR="008A0FBE" w:rsidRDefault="008A0FBE" w:rsidP="00F55C5A">
      <w:pPr>
        <w:jc w:val="center"/>
      </w:pPr>
    </w:p>
    <w:bookmarkEnd w:id="245"/>
    <w:p w14:paraId="26B2603A" w14:textId="53A1B299" w:rsidR="00530EE2" w:rsidRDefault="00530EE2" w:rsidP="00203CAD">
      <w:pPr>
        <w:rPr>
          <w:rStyle w:val="Strong"/>
        </w:rPr>
      </w:pPr>
    </w:p>
    <w:p w14:paraId="7D4D8B7E" w14:textId="51139903" w:rsidR="00530EE2" w:rsidRDefault="00530EE2" w:rsidP="00203CAD">
      <w:pPr>
        <w:rPr>
          <w:rStyle w:val="Strong"/>
        </w:rPr>
      </w:pPr>
    </w:p>
    <w:p w14:paraId="77E1F40F" w14:textId="23666652" w:rsidR="00530EE2" w:rsidRDefault="00530EE2" w:rsidP="00203CAD">
      <w:pPr>
        <w:rPr>
          <w:rStyle w:val="Strong"/>
        </w:rPr>
      </w:pPr>
    </w:p>
    <w:p w14:paraId="2A701B4D" w14:textId="4A0736ED" w:rsidR="00530EE2" w:rsidRDefault="00530EE2" w:rsidP="00203CAD">
      <w:pPr>
        <w:rPr>
          <w:rStyle w:val="Strong"/>
        </w:rPr>
      </w:pPr>
    </w:p>
    <w:p w14:paraId="11D3023C" w14:textId="67096CFE" w:rsidR="00D21317" w:rsidRDefault="00D21317" w:rsidP="00203CAD">
      <w:pPr>
        <w:rPr>
          <w:rStyle w:val="Strong"/>
        </w:rPr>
      </w:pPr>
    </w:p>
    <w:p w14:paraId="6FA74B20" w14:textId="3D616669" w:rsidR="00D21317" w:rsidRDefault="00D21317" w:rsidP="00203CAD">
      <w:pPr>
        <w:rPr>
          <w:rStyle w:val="Strong"/>
        </w:rPr>
      </w:pPr>
    </w:p>
    <w:p w14:paraId="5CA28F87" w14:textId="29C9C82B" w:rsidR="00D21317" w:rsidRDefault="00D21317" w:rsidP="00203CAD">
      <w:pPr>
        <w:rPr>
          <w:rStyle w:val="Strong"/>
        </w:rPr>
      </w:pPr>
    </w:p>
    <w:p w14:paraId="3D10E7B2" w14:textId="722AFD11" w:rsidR="00D21317" w:rsidRDefault="00D21317" w:rsidP="00203CAD">
      <w:pPr>
        <w:rPr>
          <w:rStyle w:val="Strong"/>
        </w:rPr>
      </w:pPr>
    </w:p>
    <w:p w14:paraId="763B7719" w14:textId="0C6836D0" w:rsidR="00D21317" w:rsidRDefault="00D21317" w:rsidP="00203CAD">
      <w:pPr>
        <w:rPr>
          <w:rStyle w:val="Strong"/>
        </w:rPr>
      </w:pPr>
    </w:p>
    <w:p w14:paraId="150B8DD3" w14:textId="231AAA4B" w:rsidR="00D21317" w:rsidRDefault="00D21317" w:rsidP="00203CAD">
      <w:pPr>
        <w:rPr>
          <w:rStyle w:val="Strong"/>
        </w:rPr>
      </w:pPr>
    </w:p>
    <w:p w14:paraId="5103BC63" w14:textId="72CFAB5E" w:rsidR="00D21317" w:rsidRDefault="00D21317" w:rsidP="00203CAD">
      <w:pPr>
        <w:rPr>
          <w:rStyle w:val="Strong"/>
        </w:rPr>
      </w:pPr>
    </w:p>
    <w:p w14:paraId="23EE2D56" w14:textId="77777777" w:rsidR="00D21317" w:rsidRDefault="00D21317" w:rsidP="00203CAD">
      <w:pPr>
        <w:rPr>
          <w:rStyle w:val="Strong"/>
        </w:rPr>
      </w:pPr>
    </w:p>
    <w:p w14:paraId="5437F91E" w14:textId="77777777" w:rsidR="00530EE2" w:rsidRPr="00703E99" w:rsidRDefault="00530EE2" w:rsidP="00703E99">
      <w:pPr>
        <w:pStyle w:val="Heading1"/>
        <w:numPr>
          <w:ilvl w:val="0"/>
          <w:numId w:val="0"/>
        </w:numPr>
        <w:rPr>
          <w:szCs w:val="40"/>
        </w:rPr>
      </w:pPr>
      <w:bookmarkStart w:id="322" w:name="_Toc70610131"/>
      <w:bookmarkStart w:id="323" w:name="_Toc75957440"/>
      <w:bookmarkStart w:id="324" w:name="_Toc204078576"/>
      <w:r w:rsidRPr="00D21317">
        <w:t>FIGURES</w:t>
      </w:r>
      <w:bookmarkEnd w:id="322"/>
      <w:bookmarkEnd w:id="323"/>
      <w:bookmarkEnd w:id="324"/>
    </w:p>
    <w:p w14:paraId="025CE066" w14:textId="7306BDFE" w:rsidR="00530EE2" w:rsidRDefault="00530EE2" w:rsidP="00530EE2">
      <w:pPr>
        <w:pStyle w:val="Heading2"/>
      </w:pPr>
      <w:bookmarkStart w:id="325" w:name="_Toc70610132"/>
      <w:bookmarkStart w:id="326" w:name="_Toc75957308"/>
      <w:bookmarkStart w:id="327" w:name="_Toc75957441"/>
      <w:bookmarkStart w:id="328" w:name="_Toc204078577"/>
      <w:r>
        <w:t xml:space="preserve">Figure </w:t>
      </w:r>
      <w:r w:rsidR="00437744">
        <w:t>1</w:t>
      </w:r>
      <w:r>
        <w:t xml:space="preserve"> Linear Graph of Cumulative Enrollment by Month</w:t>
      </w:r>
      <w:bookmarkEnd w:id="325"/>
      <w:bookmarkEnd w:id="326"/>
      <w:bookmarkEnd w:id="327"/>
      <w:bookmarkEnd w:id="328"/>
    </w:p>
    <w:p w14:paraId="40195D21" w14:textId="77777777" w:rsidR="00530EE2" w:rsidRDefault="00530EE2" w:rsidP="00530EE2">
      <w:pPr>
        <w:jc w:val="center"/>
      </w:pPr>
      <w:r>
        <w:t>Enrolled Population (N=xx)</w:t>
      </w:r>
    </w:p>
    <w:p w14:paraId="28169E0C" w14:textId="471F7C74" w:rsidR="00530EE2" w:rsidRDefault="00530EE2" w:rsidP="00530EE2">
      <w:pPr>
        <w:jc w:val="center"/>
        <w:rPr>
          <w:i/>
          <w:color w:val="0070C0"/>
        </w:rPr>
      </w:pPr>
      <w:r>
        <w:rPr>
          <w:i/>
          <w:color w:val="0070C0"/>
        </w:rPr>
        <w:t>Programming Notes: (Place holder for now)</w:t>
      </w:r>
    </w:p>
    <w:p w14:paraId="3D9A40AE" w14:textId="77777777" w:rsidR="002C40A9" w:rsidRPr="003759F2" w:rsidRDefault="002C40A9" w:rsidP="00203CAD">
      <w:pPr>
        <w:rPr>
          <w:rStyle w:val="Strong"/>
        </w:rPr>
      </w:pPr>
    </w:p>
    <w:sectPr w:rsidR="002C40A9" w:rsidRPr="003759F2" w:rsidSect="00F90D02">
      <w:headerReference w:type="default" r:id="rId16"/>
      <w:footnotePr>
        <w:numRestart w:val="eachPage"/>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 w:author="Isabelle Weir" w:date="2025-07-18T14:47:00Z" w:initials="IW">
    <w:p w14:paraId="042E48D3" w14:textId="77777777" w:rsidR="00B6040D" w:rsidRDefault="001C6FE0" w:rsidP="00B6040D">
      <w:pPr>
        <w:pStyle w:val="CommentText"/>
      </w:pPr>
      <w:r>
        <w:rPr>
          <w:rStyle w:val="CommentReference"/>
        </w:rPr>
        <w:annotationRef/>
      </w:r>
      <w:r w:rsidR="00B6040D">
        <w:rPr>
          <w:color w:val="000000"/>
        </w:rPr>
        <w:t xml:space="preserve">Note: </w:t>
      </w:r>
      <w:r w:rsidR="00B6040D">
        <w:rPr>
          <w:color w:val="000000"/>
        </w:rPr>
        <w:br/>
        <w:t xml:space="preserve">From CIP Rev B: </w:t>
      </w:r>
    </w:p>
    <w:p w14:paraId="7EAC7E65" w14:textId="77777777" w:rsidR="00B6040D" w:rsidRDefault="00B6040D" w:rsidP="00B6040D">
      <w:pPr>
        <w:pStyle w:val="CommentText"/>
      </w:pPr>
      <w:r>
        <w:rPr>
          <w:b/>
          <w:bCs/>
          <w:color w:val="000000"/>
        </w:rPr>
        <w:t xml:space="preserve">Enrolled Cohort: </w:t>
      </w:r>
      <w:r>
        <w:rPr>
          <w:color w:val="000000"/>
        </w:rPr>
        <w:t xml:space="preserve">All patients enrolled in the study, defined as patients who have signed informed consent and have the study procedure attempted (defined as introduction of the investigational delivery system into the patient). </w:t>
      </w:r>
    </w:p>
    <w:p w14:paraId="690002C0" w14:textId="77777777" w:rsidR="00B6040D" w:rsidRDefault="00B6040D" w:rsidP="00B6040D">
      <w:pPr>
        <w:pStyle w:val="CommentText"/>
      </w:pPr>
      <w:r>
        <w:rPr>
          <w:color w:val="000000"/>
        </w:rPr>
        <w:t xml:space="preserve">• </w:t>
      </w:r>
      <w:r>
        <w:rPr>
          <w:b/>
          <w:bCs/>
          <w:color w:val="000000"/>
        </w:rPr>
        <w:t xml:space="preserve">Implanted Cohort: </w:t>
      </w:r>
      <w:r>
        <w:rPr>
          <w:color w:val="000000"/>
        </w:rPr>
        <w:t xml:space="preserve">All patients who undergo the study procedure and leave the operating room with the study valve in place. </w:t>
      </w:r>
    </w:p>
  </w:comment>
  <w:comment w:id="53" w:author="Isabelle Weir" w:date="2025-07-21T11:56:00Z" w:initials="IW">
    <w:p w14:paraId="1685C3D1" w14:textId="72B761A0" w:rsidR="00D523AF" w:rsidRDefault="00D523AF" w:rsidP="00D523AF">
      <w:pPr>
        <w:pStyle w:val="CommentText"/>
      </w:pPr>
      <w:r>
        <w:rPr>
          <w:rStyle w:val="CommentReference"/>
        </w:rPr>
        <w:annotationRef/>
      </w:r>
      <w:r>
        <w:t xml:space="preserve">@safety: If we end up generating the DSMB TLFs prior to the database migration, then this variable will be categorical. </w:t>
      </w:r>
    </w:p>
  </w:comment>
  <w:comment w:id="54" w:author="Isabelle Weir" w:date="2025-07-21T11:40:00Z" w:initials="IW">
    <w:p w14:paraId="707A2049" w14:textId="77777777" w:rsidR="00AC7EB5" w:rsidRDefault="00AC7EB5" w:rsidP="00AC7EB5">
      <w:pPr>
        <w:pStyle w:val="CommentText"/>
      </w:pPr>
      <w:r>
        <w:rPr>
          <w:rStyle w:val="CommentReference"/>
        </w:rPr>
        <w:annotationRef/>
      </w:r>
      <w:r>
        <w:t xml:space="preserve">@safety: Database collects “STS PROM(%)” Score on the Demographics CRF. Please confirm this is the desired variable to summarize. </w:t>
      </w:r>
    </w:p>
  </w:comment>
  <w:comment w:id="55" w:author="Isabelle Weir" w:date="2025-07-21T11:41:00Z" w:initials="IW">
    <w:p w14:paraId="20E27D30" w14:textId="77777777" w:rsidR="002C25A2" w:rsidRDefault="002C25A2" w:rsidP="002C25A2">
      <w:pPr>
        <w:pStyle w:val="CommentText"/>
      </w:pPr>
      <w:r>
        <w:rPr>
          <w:rStyle w:val="CommentReference"/>
        </w:rPr>
        <w:annotationRef/>
      </w:r>
      <w:r>
        <w:t>@safety: I do not see this score collected in the CRFs. If you are aware of it being collected, please let us know where to look.</w:t>
      </w:r>
    </w:p>
  </w:comment>
  <w:comment w:id="56" w:author="Isabelle Weir" w:date="2025-07-21T11:45:00Z" w:initials="IW">
    <w:p w14:paraId="7FE60AC6" w14:textId="77777777" w:rsidR="00E53D34" w:rsidRDefault="00DE36F7" w:rsidP="00E53D34">
      <w:pPr>
        <w:pStyle w:val="CommentText"/>
      </w:pPr>
      <w:r>
        <w:rPr>
          <w:rStyle w:val="CommentReference"/>
        </w:rPr>
        <w:annotationRef/>
      </w:r>
      <w:r w:rsidR="00E53D34">
        <w:t xml:space="preserve">@safety: I don’t see baseline “Coronary artery disease” or “CAD” collected in the database. Medical History form does not collect CAD.  The CT Core Lab 2 CRF does collect “Coronary Clearance” as: </w:t>
      </w:r>
      <w:r w:rsidR="00E53D34">
        <w:br/>
        <w:t>1) adequate visualization, no significant stenosis (&gt;50%) noted</w:t>
      </w:r>
      <w:r w:rsidR="00E53D34">
        <w:br/>
        <w:t>2) adequate visualization, significant stenosis (&gt;50%) noted</w:t>
      </w:r>
      <w:r w:rsidR="00E53D34">
        <w:br/>
        <w:t xml:space="preserve">3) inadequate visualization </w:t>
      </w:r>
      <w:r w:rsidR="00E53D34">
        <w:br/>
      </w:r>
      <w:r w:rsidR="00E53D34">
        <w:br/>
        <w:t xml:space="preserve">Please let us know if we should include this Coronary Clearance summary or not. </w:t>
      </w:r>
    </w:p>
  </w:comment>
  <w:comment w:id="57" w:author="Isabelle Weir" w:date="2025-07-21T11:47:00Z" w:initials="IW">
    <w:p w14:paraId="342DED9E" w14:textId="77777777" w:rsidR="00E53D34" w:rsidRDefault="00E53D34" w:rsidP="00E53D34">
      <w:pPr>
        <w:pStyle w:val="CommentText"/>
      </w:pPr>
      <w:r>
        <w:rPr>
          <w:rStyle w:val="CommentReference"/>
        </w:rPr>
        <w:annotationRef/>
      </w:r>
      <w:r>
        <w:t xml:space="preserve">@safety: I don’t see baseline “Myocardial Infarction” or “MI” collected in the database. Medical History form does not collect MI.  Please let us know if there is something else relevant to include in this summary or just to remove this row from this table. </w:t>
      </w:r>
    </w:p>
  </w:comment>
  <w:comment w:id="58" w:author="Isabelle Weir" w:date="2025-07-21T11:55:00Z" w:initials="IW">
    <w:p w14:paraId="2919DEC4" w14:textId="77777777" w:rsidR="003169B1" w:rsidRDefault="003169B1" w:rsidP="003169B1">
      <w:pPr>
        <w:pStyle w:val="CommentText"/>
      </w:pPr>
      <w:r>
        <w:rPr>
          <w:rStyle w:val="CommentReference"/>
        </w:rPr>
        <w:annotationRef/>
      </w:r>
      <w:r>
        <w:t>@safety: I don’t see anything about pacemakers in the Medical History form or in the database. Please let us know if there is something else relevant to include in this summary or just to remove this row from this table.</w:t>
      </w:r>
    </w:p>
  </w:comment>
  <w:comment w:id="59" w:author="Isabelle Weir" w:date="2025-07-21T11:49:00Z" w:initials="IW">
    <w:p w14:paraId="432DC2BE" w14:textId="1C8EB06A" w:rsidR="00345478" w:rsidRDefault="00345478" w:rsidP="00345478">
      <w:pPr>
        <w:pStyle w:val="CommentText"/>
      </w:pPr>
      <w:r>
        <w:rPr>
          <w:rStyle w:val="CommentReference"/>
        </w:rPr>
        <w:annotationRef/>
      </w:r>
      <w:r>
        <w:t xml:space="preserve">@safety: Medical History CRF collects “Hypertension”. Please confirm if this is OK or whether we should change this row label to “Hypertension” instead of “Pulmonary hypertension” </w:t>
      </w:r>
    </w:p>
  </w:comment>
  <w:comment w:id="60" w:author="Isabelle Weir" w:date="2025-07-21T11:54:00Z" w:initials="IW">
    <w:p w14:paraId="7AC764F0" w14:textId="77777777" w:rsidR="00014B01" w:rsidRDefault="00014B01" w:rsidP="00014B01">
      <w:pPr>
        <w:pStyle w:val="CommentText"/>
      </w:pPr>
      <w:r>
        <w:rPr>
          <w:rStyle w:val="CommentReference"/>
        </w:rPr>
        <w:annotationRef/>
      </w:r>
      <w:r>
        <w:t>@safety: I don’t see COPD or the full name in the Medical History form or in the database. Please let us know if there is something else relevant to include in this summary or just to remove this row from this table.</w:t>
      </w:r>
    </w:p>
  </w:comment>
  <w:comment w:id="61" w:author="Isabelle Weir" w:date="2025-07-21T11:51:00Z" w:initials="IW">
    <w:p w14:paraId="0DABBB7C" w14:textId="1B212768" w:rsidR="002F6302" w:rsidRDefault="002F6302" w:rsidP="002F6302">
      <w:pPr>
        <w:pStyle w:val="CommentText"/>
      </w:pPr>
      <w:r>
        <w:rPr>
          <w:rStyle w:val="CommentReference"/>
        </w:rPr>
        <w:annotationRef/>
      </w:r>
      <w:r>
        <w:t xml:space="preserve">@safety: There is nothing specific to this on the Medical History CRF. Would “Renal insufficiency (eGFR &lt; 60)” capture the information? </w:t>
      </w:r>
    </w:p>
  </w:comment>
  <w:comment w:id="62" w:author="Isabelle Weir" w:date="2025-07-21T11:51:00Z" w:initials="IW">
    <w:p w14:paraId="2304CEDF" w14:textId="77777777" w:rsidR="00DA3A68" w:rsidRDefault="00DA3A68" w:rsidP="00DA3A68">
      <w:pPr>
        <w:pStyle w:val="CommentText"/>
      </w:pPr>
      <w:r>
        <w:rPr>
          <w:rStyle w:val="CommentReference"/>
        </w:rPr>
        <w:annotationRef/>
      </w:r>
      <w:r>
        <w:t>@safety: Cancer is not collected on Medical History CRF or elsewhere in the database.</w:t>
      </w:r>
    </w:p>
  </w:comment>
  <w:comment w:id="70" w:author="Isabelle Weir" w:date="2025-07-21T13:33:00Z" w:initials="IW">
    <w:p w14:paraId="6DBD4C75" w14:textId="77777777" w:rsidR="00EB05B7" w:rsidRDefault="00EB05B7" w:rsidP="00EB05B7">
      <w:pPr>
        <w:pStyle w:val="CommentText"/>
      </w:pPr>
      <w:r>
        <w:rPr>
          <w:rStyle w:val="CommentReference"/>
        </w:rPr>
        <w:annotationRef/>
      </w:r>
      <w:r>
        <w:t xml:space="preserve">@safety: Should “device success” consider all components of the device? (delivery system, crimper, prosthetic valve, stage)? If any of these components failed or a second device opened, then it would count as NOT a successful device? </w:t>
      </w:r>
    </w:p>
  </w:comment>
  <w:comment w:id="71" w:author="Isabelle Weir" w:date="2025-07-21T13:42:00Z" w:initials="IW">
    <w:p w14:paraId="2BEFE9D2" w14:textId="77777777" w:rsidR="003E25E0" w:rsidRDefault="003E25E0" w:rsidP="003E25E0">
      <w:pPr>
        <w:pStyle w:val="CommentText"/>
      </w:pPr>
      <w:r>
        <w:rPr>
          <w:rStyle w:val="CommentReference"/>
        </w:rPr>
        <w:annotationRef/>
      </w:r>
      <w:r>
        <w:t>For example, there is a case where a second device was used because the handle of the delivery system broke on the first device.  In that case, would the 1</w:t>
      </w:r>
      <w:r>
        <w:rPr>
          <w:vertAlign w:val="superscript"/>
        </w:rPr>
        <w:t>st</w:t>
      </w:r>
      <w:r>
        <w:t xml:space="preserve"> device count as NOT a success? </w:t>
      </w:r>
    </w:p>
  </w:comment>
  <w:comment w:id="76" w:author="Isabelle Weir" w:date="2025-07-21T13:35:00Z" w:initials="IW">
    <w:p w14:paraId="4240DA1F" w14:textId="2BDFBF46" w:rsidR="00EF59AF" w:rsidRDefault="00EF59AF" w:rsidP="00EF59AF">
      <w:pPr>
        <w:pStyle w:val="CommentText"/>
      </w:pPr>
      <w:r>
        <w:rPr>
          <w:rStyle w:val="CommentReference"/>
        </w:rPr>
        <w:annotationRef/>
      </w:r>
      <w:r>
        <w:t>@safety: If a first device was not successful (Eg. Handle broke) but a second device was successful, should this count as a device success?</w:t>
      </w:r>
    </w:p>
  </w:comment>
  <w:comment w:id="84" w:author="Isabelle Weir" w:date="2025-07-21T13:49:00Z" w:initials="IW">
    <w:p w14:paraId="3C2C1488" w14:textId="77777777" w:rsidR="00A83913" w:rsidRDefault="00A83913" w:rsidP="00A83913">
      <w:pPr>
        <w:pStyle w:val="CommentText"/>
      </w:pPr>
      <w:r>
        <w:rPr>
          <w:rStyle w:val="CommentReference"/>
        </w:rPr>
        <w:annotationRef/>
      </w:r>
      <w:r>
        <w:t>@safety: Please specify which MR grading scale we should use (in the event that we generate these TLFs before the new database is released). Please explicitly define “MR &lt; 2+” so we are sure to program correctly</w:t>
      </w:r>
    </w:p>
  </w:comment>
  <w:comment w:id="89" w:author="Isabelle Weir" w:date="2025-07-21T13:59:00Z" w:initials="IW">
    <w:p w14:paraId="13E0673F" w14:textId="77777777" w:rsidR="000B3723" w:rsidRDefault="000B3723" w:rsidP="000B3723">
      <w:pPr>
        <w:pStyle w:val="CommentText"/>
      </w:pPr>
      <w:r>
        <w:rPr>
          <w:rStyle w:val="CommentReference"/>
        </w:rPr>
        <w:annotationRef/>
      </w:r>
      <w:r>
        <w:t xml:space="preserve">@safety: CIP has our primary endpoint as “Implant- or deliver system-related SAEs (through 30 days post-procedure”. Should this title be updated accordingly? </w:t>
      </w:r>
    </w:p>
  </w:comment>
  <w:comment w:id="90" w:author="Isabelle Weir" w:date="2025-07-21T15:55:00Z" w:initials="IW">
    <w:p w14:paraId="20B16B73" w14:textId="77777777" w:rsidR="00D823F5" w:rsidRDefault="00D823F5" w:rsidP="00D823F5">
      <w:pPr>
        <w:pStyle w:val="CommentText"/>
      </w:pPr>
      <w:r>
        <w:rPr>
          <w:rStyle w:val="CommentReference"/>
        </w:rPr>
        <w:annotationRef/>
      </w:r>
      <w:r>
        <w:t xml:space="preserve">@safety: Can we copy the table we made in the ad hoc DSMB TLFs? Please review table 1 from those previous TLFs and see if it will work for this table 8 in terms of the events listed, as well as the “early events” vs “late events” and “total” column. </w:t>
      </w:r>
    </w:p>
  </w:comment>
  <w:comment w:id="93" w:author="Isabelle Weir" w:date="2025-07-21T14:01:00Z" w:initials="IW">
    <w:p w14:paraId="3EC5FBF2" w14:textId="77777777" w:rsidR="00F76481" w:rsidRDefault="00F76481" w:rsidP="00F76481">
      <w:pPr>
        <w:pStyle w:val="CommentText"/>
      </w:pPr>
      <w:r>
        <w:rPr>
          <w:rStyle w:val="CommentReference"/>
        </w:rPr>
        <w:annotationRef/>
      </w:r>
      <w:r>
        <w:t>@safety: do you want to separate these out into “major”, “extensive”, “life-threatening”, and “fatal” as we did in the previous DSMB TLFs?</w:t>
      </w:r>
    </w:p>
  </w:comment>
  <w:comment w:id="96" w:author="Isabelle Weir" w:date="2025-07-21T15:56:00Z" w:initials="IW">
    <w:p w14:paraId="2D5D7198" w14:textId="77777777" w:rsidR="00B02063" w:rsidRDefault="00B02063" w:rsidP="00B02063">
      <w:pPr>
        <w:pStyle w:val="CommentText"/>
      </w:pPr>
      <w:r>
        <w:rPr>
          <w:rStyle w:val="CommentReference"/>
        </w:rPr>
        <w:annotationRef/>
      </w:r>
      <w:r>
        <w:t xml:space="preserve">@safety: Do you need these results at 6m, 1y and 2y? Or it is enough to have it formatted as suggested on Table 8 (as done in previous ad hoc DSMB TLFs)?  </w:t>
      </w:r>
    </w:p>
  </w:comment>
  <w:comment w:id="109" w:author="Isabelle Weir" w:date="2025-07-21T16:11:00Z" w:initials="IW">
    <w:p w14:paraId="39F090CF" w14:textId="77777777" w:rsidR="002D7F38" w:rsidRDefault="002D7F38" w:rsidP="002D7F38">
      <w:pPr>
        <w:pStyle w:val="CommentText"/>
      </w:pPr>
      <w:r>
        <w:rPr>
          <w:rStyle w:val="CommentReference"/>
        </w:rPr>
        <w:annotationRef/>
      </w:r>
      <w:r>
        <w:t xml:space="preserve">@safety: We can only confidently distinguish between “CV” and “non-CV” deaths using the CEC adjudicated data. The AE data does not give the breakdown by CV or not.  Currently there are deaths that have not been reviewed by the CEC. How should those fit into this table? </w:t>
      </w:r>
    </w:p>
  </w:comment>
  <w:comment w:id="137" w:author="Isabelle Weir" w:date="2025-07-21T16:16:00Z" w:initials="IW">
    <w:p w14:paraId="79011C1E" w14:textId="77777777" w:rsidR="006627C5" w:rsidRDefault="006627C5" w:rsidP="006627C5">
      <w:pPr>
        <w:pStyle w:val="CommentText"/>
      </w:pPr>
      <w:r>
        <w:rPr>
          <w:rStyle w:val="CommentReference"/>
        </w:rPr>
        <w:annotationRef/>
      </w:r>
      <w:r>
        <w:t xml:space="preserve">@safety: Should the MR categories align with the previous ad hoc report categories (not align with the current data base)? </w:t>
      </w:r>
    </w:p>
  </w:comment>
  <w:comment w:id="144" w:author="Luke Hall" w:date="2025-07-21T13:01:00Z" w:initials="LH">
    <w:p w14:paraId="0CE01925" w14:textId="7A8E4F1B" w:rsidR="00D6021E" w:rsidRDefault="00D6021E" w:rsidP="00D6021E">
      <w:pPr>
        <w:pStyle w:val="CommentText"/>
      </w:pPr>
      <w:r>
        <w:rPr>
          <w:rStyle w:val="CommentReference"/>
        </w:rPr>
        <w:annotationRef/>
      </w:r>
      <w:r w:rsidR="00F82424">
        <w:t xml:space="preserve">@safety: </w:t>
      </w:r>
      <w:r>
        <w:t>Add column for 2 years?</w:t>
      </w:r>
    </w:p>
  </w:comment>
  <w:comment w:id="145" w:author="Luke Hall" w:date="2025-07-18T16:20:00Z" w:initials="LH">
    <w:p w14:paraId="24AA0113" w14:textId="2CF73965" w:rsidR="00F97D17" w:rsidRDefault="00A6225D" w:rsidP="00F97D17">
      <w:pPr>
        <w:pStyle w:val="CommentText"/>
      </w:pPr>
      <w:r>
        <w:rPr>
          <w:rStyle w:val="CommentReference"/>
        </w:rPr>
        <w:annotationRef/>
      </w:r>
      <w:r w:rsidR="00F97D17">
        <w:t>@safety: I do not see this collected in the CRFs. Please let us know if you think it is being collected, and if so where.</w:t>
      </w:r>
    </w:p>
  </w:comment>
  <w:comment w:id="146" w:author="Luke Hall" w:date="2025-07-18T16:23:00Z" w:initials="LH">
    <w:p w14:paraId="3A4A1E5F" w14:textId="77777777" w:rsidR="00BB453C" w:rsidRDefault="006523E0" w:rsidP="00BB453C">
      <w:pPr>
        <w:pStyle w:val="CommentText"/>
      </w:pPr>
      <w:r>
        <w:rPr>
          <w:rStyle w:val="CommentReference"/>
        </w:rPr>
        <w:annotationRef/>
      </w:r>
      <w:r w:rsidR="00BB453C">
        <w:t>@safety: We are not receiving this variable in the database. Please confirm we can remove from table.</w:t>
      </w:r>
    </w:p>
  </w:comment>
  <w:comment w:id="147" w:author="Luke Hall" w:date="2025-07-18T16:23:00Z" w:initials="LH">
    <w:p w14:paraId="51FDB4D3" w14:textId="77777777" w:rsidR="00BB453C" w:rsidRDefault="006523E0" w:rsidP="00BB453C">
      <w:pPr>
        <w:pStyle w:val="CommentText"/>
      </w:pPr>
      <w:r>
        <w:rPr>
          <w:rStyle w:val="CommentReference"/>
        </w:rPr>
        <w:annotationRef/>
      </w:r>
      <w:r w:rsidR="00BB453C">
        <w:t>@safety: We are not receiving this variable in the database. Please confirm we can remove from table.</w:t>
      </w:r>
    </w:p>
  </w:comment>
  <w:comment w:id="148" w:author="Isabelle Weir" w:date="2025-07-21T16:27:00Z" w:initials="IW">
    <w:p w14:paraId="01EDCD18" w14:textId="77777777" w:rsidR="008D13B4" w:rsidRDefault="008D13B4" w:rsidP="008D13B4">
      <w:pPr>
        <w:pStyle w:val="CommentText"/>
      </w:pPr>
      <w:r>
        <w:rPr>
          <w:rStyle w:val="CommentReference"/>
        </w:rPr>
        <w:annotationRef/>
      </w:r>
      <w:r>
        <w:t>@safety: If we create this Table before the new database migration, then we will only have baseline LVEF as a categorical variable (see table 5 in ad hoc DSMB TLFs)</w:t>
      </w:r>
    </w:p>
  </w:comment>
  <w:comment w:id="149" w:author="Luke Hall" w:date="2025-07-21T12:41:00Z" w:initials="LH">
    <w:p w14:paraId="40E1F6F9" w14:textId="77777777" w:rsidR="000475C4" w:rsidRDefault="000475C4" w:rsidP="000475C4">
      <w:pPr>
        <w:pStyle w:val="CommentText"/>
      </w:pPr>
      <w:r>
        <w:rPr>
          <w:rStyle w:val="CommentReference"/>
        </w:rPr>
        <w:annotationRef/>
      </w:r>
      <w:r>
        <w:t>@safety: Is this the same as “Mitral valve peak max pressure gradient (by CW doppler) (mmHg)”?</w:t>
      </w:r>
    </w:p>
  </w:comment>
  <w:comment w:id="150" w:author="Luke Hall" w:date="2025-07-18T16:27:00Z" w:initials="LH">
    <w:p w14:paraId="158E0BDA" w14:textId="77777777" w:rsidR="002D3BC4" w:rsidRDefault="003F1490" w:rsidP="002D3BC4">
      <w:pPr>
        <w:pStyle w:val="CommentText"/>
      </w:pPr>
      <w:r>
        <w:rPr>
          <w:rStyle w:val="CommentReference"/>
        </w:rPr>
        <w:annotationRef/>
      </w:r>
      <w:r w:rsidR="002D3BC4">
        <w:t>@safety: Is this the same as as “Mitral valve mean pressure gradient (by CW doppler)”?</w:t>
      </w:r>
    </w:p>
  </w:comment>
  <w:comment w:id="151" w:author="Luke Hall" w:date="2025-07-21T15:40:00Z" w:initials="LH">
    <w:p w14:paraId="701BA0C1" w14:textId="77777777" w:rsidR="00D82845" w:rsidRDefault="00A7289E" w:rsidP="00D82845">
      <w:pPr>
        <w:pStyle w:val="CommentText"/>
      </w:pPr>
      <w:r>
        <w:rPr>
          <w:rStyle w:val="CommentReference"/>
        </w:rPr>
        <w:annotationRef/>
      </w:r>
      <w:r w:rsidR="00D82845">
        <w:t xml:space="preserve">@safety: For this row and the 2 below, please confirm these are the levels of MR grade we want to summarize. </w:t>
      </w:r>
    </w:p>
  </w:comment>
  <w:comment w:id="227" w:author="Luke Hall" w:date="2025-07-21T12:44:00Z" w:initials="LH">
    <w:p w14:paraId="53F41FE2" w14:textId="2B0D3BEC" w:rsidR="00075871" w:rsidRDefault="00970699" w:rsidP="00075871">
      <w:pPr>
        <w:pStyle w:val="CommentText"/>
      </w:pPr>
      <w:r>
        <w:rPr>
          <w:rStyle w:val="CommentReference"/>
        </w:rPr>
        <w:annotationRef/>
      </w:r>
      <w:r w:rsidR="00075871">
        <w:t xml:space="preserve">@safety: Please confirm what variable this corresponds to in the database/CRFs. I do not see it. </w:t>
      </w:r>
      <w:r w:rsidR="00075871">
        <w:br/>
      </w:r>
      <w:r w:rsidR="00075871">
        <w:br/>
        <w:t>Is it “greater than mild (1+) paravalvular regurgitation as assessed by the echo core lab”?</w:t>
      </w:r>
    </w:p>
  </w:comment>
  <w:comment w:id="228" w:author="Luke Hall" w:date="2025-07-21T12:52:00Z" w:initials="LH">
    <w:p w14:paraId="7181AE2C" w14:textId="5384EEB1" w:rsidR="00FC1226" w:rsidRDefault="00FC1226" w:rsidP="00FC1226">
      <w:pPr>
        <w:pStyle w:val="CommentText"/>
      </w:pPr>
      <w:r>
        <w:rPr>
          <w:rStyle w:val="CommentReference"/>
        </w:rPr>
        <w:annotationRef/>
      </w:r>
      <w:r>
        <w:t>@safety: Please confirm what variable this corresponds to in the database/CRFs. I do not see it.</w:t>
      </w:r>
    </w:p>
  </w:comment>
  <w:comment w:id="229" w:author="Luke Hall" w:date="2025-07-21T12:49:00Z" w:initials="LH">
    <w:p w14:paraId="05B507AC" w14:textId="122E03CF" w:rsidR="009C706D" w:rsidRDefault="009C706D" w:rsidP="009C706D">
      <w:pPr>
        <w:pStyle w:val="CommentText"/>
      </w:pPr>
      <w:r>
        <w:rPr>
          <w:rStyle w:val="CommentReference"/>
        </w:rPr>
        <w:annotationRef/>
      </w:r>
      <w:r>
        <w:t>@safety: Please confirm what variable this corresponds to in the database/CRFs. I do not see it.</w:t>
      </w:r>
    </w:p>
  </w:comment>
  <w:comment w:id="251" w:author="Isabelle Weir" w:date="2025-07-22T11:53:00Z" w:initials="IW">
    <w:p w14:paraId="04C4FAC2" w14:textId="77777777" w:rsidR="00F81203" w:rsidRDefault="00F81203" w:rsidP="00F81203">
      <w:pPr>
        <w:pStyle w:val="CommentText"/>
      </w:pPr>
      <w:r>
        <w:rPr>
          <w:rStyle w:val="CommentReference"/>
        </w:rPr>
        <w:annotationRef/>
      </w:r>
      <w:r>
        <w:t xml:space="preserve">@safety: What number should we report here given the issues with the AE numbers in the database (INNOVALVE data collection differs from current Edwards convention and the numbers are therefore all messed up!) </w:t>
      </w:r>
    </w:p>
  </w:comment>
  <w:comment w:id="265" w:author="Isabelle Weir" w:date="2025-07-22T11:59:00Z" w:initials="IW">
    <w:p w14:paraId="4DF7CD43" w14:textId="77777777" w:rsidR="00DD5643" w:rsidRDefault="00DD5643" w:rsidP="00DD5643">
      <w:pPr>
        <w:pStyle w:val="CommentText"/>
      </w:pPr>
      <w:r>
        <w:rPr>
          <w:rStyle w:val="CommentReference"/>
        </w:rPr>
        <w:annotationRef/>
      </w:r>
      <w:r>
        <w:t xml:space="preserve">@safety: should this table include a footnote about last CEC review date or something to indicate that the CEC has not reviewed recent events? </w:t>
      </w:r>
    </w:p>
  </w:comment>
  <w:comment w:id="266" w:author="Isabelle Weir" w:date="2025-07-21T16:32:00Z" w:initials="IW">
    <w:p w14:paraId="68DAF9DE" w14:textId="63E43254" w:rsidR="002C0BEF" w:rsidRDefault="002C0BEF" w:rsidP="006F2865">
      <w:pPr>
        <w:pStyle w:val="CommentText"/>
      </w:pPr>
      <w:r>
        <w:rPr>
          <w:rStyle w:val="CommentReference"/>
        </w:rPr>
        <w:annotationRef/>
      </w:r>
      <w:r>
        <w:t xml:space="preserve">@safety: Assuming the contract is not complete and the CEC hasn’t reviewed, the number of CEC deaths will be lower than the site reported deaths. </w:t>
      </w:r>
    </w:p>
  </w:comment>
  <w:comment w:id="289" w:author="Isabelle Weir" w:date="2025-07-22T11:56:00Z" w:initials="IW">
    <w:p w14:paraId="0F856E36" w14:textId="77777777" w:rsidR="00322027" w:rsidRDefault="003C308B" w:rsidP="00322027">
      <w:pPr>
        <w:pStyle w:val="CommentText"/>
      </w:pPr>
      <w:r>
        <w:rPr>
          <w:rStyle w:val="CommentReference"/>
        </w:rPr>
        <w:annotationRef/>
      </w:r>
      <w:r w:rsidR="00322027">
        <w:t>@safety: would this be “Cardiovascular” vs “Non-cardiovascular” ?</w:t>
      </w:r>
    </w:p>
  </w:comment>
  <w:comment w:id="290" w:author="Isabelle Weir" w:date="2025-07-22T11:57:00Z" w:initials="IW">
    <w:p w14:paraId="085AC096" w14:textId="77777777" w:rsidR="00322027" w:rsidRDefault="00FF101C" w:rsidP="00322027">
      <w:pPr>
        <w:pStyle w:val="CommentText"/>
      </w:pPr>
      <w:r>
        <w:rPr>
          <w:rStyle w:val="CommentReference"/>
        </w:rPr>
        <w:annotationRef/>
      </w:r>
      <w:r w:rsidR="00322027">
        <w:t>@safety: for this we propose to use PRCDTH_CV_STD (Cardiovascular mortality details).  Eg. Heart Failure, Tamponade, stroke. Do you agree?</w:t>
      </w:r>
    </w:p>
  </w:comment>
  <w:comment w:id="315" w:author="Isabelle Weir" w:date="2025-07-21T16:33:00Z" w:initials="IW">
    <w:p w14:paraId="3720FE68" w14:textId="44F4874B" w:rsidR="006F2865" w:rsidRDefault="006F2865" w:rsidP="006F2865">
      <w:pPr>
        <w:pStyle w:val="CommentText"/>
      </w:pPr>
      <w:r>
        <w:rPr>
          <w:rStyle w:val="CommentReference"/>
        </w:rPr>
        <w:annotationRef/>
      </w:r>
      <w:r>
        <w:t xml:space="preserve">@safety: What number should we report here given the issues with the AE numbers in the database (INNOVALVE data collection differs from current Edwards convention and the numbers are therefore all messed up!) </w:t>
      </w:r>
    </w:p>
  </w:comment>
  <w:comment w:id="316" w:author="Isabelle Weir" w:date="2025-07-21T16:37:00Z" w:initials="IW">
    <w:p w14:paraId="48B9A934" w14:textId="77777777" w:rsidR="000B5A77" w:rsidRDefault="008E1CB0" w:rsidP="000B5A77">
      <w:pPr>
        <w:pStyle w:val="CommentText"/>
      </w:pPr>
      <w:r>
        <w:rPr>
          <w:rStyle w:val="CommentReference"/>
        </w:rPr>
        <w:annotationRef/>
      </w:r>
      <w:r w:rsidR="000B5A77">
        <w:t>@safety: Should we use the AETERM_SOC (from AE data) to determine the category of death? Eg. “Cardiac Disorders”, “General disorders and administration site conditions”, “Infections and Infestations”, “Nervous system disorders” etc.?  If not, what do you recommend?</w:t>
      </w:r>
    </w:p>
  </w:comment>
  <w:comment w:id="317" w:author="Isabelle Weir" w:date="2025-07-21T16:38:00Z" w:initials="IW">
    <w:p w14:paraId="2D493F4F" w14:textId="6DA01C88" w:rsidR="000B5A77" w:rsidRDefault="000B5A77" w:rsidP="000B5A77">
      <w:pPr>
        <w:pStyle w:val="CommentText"/>
      </w:pPr>
      <w:r>
        <w:rPr>
          <w:rStyle w:val="CommentReference"/>
        </w:rPr>
        <w:annotationRef/>
      </w:r>
      <w:r>
        <w:t>@safety: should we use DDORRES_PRCDTHS (from AE data) to determine primary reason of death? If not, what do you recommend?</w:t>
      </w:r>
    </w:p>
  </w:comment>
  <w:comment w:id="320" w:author="Isabelle Weir" w:date="2025-07-22T11:59:00Z" w:initials="IW">
    <w:p w14:paraId="7DAA188E" w14:textId="77777777" w:rsidR="00DD5643" w:rsidRDefault="00DD5643" w:rsidP="00DD5643">
      <w:pPr>
        <w:pStyle w:val="CommentText"/>
      </w:pPr>
      <w:r>
        <w:rPr>
          <w:rStyle w:val="CommentReference"/>
        </w:rPr>
        <w:annotationRef/>
      </w:r>
      <w:r>
        <w:t xml:space="preserve">@safety: should this table include a footnote about last CEC review date or something to indicate that the CEC has not reviewed recent events? </w:t>
      </w:r>
    </w:p>
  </w:comment>
  <w:comment w:id="321" w:author="Isabelle Weir" w:date="2025-07-22T11:58:00Z" w:initials="IW">
    <w:p w14:paraId="1B7D75DF" w14:textId="77777777" w:rsidR="00FF101C" w:rsidRDefault="00FF101C" w:rsidP="00FF101C">
      <w:pPr>
        <w:pStyle w:val="CommentText"/>
      </w:pPr>
      <w:r>
        <w:rPr>
          <w:rStyle w:val="CommentReference"/>
        </w:rPr>
        <w:annotationRef/>
      </w:r>
      <w:r>
        <w:t xml:space="preserve">@safety: What number should we report here given the issues with the AE numbers in the database (INNOVALVE data collection differs from current Edwards convention and the numbers are therefore all messed up!)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90002C0" w15:done="0"/>
  <w15:commentEx w15:paraId="1685C3D1" w15:done="0"/>
  <w15:commentEx w15:paraId="707A2049" w15:done="0"/>
  <w15:commentEx w15:paraId="20E27D30" w15:done="0"/>
  <w15:commentEx w15:paraId="7FE60AC6" w15:done="0"/>
  <w15:commentEx w15:paraId="342DED9E" w15:done="0"/>
  <w15:commentEx w15:paraId="2919DEC4" w15:done="0"/>
  <w15:commentEx w15:paraId="432DC2BE" w15:done="0"/>
  <w15:commentEx w15:paraId="7AC764F0" w15:done="0"/>
  <w15:commentEx w15:paraId="0DABBB7C" w15:done="0"/>
  <w15:commentEx w15:paraId="2304CEDF" w15:done="0"/>
  <w15:commentEx w15:paraId="6DBD4C75" w15:done="0"/>
  <w15:commentEx w15:paraId="2BEFE9D2" w15:paraIdParent="6DBD4C75" w15:done="0"/>
  <w15:commentEx w15:paraId="4240DA1F" w15:done="0"/>
  <w15:commentEx w15:paraId="3C2C1488" w15:done="0"/>
  <w15:commentEx w15:paraId="13E0673F" w15:done="0"/>
  <w15:commentEx w15:paraId="20B16B73" w15:done="0"/>
  <w15:commentEx w15:paraId="3EC5FBF2" w15:done="0"/>
  <w15:commentEx w15:paraId="2D5D7198" w15:done="0"/>
  <w15:commentEx w15:paraId="39F090CF" w15:done="0"/>
  <w15:commentEx w15:paraId="79011C1E" w15:done="0"/>
  <w15:commentEx w15:paraId="0CE01925" w15:done="0"/>
  <w15:commentEx w15:paraId="24AA0113" w15:done="0"/>
  <w15:commentEx w15:paraId="3A4A1E5F" w15:done="0"/>
  <w15:commentEx w15:paraId="51FDB4D3" w15:done="0"/>
  <w15:commentEx w15:paraId="01EDCD18" w15:done="0"/>
  <w15:commentEx w15:paraId="40E1F6F9" w15:done="0"/>
  <w15:commentEx w15:paraId="158E0BDA" w15:done="0"/>
  <w15:commentEx w15:paraId="701BA0C1" w15:done="0"/>
  <w15:commentEx w15:paraId="53F41FE2" w15:done="0"/>
  <w15:commentEx w15:paraId="7181AE2C" w15:done="0"/>
  <w15:commentEx w15:paraId="05B507AC" w15:done="0"/>
  <w15:commentEx w15:paraId="04C4FAC2" w15:done="0"/>
  <w15:commentEx w15:paraId="4DF7CD43" w15:done="0"/>
  <w15:commentEx w15:paraId="68DAF9DE" w15:done="0"/>
  <w15:commentEx w15:paraId="0F856E36" w15:done="0"/>
  <w15:commentEx w15:paraId="085AC096" w15:done="0"/>
  <w15:commentEx w15:paraId="3720FE68" w15:done="0"/>
  <w15:commentEx w15:paraId="48B9A934" w15:done="0"/>
  <w15:commentEx w15:paraId="2D493F4F" w15:done="0"/>
  <w15:commentEx w15:paraId="7DAA188E" w15:done="0"/>
  <w15:commentEx w15:paraId="1B7D75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DE64DC" w16cex:dateUtc="2025-07-18T18:47:00Z"/>
  <w16cex:commentExtensible w16cex:durableId="6EF7618D" w16cex:dateUtc="2025-07-21T15:56:00Z"/>
  <w16cex:commentExtensible w16cex:durableId="105E5F0B" w16cex:dateUtc="2025-07-21T15:40:00Z"/>
  <w16cex:commentExtensible w16cex:durableId="00296722" w16cex:dateUtc="2025-07-21T15:41:00Z"/>
  <w16cex:commentExtensible w16cex:durableId="4BB00DAB" w16cex:dateUtc="2025-07-21T15:45:00Z"/>
  <w16cex:commentExtensible w16cex:durableId="6544C436" w16cex:dateUtc="2025-07-21T15:47:00Z"/>
  <w16cex:commentExtensible w16cex:durableId="18DFF147" w16cex:dateUtc="2025-07-21T15:55:00Z"/>
  <w16cex:commentExtensible w16cex:durableId="6C866C2B" w16cex:dateUtc="2025-07-21T15:49:00Z"/>
  <w16cex:commentExtensible w16cex:durableId="43033088" w16cex:dateUtc="2025-07-21T15:54:00Z"/>
  <w16cex:commentExtensible w16cex:durableId="1F42DE18" w16cex:dateUtc="2025-07-21T15:51:00Z"/>
  <w16cex:commentExtensible w16cex:durableId="46614140" w16cex:dateUtc="2025-07-21T15:51:00Z"/>
  <w16cex:commentExtensible w16cex:durableId="2C2B7F8E" w16cex:dateUtc="2025-07-21T17:33:00Z"/>
  <w16cex:commentExtensible w16cex:durableId="59BC9CDE" w16cex:dateUtc="2025-07-21T17:42:00Z"/>
  <w16cex:commentExtensible w16cex:durableId="360DC0A1" w16cex:dateUtc="2025-07-21T17:35:00Z"/>
  <w16cex:commentExtensible w16cex:durableId="77E5B40E" w16cex:dateUtc="2025-07-21T17:49:00Z"/>
  <w16cex:commentExtensible w16cex:durableId="3336ED89" w16cex:dateUtc="2025-07-21T17:59:00Z"/>
  <w16cex:commentExtensible w16cex:durableId="7DB4A84A" w16cex:dateUtc="2025-07-21T19:55:00Z"/>
  <w16cex:commentExtensible w16cex:durableId="6A173C6D" w16cex:dateUtc="2025-07-21T18:01:00Z"/>
  <w16cex:commentExtensible w16cex:durableId="6BCA999E" w16cex:dateUtc="2025-07-21T19:56:00Z"/>
  <w16cex:commentExtensible w16cex:durableId="007298BD" w16cex:dateUtc="2025-07-21T20:11:00Z"/>
  <w16cex:commentExtensible w16cex:durableId="505F5019" w16cex:dateUtc="2025-07-21T20:16:00Z"/>
  <w16cex:commentExtensible w16cex:durableId="72C94D42" w16cex:dateUtc="2025-07-21T17:01:00Z"/>
  <w16cex:commentExtensible w16cex:durableId="5FA6CFE2" w16cex:dateUtc="2025-07-18T20:20:00Z"/>
  <w16cex:commentExtensible w16cex:durableId="7F438666" w16cex:dateUtc="2025-07-18T20:23:00Z"/>
  <w16cex:commentExtensible w16cex:durableId="7B18600E" w16cex:dateUtc="2025-07-18T20:23:00Z"/>
  <w16cex:commentExtensible w16cex:durableId="409BF05D" w16cex:dateUtc="2025-07-21T20:27:00Z"/>
  <w16cex:commentExtensible w16cex:durableId="2A9EE014" w16cex:dateUtc="2025-07-21T16:41:00Z"/>
  <w16cex:commentExtensible w16cex:durableId="0FB31789" w16cex:dateUtc="2025-07-18T20:27:00Z"/>
  <w16cex:commentExtensible w16cex:durableId="34654F3E" w16cex:dateUtc="2025-07-21T19:40:00Z"/>
  <w16cex:commentExtensible w16cex:durableId="37BF9068" w16cex:dateUtc="2025-07-21T16:44:00Z"/>
  <w16cex:commentExtensible w16cex:durableId="69C0E835" w16cex:dateUtc="2025-07-21T16:52:00Z"/>
  <w16cex:commentExtensible w16cex:durableId="041813A2" w16cex:dateUtc="2025-07-21T16:49:00Z"/>
  <w16cex:commentExtensible w16cex:durableId="4039A8E5" w16cex:dateUtc="2025-07-22T15:53:00Z"/>
  <w16cex:commentExtensible w16cex:durableId="3DFAF10D" w16cex:dateUtc="2025-07-22T15:59:00Z"/>
  <w16cex:commentExtensible w16cex:durableId="5ED92745" w16cex:dateUtc="2025-07-21T20:32:00Z"/>
  <w16cex:commentExtensible w16cex:durableId="47A5B47F" w16cex:dateUtc="2025-07-22T15:56:00Z"/>
  <w16cex:commentExtensible w16cex:durableId="7B73D215" w16cex:dateUtc="2025-07-22T15:57:00Z"/>
  <w16cex:commentExtensible w16cex:durableId="32674E9D" w16cex:dateUtc="2025-07-21T20:33:00Z"/>
  <w16cex:commentExtensible w16cex:durableId="52B292F0" w16cex:dateUtc="2025-07-21T20:37:00Z"/>
  <w16cex:commentExtensible w16cex:durableId="4FCCFB8A" w16cex:dateUtc="2025-07-21T20:38:00Z"/>
  <w16cex:commentExtensible w16cex:durableId="73167E99" w16cex:dateUtc="2025-07-22T15:59:00Z"/>
  <w16cex:commentExtensible w16cex:durableId="01D46484" w16cex:dateUtc="2025-07-22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90002C0" w16cid:durableId="3DDE64DC"/>
  <w16cid:commentId w16cid:paraId="1685C3D1" w16cid:durableId="6EF7618D"/>
  <w16cid:commentId w16cid:paraId="707A2049" w16cid:durableId="105E5F0B"/>
  <w16cid:commentId w16cid:paraId="20E27D30" w16cid:durableId="00296722"/>
  <w16cid:commentId w16cid:paraId="7FE60AC6" w16cid:durableId="4BB00DAB"/>
  <w16cid:commentId w16cid:paraId="342DED9E" w16cid:durableId="6544C436"/>
  <w16cid:commentId w16cid:paraId="2919DEC4" w16cid:durableId="18DFF147"/>
  <w16cid:commentId w16cid:paraId="432DC2BE" w16cid:durableId="6C866C2B"/>
  <w16cid:commentId w16cid:paraId="7AC764F0" w16cid:durableId="43033088"/>
  <w16cid:commentId w16cid:paraId="0DABBB7C" w16cid:durableId="1F42DE18"/>
  <w16cid:commentId w16cid:paraId="2304CEDF" w16cid:durableId="46614140"/>
  <w16cid:commentId w16cid:paraId="6DBD4C75" w16cid:durableId="2C2B7F8E"/>
  <w16cid:commentId w16cid:paraId="2BEFE9D2" w16cid:durableId="59BC9CDE"/>
  <w16cid:commentId w16cid:paraId="4240DA1F" w16cid:durableId="360DC0A1"/>
  <w16cid:commentId w16cid:paraId="3C2C1488" w16cid:durableId="77E5B40E"/>
  <w16cid:commentId w16cid:paraId="13E0673F" w16cid:durableId="3336ED89"/>
  <w16cid:commentId w16cid:paraId="20B16B73" w16cid:durableId="7DB4A84A"/>
  <w16cid:commentId w16cid:paraId="3EC5FBF2" w16cid:durableId="6A173C6D"/>
  <w16cid:commentId w16cid:paraId="2D5D7198" w16cid:durableId="6BCA999E"/>
  <w16cid:commentId w16cid:paraId="39F090CF" w16cid:durableId="007298BD"/>
  <w16cid:commentId w16cid:paraId="79011C1E" w16cid:durableId="505F5019"/>
  <w16cid:commentId w16cid:paraId="0CE01925" w16cid:durableId="72C94D42"/>
  <w16cid:commentId w16cid:paraId="24AA0113" w16cid:durableId="5FA6CFE2"/>
  <w16cid:commentId w16cid:paraId="3A4A1E5F" w16cid:durableId="7F438666"/>
  <w16cid:commentId w16cid:paraId="51FDB4D3" w16cid:durableId="7B18600E"/>
  <w16cid:commentId w16cid:paraId="01EDCD18" w16cid:durableId="409BF05D"/>
  <w16cid:commentId w16cid:paraId="40E1F6F9" w16cid:durableId="2A9EE014"/>
  <w16cid:commentId w16cid:paraId="158E0BDA" w16cid:durableId="0FB31789"/>
  <w16cid:commentId w16cid:paraId="701BA0C1" w16cid:durableId="34654F3E"/>
  <w16cid:commentId w16cid:paraId="53F41FE2" w16cid:durableId="37BF9068"/>
  <w16cid:commentId w16cid:paraId="7181AE2C" w16cid:durableId="69C0E835"/>
  <w16cid:commentId w16cid:paraId="05B507AC" w16cid:durableId="041813A2"/>
  <w16cid:commentId w16cid:paraId="04C4FAC2" w16cid:durableId="4039A8E5"/>
  <w16cid:commentId w16cid:paraId="4DF7CD43" w16cid:durableId="3DFAF10D"/>
  <w16cid:commentId w16cid:paraId="68DAF9DE" w16cid:durableId="5ED92745"/>
  <w16cid:commentId w16cid:paraId="0F856E36" w16cid:durableId="47A5B47F"/>
  <w16cid:commentId w16cid:paraId="085AC096" w16cid:durableId="7B73D215"/>
  <w16cid:commentId w16cid:paraId="3720FE68" w16cid:durableId="32674E9D"/>
  <w16cid:commentId w16cid:paraId="48B9A934" w16cid:durableId="52B292F0"/>
  <w16cid:commentId w16cid:paraId="2D493F4F" w16cid:durableId="4FCCFB8A"/>
  <w16cid:commentId w16cid:paraId="7DAA188E" w16cid:durableId="73167E99"/>
  <w16cid:commentId w16cid:paraId="1B7D75DF" w16cid:durableId="01D464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61A96" w14:textId="77777777" w:rsidR="00303243" w:rsidRDefault="00303243" w:rsidP="003759F2">
      <w:r>
        <w:separator/>
      </w:r>
    </w:p>
  </w:endnote>
  <w:endnote w:type="continuationSeparator" w:id="0">
    <w:p w14:paraId="5A8A5001" w14:textId="77777777" w:rsidR="00303243" w:rsidRDefault="00303243" w:rsidP="003759F2">
      <w:r>
        <w:continuationSeparator/>
      </w:r>
    </w:p>
  </w:endnote>
  <w:endnote w:type="continuationNotice" w:id="1">
    <w:p w14:paraId="43BDC6CD" w14:textId="77777777" w:rsidR="00303243" w:rsidRDefault="00303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490FD" w14:textId="77777777" w:rsidR="00303243" w:rsidRDefault="00303243" w:rsidP="003759F2">
      <w:r>
        <w:separator/>
      </w:r>
    </w:p>
  </w:footnote>
  <w:footnote w:type="continuationSeparator" w:id="0">
    <w:p w14:paraId="1952AD2B" w14:textId="77777777" w:rsidR="00303243" w:rsidRDefault="00303243" w:rsidP="003759F2">
      <w:r>
        <w:continuationSeparator/>
      </w:r>
    </w:p>
  </w:footnote>
  <w:footnote w:type="continuationNotice" w:id="1">
    <w:p w14:paraId="4B9B0369" w14:textId="77777777" w:rsidR="00303243" w:rsidRDefault="003032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43AEB" w14:textId="59C82144" w:rsidR="00822CFF" w:rsidRPr="00524C02" w:rsidRDefault="00000000" w:rsidP="00B23157">
    <w:pPr>
      <w:rPr>
        <w:rFonts w:eastAsia="SimSun"/>
      </w:rPr>
    </w:pPr>
    <w:sdt>
      <w:sdtPr>
        <w:rPr>
          <w:rFonts w:eastAsia="SimSun"/>
        </w:rPr>
        <w:id w:val="428007825"/>
        <w:docPartObj>
          <w:docPartGallery w:val="Watermarks"/>
          <w:docPartUnique/>
        </w:docPartObj>
      </w:sdtPr>
      <w:sdtContent>
        <w:r>
          <w:rPr>
            <w:rFonts w:eastAsia="SimSun"/>
            <w:noProof/>
          </w:rPr>
          <w:pict w14:anchorId="609A94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wrap-edited:f;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822CFF" w:rsidRPr="00524C02">
      <w:rPr>
        <w:rFonts w:eastAsia="SimSun"/>
      </w:rPr>
      <w:t>TL</w:t>
    </w:r>
    <w:r w:rsidR="00502677">
      <w:rPr>
        <w:rFonts w:eastAsia="SimSun"/>
      </w:rPr>
      <w:t>F</w:t>
    </w:r>
    <w:r w:rsidR="00822CFF" w:rsidRPr="00524C02">
      <w:rPr>
        <w:rFonts w:eastAsia="SimSun"/>
      </w:rPr>
      <w:t xml:space="preserve"> Shells for </w:t>
    </w:r>
    <w:r w:rsidR="00822CFF">
      <w:rPr>
        <w:rFonts w:eastAsia="SimSun"/>
      </w:rPr>
      <w:t xml:space="preserve">DSMB                            </w:t>
    </w:r>
    <w:r w:rsidR="00822CFF" w:rsidRPr="00524C02">
      <w:rPr>
        <w:rFonts w:eastAsia="SimSun"/>
      </w:rPr>
      <w:t xml:space="preserve">          </w:t>
    </w:r>
    <w:r w:rsidR="00822CFF">
      <w:rPr>
        <w:rFonts w:eastAsia="SimSun"/>
      </w:rPr>
      <w:t xml:space="preserve">                                   </w:t>
    </w:r>
    <w:r w:rsidR="00822CFF" w:rsidRPr="00524C02">
      <w:rPr>
        <w:rFonts w:eastAsia="SimSun"/>
      </w:rPr>
      <w:t xml:space="preserve">Page </w:t>
    </w:r>
    <w:r w:rsidR="00822CFF" w:rsidRPr="00524C02">
      <w:rPr>
        <w:rFonts w:eastAsia="SimSun"/>
      </w:rPr>
      <w:fldChar w:fldCharType="begin"/>
    </w:r>
    <w:r w:rsidR="00822CFF" w:rsidRPr="00524C02">
      <w:rPr>
        <w:rFonts w:eastAsia="SimSun"/>
      </w:rPr>
      <w:instrText xml:space="preserve"> PAGE </w:instrText>
    </w:r>
    <w:r w:rsidR="00822CFF" w:rsidRPr="00524C02">
      <w:rPr>
        <w:rFonts w:eastAsia="SimSun"/>
      </w:rPr>
      <w:fldChar w:fldCharType="separate"/>
    </w:r>
    <w:r w:rsidR="00822CFF">
      <w:rPr>
        <w:rFonts w:eastAsia="SimSun"/>
      </w:rPr>
      <w:t>1</w:t>
    </w:r>
    <w:r w:rsidR="00822CFF" w:rsidRPr="00524C02">
      <w:rPr>
        <w:rFonts w:eastAsia="SimSun"/>
      </w:rPr>
      <w:fldChar w:fldCharType="end"/>
    </w:r>
    <w:r w:rsidR="00822CFF" w:rsidRPr="00524C02">
      <w:rPr>
        <w:rFonts w:eastAsia="SimSun"/>
      </w:rPr>
      <w:t xml:space="preserve"> of </w:t>
    </w:r>
    <w:r w:rsidR="00822CFF" w:rsidRPr="00524C02">
      <w:rPr>
        <w:rFonts w:eastAsia="SimSun"/>
      </w:rPr>
      <w:fldChar w:fldCharType="begin"/>
    </w:r>
    <w:r w:rsidR="00822CFF" w:rsidRPr="00524C02">
      <w:rPr>
        <w:rFonts w:eastAsia="SimSun"/>
      </w:rPr>
      <w:instrText xml:space="preserve"> NUMPAGES </w:instrText>
    </w:r>
    <w:r w:rsidR="00822CFF" w:rsidRPr="00524C02">
      <w:rPr>
        <w:rFonts w:eastAsia="SimSun"/>
      </w:rPr>
      <w:fldChar w:fldCharType="separate"/>
    </w:r>
    <w:r w:rsidR="00822CFF">
      <w:rPr>
        <w:rFonts w:eastAsia="SimSun"/>
      </w:rPr>
      <w:t>7</w:t>
    </w:r>
    <w:r w:rsidR="00822CFF" w:rsidRPr="00524C02">
      <w:rPr>
        <w:rFonts w:eastAsia="SimSun"/>
      </w:rPr>
      <w:fldChar w:fldCharType="end"/>
    </w:r>
  </w:p>
  <w:p w14:paraId="138CC049" w14:textId="54778F9A" w:rsidR="00502677" w:rsidRPr="00B23157" w:rsidRDefault="00502677" w:rsidP="00B23157">
    <w:pPr>
      <w:rPr>
        <w:rFonts w:eastAsia="SimSun"/>
      </w:rPr>
    </w:pPr>
    <w:r>
      <w:rPr>
        <w:rFonts w:eastAsia="SimSun"/>
      </w:rPr>
      <w:t xml:space="preserve">TWIST-EFS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6554B"/>
    <w:multiLevelType w:val="hybridMultilevel"/>
    <w:tmpl w:val="10E6C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199B"/>
    <w:multiLevelType w:val="hybridMultilevel"/>
    <w:tmpl w:val="202E0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BF3B7F"/>
    <w:multiLevelType w:val="hybridMultilevel"/>
    <w:tmpl w:val="4C92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B0148"/>
    <w:multiLevelType w:val="hybridMultilevel"/>
    <w:tmpl w:val="7CDC7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80220"/>
    <w:multiLevelType w:val="hybridMultilevel"/>
    <w:tmpl w:val="58EA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6C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FE7211"/>
    <w:multiLevelType w:val="hybridMultilevel"/>
    <w:tmpl w:val="FDA0A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62136"/>
    <w:multiLevelType w:val="hybridMultilevel"/>
    <w:tmpl w:val="79288506"/>
    <w:lvl w:ilvl="0" w:tplc="C61C9CF4">
      <w:start w:val="1"/>
      <w:numFmt w:val="lowerLetter"/>
      <w:lvlText w:val="%1."/>
      <w:lvlJc w:val="left"/>
      <w:pPr>
        <w:ind w:left="360" w:hanging="360"/>
      </w:pPr>
      <w:rPr>
        <w:rFonts w:hint="default"/>
        <w:color w:val="auto"/>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145DA3"/>
    <w:multiLevelType w:val="hybridMultilevel"/>
    <w:tmpl w:val="18ACD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CD3D6E"/>
    <w:multiLevelType w:val="hybridMultilevel"/>
    <w:tmpl w:val="C5A8412C"/>
    <w:lvl w:ilvl="0" w:tplc="5B5AE0A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25273E"/>
    <w:multiLevelType w:val="hybridMultilevel"/>
    <w:tmpl w:val="CD3648BA"/>
    <w:lvl w:ilvl="0" w:tplc="5B46E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5924623">
    <w:abstractNumId w:val="1"/>
  </w:num>
  <w:num w:numId="2" w16cid:durableId="665980893">
    <w:abstractNumId w:val="3"/>
  </w:num>
  <w:num w:numId="3" w16cid:durableId="781219555">
    <w:abstractNumId w:val="10"/>
  </w:num>
  <w:num w:numId="4" w16cid:durableId="1600219548">
    <w:abstractNumId w:val="8"/>
  </w:num>
  <w:num w:numId="5" w16cid:durableId="1323512318">
    <w:abstractNumId w:val="7"/>
  </w:num>
  <w:num w:numId="6" w16cid:durableId="681249179">
    <w:abstractNumId w:val="10"/>
    <w:lvlOverride w:ilvl="0">
      <w:startOverride w:val="1"/>
    </w:lvlOverride>
  </w:num>
  <w:num w:numId="7" w16cid:durableId="1425148442">
    <w:abstractNumId w:val="9"/>
  </w:num>
  <w:num w:numId="8" w16cid:durableId="1813212915">
    <w:abstractNumId w:val="9"/>
    <w:lvlOverride w:ilvl="0">
      <w:startOverride w:val="1"/>
    </w:lvlOverride>
  </w:num>
  <w:num w:numId="9" w16cid:durableId="972296337">
    <w:abstractNumId w:val="2"/>
  </w:num>
  <w:num w:numId="10" w16cid:durableId="534775371">
    <w:abstractNumId w:val="9"/>
    <w:lvlOverride w:ilvl="0">
      <w:startOverride w:val="1"/>
    </w:lvlOverride>
  </w:num>
  <w:num w:numId="11" w16cid:durableId="1046949308">
    <w:abstractNumId w:val="6"/>
  </w:num>
  <w:num w:numId="12" w16cid:durableId="1841120964">
    <w:abstractNumId w:val="5"/>
  </w:num>
  <w:num w:numId="13" w16cid:durableId="363870378">
    <w:abstractNumId w:val="4"/>
  </w:num>
  <w:num w:numId="14" w16cid:durableId="4048433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sabelle Weir">
    <w15:presenceInfo w15:providerId="AD" w15:userId="S::Isabelle_Weir@edwards.com::20aed5e4-9abe-485b-b825-9c814fda3f61"/>
  </w15:person>
  <w15:person w15:author="Luke Hall">
    <w15:presenceInfo w15:providerId="AD" w15:userId="S::Luke_Hall@edwards.com::780d4ed2-7fa7-440d-8dd0-5257feb4ba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720"/>
  <w:characterSpacingControl w:val="doNotCompress"/>
  <w:hdrShapeDefaults>
    <o:shapedefaults v:ext="edit" spidmax="2050"/>
    <o:shapelayout v:ext="edit">
      <o:idmap v:ext="edit" data="1"/>
    </o:shapelayout>
  </w:hdrShapeDefault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45E"/>
    <w:rsid w:val="00000C1F"/>
    <w:rsid w:val="000011F8"/>
    <w:rsid w:val="00001273"/>
    <w:rsid w:val="000025FC"/>
    <w:rsid w:val="00002A26"/>
    <w:rsid w:val="00002DF5"/>
    <w:rsid w:val="00003D7C"/>
    <w:rsid w:val="00003ECC"/>
    <w:rsid w:val="000054C1"/>
    <w:rsid w:val="00006219"/>
    <w:rsid w:val="0000633D"/>
    <w:rsid w:val="00007D2E"/>
    <w:rsid w:val="000111F4"/>
    <w:rsid w:val="00012CAB"/>
    <w:rsid w:val="000130E2"/>
    <w:rsid w:val="000132E7"/>
    <w:rsid w:val="00014B01"/>
    <w:rsid w:val="000160F4"/>
    <w:rsid w:val="00016D05"/>
    <w:rsid w:val="00016F7B"/>
    <w:rsid w:val="00022D20"/>
    <w:rsid w:val="00023641"/>
    <w:rsid w:val="00023CEB"/>
    <w:rsid w:val="00024628"/>
    <w:rsid w:val="00026AA0"/>
    <w:rsid w:val="00026BEF"/>
    <w:rsid w:val="00030072"/>
    <w:rsid w:val="000312F8"/>
    <w:rsid w:val="00032022"/>
    <w:rsid w:val="000329F9"/>
    <w:rsid w:val="00032A91"/>
    <w:rsid w:val="000336BD"/>
    <w:rsid w:val="00033F2A"/>
    <w:rsid w:val="000369DF"/>
    <w:rsid w:val="0003702E"/>
    <w:rsid w:val="00040777"/>
    <w:rsid w:val="00040A3A"/>
    <w:rsid w:val="0004191E"/>
    <w:rsid w:val="00041C10"/>
    <w:rsid w:val="00042375"/>
    <w:rsid w:val="0004284A"/>
    <w:rsid w:val="00042F08"/>
    <w:rsid w:val="00046049"/>
    <w:rsid w:val="000474BB"/>
    <w:rsid w:val="000475C4"/>
    <w:rsid w:val="0005071E"/>
    <w:rsid w:val="0005172B"/>
    <w:rsid w:val="000519DC"/>
    <w:rsid w:val="00051FB9"/>
    <w:rsid w:val="0005273E"/>
    <w:rsid w:val="00052983"/>
    <w:rsid w:val="000537EF"/>
    <w:rsid w:val="00053EE0"/>
    <w:rsid w:val="000548AA"/>
    <w:rsid w:val="0005501A"/>
    <w:rsid w:val="00056541"/>
    <w:rsid w:val="00056FB6"/>
    <w:rsid w:val="00057552"/>
    <w:rsid w:val="000613CE"/>
    <w:rsid w:val="00063907"/>
    <w:rsid w:val="0006522E"/>
    <w:rsid w:val="00065F58"/>
    <w:rsid w:val="00066EEE"/>
    <w:rsid w:val="00067BDD"/>
    <w:rsid w:val="0007056E"/>
    <w:rsid w:val="00070CB1"/>
    <w:rsid w:val="00070E44"/>
    <w:rsid w:val="00071AEC"/>
    <w:rsid w:val="00072100"/>
    <w:rsid w:val="0007292B"/>
    <w:rsid w:val="00074279"/>
    <w:rsid w:val="000744F4"/>
    <w:rsid w:val="0007487D"/>
    <w:rsid w:val="00075410"/>
    <w:rsid w:val="00075871"/>
    <w:rsid w:val="0007631C"/>
    <w:rsid w:val="00077072"/>
    <w:rsid w:val="000812CD"/>
    <w:rsid w:val="0008226C"/>
    <w:rsid w:val="00083423"/>
    <w:rsid w:val="00084B48"/>
    <w:rsid w:val="00084C03"/>
    <w:rsid w:val="000854AB"/>
    <w:rsid w:val="00086059"/>
    <w:rsid w:val="00086415"/>
    <w:rsid w:val="000867C3"/>
    <w:rsid w:val="00091227"/>
    <w:rsid w:val="000918A5"/>
    <w:rsid w:val="0009295F"/>
    <w:rsid w:val="000930A6"/>
    <w:rsid w:val="00093308"/>
    <w:rsid w:val="000934DC"/>
    <w:rsid w:val="00093CF9"/>
    <w:rsid w:val="0009449D"/>
    <w:rsid w:val="0009597B"/>
    <w:rsid w:val="00095B99"/>
    <w:rsid w:val="00095D28"/>
    <w:rsid w:val="000965A2"/>
    <w:rsid w:val="000965B7"/>
    <w:rsid w:val="00096E1D"/>
    <w:rsid w:val="000972CA"/>
    <w:rsid w:val="00097B49"/>
    <w:rsid w:val="000A07A9"/>
    <w:rsid w:val="000A1013"/>
    <w:rsid w:val="000A131E"/>
    <w:rsid w:val="000A13CA"/>
    <w:rsid w:val="000A16E7"/>
    <w:rsid w:val="000A31D0"/>
    <w:rsid w:val="000A3829"/>
    <w:rsid w:val="000A3F18"/>
    <w:rsid w:val="000A4EAE"/>
    <w:rsid w:val="000A5708"/>
    <w:rsid w:val="000A6590"/>
    <w:rsid w:val="000A6ED7"/>
    <w:rsid w:val="000A74E2"/>
    <w:rsid w:val="000A7AA6"/>
    <w:rsid w:val="000B0089"/>
    <w:rsid w:val="000B15BF"/>
    <w:rsid w:val="000B2244"/>
    <w:rsid w:val="000B3723"/>
    <w:rsid w:val="000B3814"/>
    <w:rsid w:val="000B4E8D"/>
    <w:rsid w:val="000B4FD4"/>
    <w:rsid w:val="000B5A77"/>
    <w:rsid w:val="000B7046"/>
    <w:rsid w:val="000C04B1"/>
    <w:rsid w:val="000C0ADA"/>
    <w:rsid w:val="000C0E7B"/>
    <w:rsid w:val="000C134C"/>
    <w:rsid w:val="000C3CCF"/>
    <w:rsid w:val="000C422E"/>
    <w:rsid w:val="000C56D3"/>
    <w:rsid w:val="000C57B4"/>
    <w:rsid w:val="000C5E50"/>
    <w:rsid w:val="000C5FF6"/>
    <w:rsid w:val="000C6801"/>
    <w:rsid w:val="000C6DF9"/>
    <w:rsid w:val="000D092D"/>
    <w:rsid w:val="000D2862"/>
    <w:rsid w:val="000D42DA"/>
    <w:rsid w:val="000D4EB9"/>
    <w:rsid w:val="000D517C"/>
    <w:rsid w:val="000D5911"/>
    <w:rsid w:val="000D708D"/>
    <w:rsid w:val="000D7C29"/>
    <w:rsid w:val="000E0590"/>
    <w:rsid w:val="000E076E"/>
    <w:rsid w:val="000E0E51"/>
    <w:rsid w:val="000E18C4"/>
    <w:rsid w:val="000E1C26"/>
    <w:rsid w:val="000E2757"/>
    <w:rsid w:val="000E441E"/>
    <w:rsid w:val="000E4829"/>
    <w:rsid w:val="000E552B"/>
    <w:rsid w:val="000E7775"/>
    <w:rsid w:val="000F0530"/>
    <w:rsid w:val="000F059E"/>
    <w:rsid w:val="000F0F51"/>
    <w:rsid w:val="000F17AA"/>
    <w:rsid w:val="000F1F10"/>
    <w:rsid w:val="000F261B"/>
    <w:rsid w:val="000F2AFC"/>
    <w:rsid w:val="000F2E42"/>
    <w:rsid w:val="000F3B11"/>
    <w:rsid w:val="000F46F3"/>
    <w:rsid w:val="000F5241"/>
    <w:rsid w:val="000F6105"/>
    <w:rsid w:val="0010081C"/>
    <w:rsid w:val="00101378"/>
    <w:rsid w:val="00101F92"/>
    <w:rsid w:val="00102743"/>
    <w:rsid w:val="001043B7"/>
    <w:rsid w:val="00104C2A"/>
    <w:rsid w:val="0010677C"/>
    <w:rsid w:val="00107509"/>
    <w:rsid w:val="001105D4"/>
    <w:rsid w:val="00111996"/>
    <w:rsid w:val="001140B6"/>
    <w:rsid w:val="0011461D"/>
    <w:rsid w:val="0011483F"/>
    <w:rsid w:val="00115F69"/>
    <w:rsid w:val="00116F99"/>
    <w:rsid w:val="00117322"/>
    <w:rsid w:val="00117F0F"/>
    <w:rsid w:val="001202B0"/>
    <w:rsid w:val="00120811"/>
    <w:rsid w:val="00125AF4"/>
    <w:rsid w:val="00126896"/>
    <w:rsid w:val="001273F8"/>
    <w:rsid w:val="00130C9E"/>
    <w:rsid w:val="00131F58"/>
    <w:rsid w:val="001320DC"/>
    <w:rsid w:val="0013261F"/>
    <w:rsid w:val="00133321"/>
    <w:rsid w:val="001336C4"/>
    <w:rsid w:val="00136E16"/>
    <w:rsid w:val="00140BB5"/>
    <w:rsid w:val="00140EE6"/>
    <w:rsid w:val="00141BBE"/>
    <w:rsid w:val="0014247E"/>
    <w:rsid w:val="001424A7"/>
    <w:rsid w:val="00144695"/>
    <w:rsid w:val="00145999"/>
    <w:rsid w:val="00146504"/>
    <w:rsid w:val="0014674C"/>
    <w:rsid w:val="00150EA2"/>
    <w:rsid w:val="001529B5"/>
    <w:rsid w:val="00152EE8"/>
    <w:rsid w:val="00154A53"/>
    <w:rsid w:val="00155710"/>
    <w:rsid w:val="00155866"/>
    <w:rsid w:val="0016036F"/>
    <w:rsid w:val="00160D02"/>
    <w:rsid w:val="00160FBE"/>
    <w:rsid w:val="00161FCB"/>
    <w:rsid w:val="00164680"/>
    <w:rsid w:val="00164D5A"/>
    <w:rsid w:val="00166327"/>
    <w:rsid w:val="00166FC8"/>
    <w:rsid w:val="0016708C"/>
    <w:rsid w:val="00167D73"/>
    <w:rsid w:val="001745C7"/>
    <w:rsid w:val="001746E3"/>
    <w:rsid w:val="0017478C"/>
    <w:rsid w:val="001747F5"/>
    <w:rsid w:val="00177513"/>
    <w:rsid w:val="00177754"/>
    <w:rsid w:val="00177912"/>
    <w:rsid w:val="001803C8"/>
    <w:rsid w:val="00180D85"/>
    <w:rsid w:val="00181728"/>
    <w:rsid w:val="00182F06"/>
    <w:rsid w:val="00183630"/>
    <w:rsid w:val="00184A58"/>
    <w:rsid w:val="00185D46"/>
    <w:rsid w:val="0018618B"/>
    <w:rsid w:val="00186FD5"/>
    <w:rsid w:val="00186FE3"/>
    <w:rsid w:val="001871B9"/>
    <w:rsid w:val="00187849"/>
    <w:rsid w:val="00187DDF"/>
    <w:rsid w:val="0019129D"/>
    <w:rsid w:val="00191FFB"/>
    <w:rsid w:val="001933DF"/>
    <w:rsid w:val="001941A0"/>
    <w:rsid w:val="001945B0"/>
    <w:rsid w:val="001955E8"/>
    <w:rsid w:val="001A098F"/>
    <w:rsid w:val="001A0D57"/>
    <w:rsid w:val="001A15DD"/>
    <w:rsid w:val="001A3F74"/>
    <w:rsid w:val="001A582A"/>
    <w:rsid w:val="001A6026"/>
    <w:rsid w:val="001A758E"/>
    <w:rsid w:val="001B1DC2"/>
    <w:rsid w:val="001B2371"/>
    <w:rsid w:val="001B28E3"/>
    <w:rsid w:val="001B7C52"/>
    <w:rsid w:val="001B7C8D"/>
    <w:rsid w:val="001C2EC0"/>
    <w:rsid w:val="001C43B0"/>
    <w:rsid w:val="001C4AE4"/>
    <w:rsid w:val="001C6FE0"/>
    <w:rsid w:val="001C75EE"/>
    <w:rsid w:val="001D0556"/>
    <w:rsid w:val="001D08FB"/>
    <w:rsid w:val="001D0FBE"/>
    <w:rsid w:val="001D135E"/>
    <w:rsid w:val="001D14A4"/>
    <w:rsid w:val="001D2C85"/>
    <w:rsid w:val="001D4A7B"/>
    <w:rsid w:val="001D5BCB"/>
    <w:rsid w:val="001D5D56"/>
    <w:rsid w:val="001D61DA"/>
    <w:rsid w:val="001D67FA"/>
    <w:rsid w:val="001D7578"/>
    <w:rsid w:val="001E1FC3"/>
    <w:rsid w:val="001E49EB"/>
    <w:rsid w:val="001E75DD"/>
    <w:rsid w:val="001F0A59"/>
    <w:rsid w:val="001F0AC2"/>
    <w:rsid w:val="001F10EF"/>
    <w:rsid w:val="001F28C0"/>
    <w:rsid w:val="001F3170"/>
    <w:rsid w:val="001F3B7F"/>
    <w:rsid w:val="001F3D64"/>
    <w:rsid w:val="001F3EB8"/>
    <w:rsid w:val="001F3FC2"/>
    <w:rsid w:val="001F6177"/>
    <w:rsid w:val="001F6B8D"/>
    <w:rsid w:val="001F79C1"/>
    <w:rsid w:val="001F7B1D"/>
    <w:rsid w:val="001F7C9D"/>
    <w:rsid w:val="00201360"/>
    <w:rsid w:val="00203073"/>
    <w:rsid w:val="002036AD"/>
    <w:rsid w:val="00203CAD"/>
    <w:rsid w:val="00204D0E"/>
    <w:rsid w:val="00205DFB"/>
    <w:rsid w:val="0020718E"/>
    <w:rsid w:val="00207DEC"/>
    <w:rsid w:val="00210422"/>
    <w:rsid w:val="0021214F"/>
    <w:rsid w:val="00212418"/>
    <w:rsid w:val="00212746"/>
    <w:rsid w:val="0021598A"/>
    <w:rsid w:val="0021691E"/>
    <w:rsid w:val="00217297"/>
    <w:rsid w:val="00217DCA"/>
    <w:rsid w:val="00220952"/>
    <w:rsid w:val="0022145E"/>
    <w:rsid w:val="002219DF"/>
    <w:rsid w:val="002223F6"/>
    <w:rsid w:val="00222D86"/>
    <w:rsid w:val="00223CE8"/>
    <w:rsid w:val="00224EA9"/>
    <w:rsid w:val="002250B1"/>
    <w:rsid w:val="00226DD4"/>
    <w:rsid w:val="00226F51"/>
    <w:rsid w:val="002273AF"/>
    <w:rsid w:val="002300B9"/>
    <w:rsid w:val="00231D72"/>
    <w:rsid w:val="0023231F"/>
    <w:rsid w:val="00233DE1"/>
    <w:rsid w:val="00233E7A"/>
    <w:rsid w:val="002343C4"/>
    <w:rsid w:val="00234B78"/>
    <w:rsid w:val="00234DDA"/>
    <w:rsid w:val="002350E8"/>
    <w:rsid w:val="0023641E"/>
    <w:rsid w:val="00236C09"/>
    <w:rsid w:val="00237391"/>
    <w:rsid w:val="0024135B"/>
    <w:rsid w:val="00242012"/>
    <w:rsid w:val="002422D0"/>
    <w:rsid w:val="002423C4"/>
    <w:rsid w:val="002427C9"/>
    <w:rsid w:val="002431D8"/>
    <w:rsid w:val="002431DE"/>
    <w:rsid w:val="0024415B"/>
    <w:rsid w:val="0024423E"/>
    <w:rsid w:val="0024525D"/>
    <w:rsid w:val="00245873"/>
    <w:rsid w:val="00246C94"/>
    <w:rsid w:val="00247055"/>
    <w:rsid w:val="00251D0B"/>
    <w:rsid w:val="00251EBA"/>
    <w:rsid w:val="002520BF"/>
    <w:rsid w:val="002533AE"/>
    <w:rsid w:val="00253917"/>
    <w:rsid w:val="0025394F"/>
    <w:rsid w:val="002539BD"/>
    <w:rsid w:val="00256706"/>
    <w:rsid w:val="00257355"/>
    <w:rsid w:val="00261453"/>
    <w:rsid w:val="0026199E"/>
    <w:rsid w:val="0026278B"/>
    <w:rsid w:val="00263D35"/>
    <w:rsid w:val="0026431C"/>
    <w:rsid w:val="00264E05"/>
    <w:rsid w:val="00266368"/>
    <w:rsid w:val="002666A2"/>
    <w:rsid w:val="002704C3"/>
    <w:rsid w:val="002723FE"/>
    <w:rsid w:val="0027251B"/>
    <w:rsid w:val="00273448"/>
    <w:rsid w:val="00273DA7"/>
    <w:rsid w:val="00274257"/>
    <w:rsid w:val="00274337"/>
    <w:rsid w:val="00275329"/>
    <w:rsid w:val="002756B3"/>
    <w:rsid w:val="002809FB"/>
    <w:rsid w:val="00281CCA"/>
    <w:rsid w:val="00281F4F"/>
    <w:rsid w:val="00283FAE"/>
    <w:rsid w:val="00284D2C"/>
    <w:rsid w:val="00285166"/>
    <w:rsid w:val="002857EC"/>
    <w:rsid w:val="002901C8"/>
    <w:rsid w:val="0029054A"/>
    <w:rsid w:val="00292156"/>
    <w:rsid w:val="00292578"/>
    <w:rsid w:val="0029264D"/>
    <w:rsid w:val="00293FCB"/>
    <w:rsid w:val="00295672"/>
    <w:rsid w:val="0029570A"/>
    <w:rsid w:val="0029590F"/>
    <w:rsid w:val="0029640D"/>
    <w:rsid w:val="002978E8"/>
    <w:rsid w:val="002A2E20"/>
    <w:rsid w:val="002A7D74"/>
    <w:rsid w:val="002B29A4"/>
    <w:rsid w:val="002B2ABC"/>
    <w:rsid w:val="002B3160"/>
    <w:rsid w:val="002B3768"/>
    <w:rsid w:val="002B4ED7"/>
    <w:rsid w:val="002B5BCF"/>
    <w:rsid w:val="002C0BEF"/>
    <w:rsid w:val="002C0E73"/>
    <w:rsid w:val="002C177F"/>
    <w:rsid w:val="002C25A2"/>
    <w:rsid w:val="002C3265"/>
    <w:rsid w:val="002C37F5"/>
    <w:rsid w:val="002C40A9"/>
    <w:rsid w:val="002C5BD1"/>
    <w:rsid w:val="002C634F"/>
    <w:rsid w:val="002C68D5"/>
    <w:rsid w:val="002C6AF2"/>
    <w:rsid w:val="002C7E43"/>
    <w:rsid w:val="002D191D"/>
    <w:rsid w:val="002D238B"/>
    <w:rsid w:val="002D2C14"/>
    <w:rsid w:val="002D3300"/>
    <w:rsid w:val="002D3970"/>
    <w:rsid w:val="002D3BC4"/>
    <w:rsid w:val="002D4822"/>
    <w:rsid w:val="002D49CA"/>
    <w:rsid w:val="002D566D"/>
    <w:rsid w:val="002D68AC"/>
    <w:rsid w:val="002D7F38"/>
    <w:rsid w:val="002E0E18"/>
    <w:rsid w:val="002E2393"/>
    <w:rsid w:val="002E29AE"/>
    <w:rsid w:val="002E2B9F"/>
    <w:rsid w:val="002E479D"/>
    <w:rsid w:val="002E55DE"/>
    <w:rsid w:val="002E5E1E"/>
    <w:rsid w:val="002E5E5D"/>
    <w:rsid w:val="002F0B00"/>
    <w:rsid w:val="002F3C60"/>
    <w:rsid w:val="002F60B3"/>
    <w:rsid w:val="002F6302"/>
    <w:rsid w:val="00300050"/>
    <w:rsid w:val="00302A67"/>
    <w:rsid w:val="003031C2"/>
    <w:rsid w:val="00303243"/>
    <w:rsid w:val="00303497"/>
    <w:rsid w:val="00303EB4"/>
    <w:rsid w:val="0030519E"/>
    <w:rsid w:val="00305541"/>
    <w:rsid w:val="00305601"/>
    <w:rsid w:val="0030581C"/>
    <w:rsid w:val="003059B8"/>
    <w:rsid w:val="00306052"/>
    <w:rsid w:val="0030775D"/>
    <w:rsid w:val="00310B3B"/>
    <w:rsid w:val="00310D29"/>
    <w:rsid w:val="00310FFC"/>
    <w:rsid w:val="003111E8"/>
    <w:rsid w:val="0031310F"/>
    <w:rsid w:val="003134A4"/>
    <w:rsid w:val="00313F62"/>
    <w:rsid w:val="00314229"/>
    <w:rsid w:val="00314FF1"/>
    <w:rsid w:val="00315ABA"/>
    <w:rsid w:val="003169A1"/>
    <w:rsid w:val="003169B1"/>
    <w:rsid w:val="003169DB"/>
    <w:rsid w:val="003173B5"/>
    <w:rsid w:val="0032089B"/>
    <w:rsid w:val="00322027"/>
    <w:rsid w:val="00322A20"/>
    <w:rsid w:val="0032382C"/>
    <w:rsid w:val="003249C0"/>
    <w:rsid w:val="00325E14"/>
    <w:rsid w:val="00326A74"/>
    <w:rsid w:val="0033011C"/>
    <w:rsid w:val="0033245C"/>
    <w:rsid w:val="00333339"/>
    <w:rsid w:val="00333E68"/>
    <w:rsid w:val="0033427B"/>
    <w:rsid w:val="00334535"/>
    <w:rsid w:val="003350C5"/>
    <w:rsid w:val="00335405"/>
    <w:rsid w:val="003365B9"/>
    <w:rsid w:val="00336F5F"/>
    <w:rsid w:val="00337A9B"/>
    <w:rsid w:val="00340540"/>
    <w:rsid w:val="00340899"/>
    <w:rsid w:val="00342E2A"/>
    <w:rsid w:val="00343512"/>
    <w:rsid w:val="00343E58"/>
    <w:rsid w:val="003447BC"/>
    <w:rsid w:val="00345113"/>
    <w:rsid w:val="0034524B"/>
    <w:rsid w:val="00345478"/>
    <w:rsid w:val="00345C09"/>
    <w:rsid w:val="003479C9"/>
    <w:rsid w:val="00350938"/>
    <w:rsid w:val="00351F51"/>
    <w:rsid w:val="00352FEA"/>
    <w:rsid w:val="00356B63"/>
    <w:rsid w:val="00356CD4"/>
    <w:rsid w:val="003575F6"/>
    <w:rsid w:val="0035765E"/>
    <w:rsid w:val="003606C1"/>
    <w:rsid w:val="00360854"/>
    <w:rsid w:val="00360D38"/>
    <w:rsid w:val="003635D7"/>
    <w:rsid w:val="00365D08"/>
    <w:rsid w:val="00365D3A"/>
    <w:rsid w:val="00365E7A"/>
    <w:rsid w:val="0036658B"/>
    <w:rsid w:val="00366D0D"/>
    <w:rsid w:val="003672AC"/>
    <w:rsid w:val="00367675"/>
    <w:rsid w:val="00367E12"/>
    <w:rsid w:val="003717BF"/>
    <w:rsid w:val="00372514"/>
    <w:rsid w:val="003759F2"/>
    <w:rsid w:val="00375ACE"/>
    <w:rsid w:val="00375C7A"/>
    <w:rsid w:val="003764AC"/>
    <w:rsid w:val="00376CF0"/>
    <w:rsid w:val="0037711C"/>
    <w:rsid w:val="00377813"/>
    <w:rsid w:val="00377D63"/>
    <w:rsid w:val="00377F07"/>
    <w:rsid w:val="003805C0"/>
    <w:rsid w:val="00381671"/>
    <w:rsid w:val="00381845"/>
    <w:rsid w:val="00382EE6"/>
    <w:rsid w:val="00383D65"/>
    <w:rsid w:val="00385031"/>
    <w:rsid w:val="00385082"/>
    <w:rsid w:val="00385931"/>
    <w:rsid w:val="003869A5"/>
    <w:rsid w:val="00390A79"/>
    <w:rsid w:val="00390F83"/>
    <w:rsid w:val="00391524"/>
    <w:rsid w:val="003938F0"/>
    <w:rsid w:val="00393900"/>
    <w:rsid w:val="00393D22"/>
    <w:rsid w:val="0039628F"/>
    <w:rsid w:val="00397A75"/>
    <w:rsid w:val="003A034A"/>
    <w:rsid w:val="003A2359"/>
    <w:rsid w:val="003A23A3"/>
    <w:rsid w:val="003A3651"/>
    <w:rsid w:val="003A3A97"/>
    <w:rsid w:val="003A4D1C"/>
    <w:rsid w:val="003A5A56"/>
    <w:rsid w:val="003A5EE1"/>
    <w:rsid w:val="003A6171"/>
    <w:rsid w:val="003A6667"/>
    <w:rsid w:val="003A6CF4"/>
    <w:rsid w:val="003A724F"/>
    <w:rsid w:val="003B0F42"/>
    <w:rsid w:val="003B1147"/>
    <w:rsid w:val="003B2FB6"/>
    <w:rsid w:val="003B32D7"/>
    <w:rsid w:val="003B348E"/>
    <w:rsid w:val="003B38BF"/>
    <w:rsid w:val="003B3F1F"/>
    <w:rsid w:val="003B4AAF"/>
    <w:rsid w:val="003B4DA3"/>
    <w:rsid w:val="003B5650"/>
    <w:rsid w:val="003B74D0"/>
    <w:rsid w:val="003C0124"/>
    <w:rsid w:val="003C308B"/>
    <w:rsid w:val="003C3180"/>
    <w:rsid w:val="003C38B2"/>
    <w:rsid w:val="003C5697"/>
    <w:rsid w:val="003C56E4"/>
    <w:rsid w:val="003C719C"/>
    <w:rsid w:val="003C751D"/>
    <w:rsid w:val="003C7DA8"/>
    <w:rsid w:val="003D0C59"/>
    <w:rsid w:val="003D1F73"/>
    <w:rsid w:val="003D2626"/>
    <w:rsid w:val="003D2DA8"/>
    <w:rsid w:val="003D346D"/>
    <w:rsid w:val="003D4689"/>
    <w:rsid w:val="003D4983"/>
    <w:rsid w:val="003D6388"/>
    <w:rsid w:val="003D6F96"/>
    <w:rsid w:val="003E0346"/>
    <w:rsid w:val="003E25E0"/>
    <w:rsid w:val="003E2A47"/>
    <w:rsid w:val="003E32DA"/>
    <w:rsid w:val="003E3584"/>
    <w:rsid w:val="003E7223"/>
    <w:rsid w:val="003E76AC"/>
    <w:rsid w:val="003E7B0B"/>
    <w:rsid w:val="003F1490"/>
    <w:rsid w:val="003F2726"/>
    <w:rsid w:val="003F2C4F"/>
    <w:rsid w:val="003F55E9"/>
    <w:rsid w:val="003F5D32"/>
    <w:rsid w:val="003F6D48"/>
    <w:rsid w:val="003F6E4A"/>
    <w:rsid w:val="00400905"/>
    <w:rsid w:val="00401A8E"/>
    <w:rsid w:val="004031A7"/>
    <w:rsid w:val="004039BB"/>
    <w:rsid w:val="00405695"/>
    <w:rsid w:val="00405CFC"/>
    <w:rsid w:val="00410590"/>
    <w:rsid w:val="004113B0"/>
    <w:rsid w:val="004121DA"/>
    <w:rsid w:val="00412462"/>
    <w:rsid w:val="00414DB0"/>
    <w:rsid w:val="00414E25"/>
    <w:rsid w:val="004150C7"/>
    <w:rsid w:val="00422E91"/>
    <w:rsid w:val="00423389"/>
    <w:rsid w:val="00423A01"/>
    <w:rsid w:val="00426763"/>
    <w:rsid w:val="00427B86"/>
    <w:rsid w:val="00427ECB"/>
    <w:rsid w:val="004303A2"/>
    <w:rsid w:val="004305E6"/>
    <w:rsid w:val="0043089E"/>
    <w:rsid w:val="00430CFE"/>
    <w:rsid w:val="00430ECD"/>
    <w:rsid w:val="00431934"/>
    <w:rsid w:val="00431970"/>
    <w:rsid w:val="004319E9"/>
    <w:rsid w:val="004328C7"/>
    <w:rsid w:val="00434ED0"/>
    <w:rsid w:val="00434FEE"/>
    <w:rsid w:val="004358BA"/>
    <w:rsid w:val="00435E36"/>
    <w:rsid w:val="0043624B"/>
    <w:rsid w:val="00437744"/>
    <w:rsid w:val="00437761"/>
    <w:rsid w:val="00437ACE"/>
    <w:rsid w:val="0044041E"/>
    <w:rsid w:val="004404EF"/>
    <w:rsid w:val="004410A4"/>
    <w:rsid w:val="004433A5"/>
    <w:rsid w:val="00443557"/>
    <w:rsid w:val="00443BCB"/>
    <w:rsid w:val="00444B01"/>
    <w:rsid w:val="00447D88"/>
    <w:rsid w:val="004506FF"/>
    <w:rsid w:val="004536F9"/>
    <w:rsid w:val="00453BC7"/>
    <w:rsid w:val="004547A7"/>
    <w:rsid w:val="00454859"/>
    <w:rsid w:val="004551AB"/>
    <w:rsid w:val="0045565B"/>
    <w:rsid w:val="004556D0"/>
    <w:rsid w:val="0046156A"/>
    <w:rsid w:val="00462629"/>
    <w:rsid w:val="00462937"/>
    <w:rsid w:val="004646AE"/>
    <w:rsid w:val="0046559E"/>
    <w:rsid w:val="00465C61"/>
    <w:rsid w:val="0047098D"/>
    <w:rsid w:val="00470D7C"/>
    <w:rsid w:val="004717DC"/>
    <w:rsid w:val="00471F6F"/>
    <w:rsid w:val="004720BA"/>
    <w:rsid w:val="00472777"/>
    <w:rsid w:val="00472883"/>
    <w:rsid w:val="00473B81"/>
    <w:rsid w:val="00473DA6"/>
    <w:rsid w:val="004743AA"/>
    <w:rsid w:val="004758B0"/>
    <w:rsid w:val="0047644B"/>
    <w:rsid w:val="00476459"/>
    <w:rsid w:val="004766BC"/>
    <w:rsid w:val="00476E43"/>
    <w:rsid w:val="00476E51"/>
    <w:rsid w:val="004776AC"/>
    <w:rsid w:val="00480F53"/>
    <w:rsid w:val="0048165F"/>
    <w:rsid w:val="00482948"/>
    <w:rsid w:val="00482EF6"/>
    <w:rsid w:val="00483B9E"/>
    <w:rsid w:val="004843B0"/>
    <w:rsid w:val="00485244"/>
    <w:rsid w:val="00485798"/>
    <w:rsid w:val="004866EF"/>
    <w:rsid w:val="00487323"/>
    <w:rsid w:val="00487AB7"/>
    <w:rsid w:val="00487FD9"/>
    <w:rsid w:val="00490131"/>
    <w:rsid w:val="004901D0"/>
    <w:rsid w:val="0049119D"/>
    <w:rsid w:val="00491A73"/>
    <w:rsid w:val="0049411C"/>
    <w:rsid w:val="00494294"/>
    <w:rsid w:val="00495CB9"/>
    <w:rsid w:val="0049630B"/>
    <w:rsid w:val="00497D3E"/>
    <w:rsid w:val="004A0B3C"/>
    <w:rsid w:val="004A1B79"/>
    <w:rsid w:val="004A37DC"/>
    <w:rsid w:val="004A3F98"/>
    <w:rsid w:val="004A504C"/>
    <w:rsid w:val="004A5075"/>
    <w:rsid w:val="004A5C03"/>
    <w:rsid w:val="004A5C2D"/>
    <w:rsid w:val="004A5D84"/>
    <w:rsid w:val="004A6947"/>
    <w:rsid w:val="004B0782"/>
    <w:rsid w:val="004B081B"/>
    <w:rsid w:val="004B0E2C"/>
    <w:rsid w:val="004B13CC"/>
    <w:rsid w:val="004B2633"/>
    <w:rsid w:val="004B2EB1"/>
    <w:rsid w:val="004B36BD"/>
    <w:rsid w:val="004B4253"/>
    <w:rsid w:val="004B45ED"/>
    <w:rsid w:val="004B5278"/>
    <w:rsid w:val="004B6B8D"/>
    <w:rsid w:val="004B7831"/>
    <w:rsid w:val="004C67D6"/>
    <w:rsid w:val="004C7F42"/>
    <w:rsid w:val="004D1392"/>
    <w:rsid w:val="004D2468"/>
    <w:rsid w:val="004D2BE3"/>
    <w:rsid w:val="004D3827"/>
    <w:rsid w:val="004D3BCA"/>
    <w:rsid w:val="004D3C3F"/>
    <w:rsid w:val="004D52C2"/>
    <w:rsid w:val="004D5EC9"/>
    <w:rsid w:val="004D6984"/>
    <w:rsid w:val="004D6CFD"/>
    <w:rsid w:val="004E04CE"/>
    <w:rsid w:val="004E0862"/>
    <w:rsid w:val="004E1E77"/>
    <w:rsid w:val="004E2B8C"/>
    <w:rsid w:val="004E3435"/>
    <w:rsid w:val="004E396F"/>
    <w:rsid w:val="004E3F82"/>
    <w:rsid w:val="004E4A27"/>
    <w:rsid w:val="004E4ED5"/>
    <w:rsid w:val="004E6373"/>
    <w:rsid w:val="004E65FD"/>
    <w:rsid w:val="004E6766"/>
    <w:rsid w:val="004E6AB1"/>
    <w:rsid w:val="004E6E9B"/>
    <w:rsid w:val="004F05A1"/>
    <w:rsid w:val="004F064E"/>
    <w:rsid w:val="004F15D5"/>
    <w:rsid w:val="004F3679"/>
    <w:rsid w:val="004F483D"/>
    <w:rsid w:val="004F4E4C"/>
    <w:rsid w:val="004F67C3"/>
    <w:rsid w:val="004F6AF7"/>
    <w:rsid w:val="004F738F"/>
    <w:rsid w:val="004F74E4"/>
    <w:rsid w:val="0050043E"/>
    <w:rsid w:val="0050154B"/>
    <w:rsid w:val="0050265F"/>
    <w:rsid w:val="00502677"/>
    <w:rsid w:val="00503418"/>
    <w:rsid w:val="00503C96"/>
    <w:rsid w:val="00506CA7"/>
    <w:rsid w:val="00507927"/>
    <w:rsid w:val="00507A0C"/>
    <w:rsid w:val="00507C11"/>
    <w:rsid w:val="005104BE"/>
    <w:rsid w:val="00510974"/>
    <w:rsid w:val="00510F8A"/>
    <w:rsid w:val="00511E9D"/>
    <w:rsid w:val="00513C17"/>
    <w:rsid w:val="00514D54"/>
    <w:rsid w:val="00514DDC"/>
    <w:rsid w:val="00515BC6"/>
    <w:rsid w:val="00517634"/>
    <w:rsid w:val="00521BC3"/>
    <w:rsid w:val="00522D9D"/>
    <w:rsid w:val="00522E34"/>
    <w:rsid w:val="005234B7"/>
    <w:rsid w:val="00524CC3"/>
    <w:rsid w:val="00524F99"/>
    <w:rsid w:val="005254CF"/>
    <w:rsid w:val="00526CFE"/>
    <w:rsid w:val="00527AFC"/>
    <w:rsid w:val="00530EE2"/>
    <w:rsid w:val="005326C5"/>
    <w:rsid w:val="00532C5F"/>
    <w:rsid w:val="005341CE"/>
    <w:rsid w:val="00534639"/>
    <w:rsid w:val="00535575"/>
    <w:rsid w:val="005367BF"/>
    <w:rsid w:val="0053714E"/>
    <w:rsid w:val="00537162"/>
    <w:rsid w:val="00537385"/>
    <w:rsid w:val="00540895"/>
    <w:rsid w:val="00543574"/>
    <w:rsid w:val="0054392B"/>
    <w:rsid w:val="0054454D"/>
    <w:rsid w:val="00544756"/>
    <w:rsid w:val="00545E7C"/>
    <w:rsid w:val="00546EE6"/>
    <w:rsid w:val="00547696"/>
    <w:rsid w:val="005479AA"/>
    <w:rsid w:val="00550562"/>
    <w:rsid w:val="00550618"/>
    <w:rsid w:val="00551D23"/>
    <w:rsid w:val="0055205E"/>
    <w:rsid w:val="0055268B"/>
    <w:rsid w:val="00553369"/>
    <w:rsid w:val="005552D7"/>
    <w:rsid w:val="0055600F"/>
    <w:rsid w:val="00556CF0"/>
    <w:rsid w:val="00561CC1"/>
    <w:rsid w:val="0056423C"/>
    <w:rsid w:val="00565A79"/>
    <w:rsid w:val="0056607D"/>
    <w:rsid w:val="00570078"/>
    <w:rsid w:val="005707A6"/>
    <w:rsid w:val="00571C8C"/>
    <w:rsid w:val="0057289A"/>
    <w:rsid w:val="00572C28"/>
    <w:rsid w:val="00574E75"/>
    <w:rsid w:val="005761E4"/>
    <w:rsid w:val="00580A92"/>
    <w:rsid w:val="0058148B"/>
    <w:rsid w:val="00581A7C"/>
    <w:rsid w:val="005825B3"/>
    <w:rsid w:val="005837A4"/>
    <w:rsid w:val="005847D1"/>
    <w:rsid w:val="00584C29"/>
    <w:rsid w:val="0058540A"/>
    <w:rsid w:val="00585B1C"/>
    <w:rsid w:val="0058711C"/>
    <w:rsid w:val="005873DA"/>
    <w:rsid w:val="00587E4D"/>
    <w:rsid w:val="00587F14"/>
    <w:rsid w:val="00591224"/>
    <w:rsid w:val="005921EF"/>
    <w:rsid w:val="005936B1"/>
    <w:rsid w:val="00593C02"/>
    <w:rsid w:val="00594440"/>
    <w:rsid w:val="005947B8"/>
    <w:rsid w:val="00594CD1"/>
    <w:rsid w:val="00596245"/>
    <w:rsid w:val="005966F1"/>
    <w:rsid w:val="005968B5"/>
    <w:rsid w:val="0059745D"/>
    <w:rsid w:val="005A02EB"/>
    <w:rsid w:val="005A1421"/>
    <w:rsid w:val="005A1713"/>
    <w:rsid w:val="005A177F"/>
    <w:rsid w:val="005A270C"/>
    <w:rsid w:val="005A3282"/>
    <w:rsid w:val="005A38DE"/>
    <w:rsid w:val="005A4326"/>
    <w:rsid w:val="005A4A1F"/>
    <w:rsid w:val="005A60E0"/>
    <w:rsid w:val="005A6E63"/>
    <w:rsid w:val="005A73D1"/>
    <w:rsid w:val="005A74AA"/>
    <w:rsid w:val="005A78D0"/>
    <w:rsid w:val="005B0E87"/>
    <w:rsid w:val="005B152C"/>
    <w:rsid w:val="005B1C0E"/>
    <w:rsid w:val="005B1FE3"/>
    <w:rsid w:val="005B2C88"/>
    <w:rsid w:val="005B3B6A"/>
    <w:rsid w:val="005B4751"/>
    <w:rsid w:val="005B4983"/>
    <w:rsid w:val="005B55B9"/>
    <w:rsid w:val="005B5669"/>
    <w:rsid w:val="005B5BB2"/>
    <w:rsid w:val="005B6BBD"/>
    <w:rsid w:val="005B6CB7"/>
    <w:rsid w:val="005C15AA"/>
    <w:rsid w:val="005C2517"/>
    <w:rsid w:val="005C282A"/>
    <w:rsid w:val="005C3FEE"/>
    <w:rsid w:val="005C78C3"/>
    <w:rsid w:val="005C7B47"/>
    <w:rsid w:val="005D07BD"/>
    <w:rsid w:val="005D087D"/>
    <w:rsid w:val="005D0F44"/>
    <w:rsid w:val="005E02CA"/>
    <w:rsid w:val="005E04FE"/>
    <w:rsid w:val="005E0863"/>
    <w:rsid w:val="005E0B53"/>
    <w:rsid w:val="005E2B7F"/>
    <w:rsid w:val="005E398F"/>
    <w:rsid w:val="005F0C8C"/>
    <w:rsid w:val="005F3854"/>
    <w:rsid w:val="005F4197"/>
    <w:rsid w:val="00600D6C"/>
    <w:rsid w:val="0060195E"/>
    <w:rsid w:val="00601F34"/>
    <w:rsid w:val="006026AD"/>
    <w:rsid w:val="006028B1"/>
    <w:rsid w:val="00602B91"/>
    <w:rsid w:val="00602D6C"/>
    <w:rsid w:val="00604F79"/>
    <w:rsid w:val="006054B3"/>
    <w:rsid w:val="0060755C"/>
    <w:rsid w:val="00607776"/>
    <w:rsid w:val="00607978"/>
    <w:rsid w:val="00610BF7"/>
    <w:rsid w:val="00611A4C"/>
    <w:rsid w:val="00612003"/>
    <w:rsid w:val="00612CDC"/>
    <w:rsid w:val="00614508"/>
    <w:rsid w:val="00614D5A"/>
    <w:rsid w:val="006155BF"/>
    <w:rsid w:val="00616ACA"/>
    <w:rsid w:val="006173DB"/>
    <w:rsid w:val="00617A95"/>
    <w:rsid w:val="00620223"/>
    <w:rsid w:val="00620B6C"/>
    <w:rsid w:val="006221BC"/>
    <w:rsid w:val="00623B9D"/>
    <w:rsid w:val="00624172"/>
    <w:rsid w:val="00624454"/>
    <w:rsid w:val="006261EF"/>
    <w:rsid w:val="0062641A"/>
    <w:rsid w:val="00626FD5"/>
    <w:rsid w:val="00627179"/>
    <w:rsid w:val="00627532"/>
    <w:rsid w:val="00630ADE"/>
    <w:rsid w:val="00631A5F"/>
    <w:rsid w:val="00631C72"/>
    <w:rsid w:val="00632F09"/>
    <w:rsid w:val="0063317B"/>
    <w:rsid w:val="00633AEC"/>
    <w:rsid w:val="00635982"/>
    <w:rsid w:val="00636857"/>
    <w:rsid w:val="00640379"/>
    <w:rsid w:val="00640B1E"/>
    <w:rsid w:val="00641B5B"/>
    <w:rsid w:val="00642336"/>
    <w:rsid w:val="006424E3"/>
    <w:rsid w:val="0064321F"/>
    <w:rsid w:val="0064369D"/>
    <w:rsid w:val="006439F6"/>
    <w:rsid w:val="00643B1A"/>
    <w:rsid w:val="00643F27"/>
    <w:rsid w:val="00644F25"/>
    <w:rsid w:val="00644F5A"/>
    <w:rsid w:val="00645C4A"/>
    <w:rsid w:val="00645ED9"/>
    <w:rsid w:val="0064637E"/>
    <w:rsid w:val="00646550"/>
    <w:rsid w:val="00646A54"/>
    <w:rsid w:val="0065028B"/>
    <w:rsid w:val="006506A8"/>
    <w:rsid w:val="006523E0"/>
    <w:rsid w:val="00652AB3"/>
    <w:rsid w:val="0065437B"/>
    <w:rsid w:val="006553E0"/>
    <w:rsid w:val="006558D5"/>
    <w:rsid w:val="006563A7"/>
    <w:rsid w:val="006577AB"/>
    <w:rsid w:val="00657945"/>
    <w:rsid w:val="006627C5"/>
    <w:rsid w:val="00662BF5"/>
    <w:rsid w:val="00663B2E"/>
    <w:rsid w:val="006655C7"/>
    <w:rsid w:val="00671EEF"/>
    <w:rsid w:val="0067222B"/>
    <w:rsid w:val="00673582"/>
    <w:rsid w:val="00673628"/>
    <w:rsid w:val="006769A6"/>
    <w:rsid w:val="006803F6"/>
    <w:rsid w:val="006809B4"/>
    <w:rsid w:val="00681227"/>
    <w:rsid w:val="00681671"/>
    <w:rsid w:val="006818CF"/>
    <w:rsid w:val="00682B6A"/>
    <w:rsid w:val="00683811"/>
    <w:rsid w:val="00683B0E"/>
    <w:rsid w:val="00685683"/>
    <w:rsid w:val="00685C08"/>
    <w:rsid w:val="006868F5"/>
    <w:rsid w:val="006869EF"/>
    <w:rsid w:val="006879C8"/>
    <w:rsid w:val="00687BA3"/>
    <w:rsid w:val="0069036A"/>
    <w:rsid w:val="00691759"/>
    <w:rsid w:val="00692A22"/>
    <w:rsid w:val="00692A60"/>
    <w:rsid w:val="006939D1"/>
    <w:rsid w:val="00695516"/>
    <w:rsid w:val="00695521"/>
    <w:rsid w:val="00695647"/>
    <w:rsid w:val="0069628E"/>
    <w:rsid w:val="00696A0B"/>
    <w:rsid w:val="00696B69"/>
    <w:rsid w:val="006A0116"/>
    <w:rsid w:val="006A0165"/>
    <w:rsid w:val="006A1123"/>
    <w:rsid w:val="006A4ED0"/>
    <w:rsid w:val="006A6E2B"/>
    <w:rsid w:val="006B0078"/>
    <w:rsid w:val="006B045F"/>
    <w:rsid w:val="006B0A5D"/>
    <w:rsid w:val="006B0AD2"/>
    <w:rsid w:val="006B17A3"/>
    <w:rsid w:val="006B2E88"/>
    <w:rsid w:val="006B3002"/>
    <w:rsid w:val="006B558F"/>
    <w:rsid w:val="006B61C4"/>
    <w:rsid w:val="006B638D"/>
    <w:rsid w:val="006B6BC8"/>
    <w:rsid w:val="006B7F25"/>
    <w:rsid w:val="006C0B15"/>
    <w:rsid w:val="006C0C8E"/>
    <w:rsid w:val="006C11D9"/>
    <w:rsid w:val="006C502F"/>
    <w:rsid w:val="006C5993"/>
    <w:rsid w:val="006C697C"/>
    <w:rsid w:val="006C6B8C"/>
    <w:rsid w:val="006C738F"/>
    <w:rsid w:val="006D0A2D"/>
    <w:rsid w:val="006D0FA6"/>
    <w:rsid w:val="006D201D"/>
    <w:rsid w:val="006D287F"/>
    <w:rsid w:val="006D2939"/>
    <w:rsid w:val="006D495E"/>
    <w:rsid w:val="006D5742"/>
    <w:rsid w:val="006D62F8"/>
    <w:rsid w:val="006D63E3"/>
    <w:rsid w:val="006D663C"/>
    <w:rsid w:val="006D6F21"/>
    <w:rsid w:val="006D7542"/>
    <w:rsid w:val="006D773B"/>
    <w:rsid w:val="006D7C8B"/>
    <w:rsid w:val="006E1B5C"/>
    <w:rsid w:val="006E2568"/>
    <w:rsid w:val="006E261A"/>
    <w:rsid w:val="006E5644"/>
    <w:rsid w:val="006E6A8B"/>
    <w:rsid w:val="006E7343"/>
    <w:rsid w:val="006F0B43"/>
    <w:rsid w:val="006F1DE7"/>
    <w:rsid w:val="006F223A"/>
    <w:rsid w:val="006F2865"/>
    <w:rsid w:val="006F2D16"/>
    <w:rsid w:val="006F3AF5"/>
    <w:rsid w:val="006F4110"/>
    <w:rsid w:val="006F438C"/>
    <w:rsid w:val="006F526A"/>
    <w:rsid w:val="006F56CE"/>
    <w:rsid w:val="006F5FE3"/>
    <w:rsid w:val="006F69B3"/>
    <w:rsid w:val="00700435"/>
    <w:rsid w:val="007008BE"/>
    <w:rsid w:val="007026A3"/>
    <w:rsid w:val="0070270D"/>
    <w:rsid w:val="00702E7B"/>
    <w:rsid w:val="00702F94"/>
    <w:rsid w:val="0070351E"/>
    <w:rsid w:val="00703811"/>
    <w:rsid w:val="00703973"/>
    <w:rsid w:val="00703E99"/>
    <w:rsid w:val="0070612B"/>
    <w:rsid w:val="007071BB"/>
    <w:rsid w:val="00707FF4"/>
    <w:rsid w:val="00710AE6"/>
    <w:rsid w:val="007134F4"/>
    <w:rsid w:val="00715257"/>
    <w:rsid w:val="00716871"/>
    <w:rsid w:val="007208BB"/>
    <w:rsid w:val="007213A7"/>
    <w:rsid w:val="00722B6E"/>
    <w:rsid w:val="00722DAC"/>
    <w:rsid w:val="00723055"/>
    <w:rsid w:val="0072318B"/>
    <w:rsid w:val="007231C2"/>
    <w:rsid w:val="007246F2"/>
    <w:rsid w:val="00724D51"/>
    <w:rsid w:val="0072529C"/>
    <w:rsid w:val="00725D7B"/>
    <w:rsid w:val="00726D91"/>
    <w:rsid w:val="00727B4A"/>
    <w:rsid w:val="00727BE3"/>
    <w:rsid w:val="00727DB1"/>
    <w:rsid w:val="00730174"/>
    <w:rsid w:val="007310E9"/>
    <w:rsid w:val="00731648"/>
    <w:rsid w:val="00731BD3"/>
    <w:rsid w:val="00732257"/>
    <w:rsid w:val="0073282B"/>
    <w:rsid w:val="007336BF"/>
    <w:rsid w:val="00734F27"/>
    <w:rsid w:val="00736443"/>
    <w:rsid w:val="00737197"/>
    <w:rsid w:val="00742780"/>
    <w:rsid w:val="00742DE4"/>
    <w:rsid w:val="007446A9"/>
    <w:rsid w:val="0074572A"/>
    <w:rsid w:val="00746132"/>
    <w:rsid w:val="00747A2F"/>
    <w:rsid w:val="00750175"/>
    <w:rsid w:val="007513F4"/>
    <w:rsid w:val="00751EAD"/>
    <w:rsid w:val="007522A5"/>
    <w:rsid w:val="00753485"/>
    <w:rsid w:val="0075355E"/>
    <w:rsid w:val="00753C04"/>
    <w:rsid w:val="00753CCD"/>
    <w:rsid w:val="00753FB3"/>
    <w:rsid w:val="00754962"/>
    <w:rsid w:val="007549D4"/>
    <w:rsid w:val="007549D9"/>
    <w:rsid w:val="00755914"/>
    <w:rsid w:val="00760485"/>
    <w:rsid w:val="00760D3B"/>
    <w:rsid w:val="00761132"/>
    <w:rsid w:val="00761870"/>
    <w:rsid w:val="0076194C"/>
    <w:rsid w:val="00761BCC"/>
    <w:rsid w:val="00761F2D"/>
    <w:rsid w:val="00762A98"/>
    <w:rsid w:val="007642AC"/>
    <w:rsid w:val="007642EB"/>
    <w:rsid w:val="00766393"/>
    <w:rsid w:val="0076783A"/>
    <w:rsid w:val="00770376"/>
    <w:rsid w:val="00772196"/>
    <w:rsid w:val="00773D47"/>
    <w:rsid w:val="00776885"/>
    <w:rsid w:val="007769C7"/>
    <w:rsid w:val="00776BF4"/>
    <w:rsid w:val="007812D2"/>
    <w:rsid w:val="00783104"/>
    <w:rsid w:val="0078447C"/>
    <w:rsid w:val="00784C67"/>
    <w:rsid w:val="007850BB"/>
    <w:rsid w:val="00785C83"/>
    <w:rsid w:val="0078696B"/>
    <w:rsid w:val="00787C14"/>
    <w:rsid w:val="007925E2"/>
    <w:rsid w:val="00792BB0"/>
    <w:rsid w:val="00792C89"/>
    <w:rsid w:val="00795BF7"/>
    <w:rsid w:val="00795F67"/>
    <w:rsid w:val="007A26AF"/>
    <w:rsid w:val="007A3916"/>
    <w:rsid w:val="007A391E"/>
    <w:rsid w:val="007A3CAC"/>
    <w:rsid w:val="007A4FCC"/>
    <w:rsid w:val="007A679F"/>
    <w:rsid w:val="007A73EE"/>
    <w:rsid w:val="007A758A"/>
    <w:rsid w:val="007B05BD"/>
    <w:rsid w:val="007B1120"/>
    <w:rsid w:val="007B4437"/>
    <w:rsid w:val="007B7394"/>
    <w:rsid w:val="007C0E48"/>
    <w:rsid w:val="007C14EE"/>
    <w:rsid w:val="007C18AD"/>
    <w:rsid w:val="007C21D2"/>
    <w:rsid w:val="007C2BA8"/>
    <w:rsid w:val="007C3A6C"/>
    <w:rsid w:val="007C59DC"/>
    <w:rsid w:val="007C698B"/>
    <w:rsid w:val="007C7938"/>
    <w:rsid w:val="007D2DD0"/>
    <w:rsid w:val="007D3E28"/>
    <w:rsid w:val="007D4640"/>
    <w:rsid w:val="007D52C9"/>
    <w:rsid w:val="007D5873"/>
    <w:rsid w:val="007D5CD6"/>
    <w:rsid w:val="007D632D"/>
    <w:rsid w:val="007D7BAA"/>
    <w:rsid w:val="007D7C70"/>
    <w:rsid w:val="007D7D0B"/>
    <w:rsid w:val="007E1811"/>
    <w:rsid w:val="007E2B98"/>
    <w:rsid w:val="007E34E3"/>
    <w:rsid w:val="007E3627"/>
    <w:rsid w:val="007E4D24"/>
    <w:rsid w:val="007E4D3E"/>
    <w:rsid w:val="007E6882"/>
    <w:rsid w:val="007E6AC3"/>
    <w:rsid w:val="007E6ACC"/>
    <w:rsid w:val="007F0425"/>
    <w:rsid w:val="007F1CB8"/>
    <w:rsid w:val="007F3115"/>
    <w:rsid w:val="007F3676"/>
    <w:rsid w:val="007F3ABC"/>
    <w:rsid w:val="007F7A44"/>
    <w:rsid w:val="00800480"/>
    <w:rsid w:val="00800C08"/>
    <w:rsid w:val="0080109D"/>
    <w:rsid w:val="008015C4"/>
    <w:rsid w:val="00801743"/>
    <w:rsid w:val="00801DEF"/>
    <w:rsid w:val="0080362C"/>
    <w:rsid w:val="008038C8"/>
    <w:rsid w:val="00805922"/>
    <w:rsid w:val="008061C6"/>
    <w:rsid w:val="0080663C"/>
    <w:rsid w:val="00806F9D"/>
    <w:rsid w:val="00807A0A"/>
    <w:rsid w:val="00807C01"/>
    <w:rsid w:val="00810D0F"/>
    <w:rsid w:val="00811BA6"/>
    <w:rsid w:val="008126F2"/>
    <w:rsid w:val="00812F99"/>
    <w:rsid w:val="008130CD"/>
    <w:rsid w:val="00813770"/>
    <w:rsid w:val="00813A54"/>
    <w:rsid w:val="00813C7C"/>
    <w:rsid w:val="008147BD"/>
    <w:rsid w:val="00815117"/>
    <w:rsid w:val="0081591F"/>
    <w:rsid w:val="00816823"/>
    <w:rsid w:val="00820578"/>
    <w:rsid w:val="00822CBC"/>
    <w:rsid w:val="00822CFF"/>
    <w:rsid w:val="00824C6B"/>
    <w:rsid w:val="00826481"/>
    <w:rsid w:val="00827A0F"/>
    <w:rsid w:val="00831AE5"/>
    <w:rsid w:val="00831D18"/>
    <w:rsid w:val="00831FBE"/>
    <w:rsid w:val="008324DE"/>
    <w:rsid w:val="0083398C"/>
    <w:rsid w:val="00834085"/>
    <w:rsid w:val="0083530A"/>
    <w:rsid w:val="0083719A"/>
    <w:rsid w:val="00840287"/>
    <w:rsid w:val="00840E57"/>
    <w:rsid w:val="008417A6"/>
    <w:rsid w:val="00841DAC"/>
    <w:rsid w:val="0084264E"/>
    <w:rsid w:val="0084323E"/>
    <w:rsid w:val="00843E55"/>
    <w:rsid w:val="008445D3"/>
    <w:rsid w:val="00844909"/>
    <w:rsid w:val="00844B6F"/>
    <w:rsid w:val="00844D4F"/>
    <w:rsid w:val="008450DF"/>
    <w:rsid w:val="008453F3"/>
    <w:rsid w:val="00846960"/>
    <w:rsid w:val="0084700C"/>
    <w:rsid w:val="0085038E"/>
    <w:rsid w:val="008522B8"/>
    <w:rsid w:val="008528A2"/>
    <w:rsid w:val="008528D9"/>
    <w:rsid w:val="00852CAE"/>
    <w:rsid w:val="00853DE4"/>
    <w:rsid w:val="00854DC5"/>
    <w:rsid w:val="00855012"/>
    <w:rsid w:val="00857079"/>
    <w:rsid w:val="00857B56"/>
    <w:rsid w:val="008605B3"/>
    <w:rsid w:val="00860B33"/>
    <w:rsid w:val="008610CB"/>
    <w:rsid w:val="00861DC1"/>
    <w:rsid w:val="00862539"/>
    <w:rsid w:val="00863ACC"/>
    <w:rsid w:val="00865329"/>
    <w:rsid w:val="00865F00"/>
    <w:rsid w:val="00866ED4"/>
    <w:rsid w:val="00870057"/>
    <w:rsid w:val="00873252"/>
    <w:rsid w:val="00874103"/>
    <w:rsid w:val="008742E8"/>
    <w:rsid w:val="00875988"/>
    <w:rsid w:val="00875F3C"/>
    <w:rsid w:val="0087610D"/>
    <w:rsid w:val="008769AF"/>
    <w:rsid w:val="00877521"/>
    <w:rsid w:val="008809ED"/>
    <w:rsid w:val="00880A7F"/>
    <w:rsid w:val="008824D1"/>
    <w:rsid w:val="00883A3E"/>
    <w:rsid w:val="00883FC4"/>
    <w:rsid w:val="00885259"/>
    <w:rsid w:val="00885875"/>
    <w:rsid w:val="008862E6"/>
    <w:rsid w:val="00886CFB"/>
    <w:rsid w:val="00890B7A"/>
    <w:rsid w:val="00890C21"/>
    <w:rsid w:val="0089113B"/>
    <w:rsid w:val="008914DF"/>
    <w:rsid w:val="00892C18"/>
    <w:rsid w:val="0089301A"/>
    <w:rsid w:val="0089399A"/>
    <w:rsid w:val="00894553"/>
    <w:rsid w:val="00895F0D"/>
    <w:rsid w:val="0089642C"/>
    <w:rsid w:val="0089767B"/>
    <w:rsid w:val="00897D87"/>
    <w:rsid w:val="008A0250"/>
    <w:rsid w:val="008A0314"/>
    <w:rsid w:val="008A0FBE"/>
    <w:rsid w:val="008A158E"/>
    <w:rsid w:val="008A2B05"/>
    <w:rsid w:val="008A3335"/>
    <w:rsid w:val="008A3677"/>
    <w:rsid w:val="008A398E"/>
    <w:rsid w:val="008A3C60"/>
    <w:rsid w:val="008A4486"/>
    <w:rsid w:val="008A5AB5"/>
    <w:rsid w:val="008A6ADE"/>
    <w:rsid w:val="008B0E2A"/>
    <w:rsid w:val="008B1111"/>
    <w:rsid w:val="008B3FDC"/>
    <w:rsid w:val="008B4416"/>
    <w:rsid w:val="008B6F76"/>
    <w:rsid w:val="008B765D"/>
    <w:rsid w:val="008B7B46"/>
    <w:rsid w:val="008B7FAC"/>
    <w:rsid w:val="008C152A"/>
    <w:rsid w:val="008C18DB"/>
    <w:rsid w:val="008C28D4"/>
    <w:rsid w:val="008C392A"/>
    <w:rsid w:val="008C4F5E"/>
    <w:rsid w:val="008C6BE2"/>
    <w:rsid w:val="008C7572"/>
    <w:rsid w:val="008C78EB"/>
    <w:rsid w:val="008C7974"/>
    <w:rsid w:val="008D13B4"/>
    <w:rsid w:val="008D17BC"/>
    <w:rsid w:val="008D1EBB"/>
    <w:rsid w:val="008D2321"/>
    <w:rsid w:val="008D3427"/>
    <w:rsid w:val="008D3F2E"/>
    <w:rsid w:val="008D68DD"/>
    <w:rsid w:val="008D7089"/>
    <w:rsid w:val="008D7B18"/>
    <w:rsid w:val="008D7F40"/>
    <w:rsid w:val="008E084B"/>
    <w:rsid w:val="008E1CB0"/>
    <w:rsid w:val="008E25D1"/>
    <w:rsid w:val="008E3291"/>
    <w:rsid w:val="008E35BB"/>
    <w:rsid w:val="008E39F0"/>
    <w:rsid w:val="008E494E"/>
    <w:rsid w:val="008E784A"/>
    <w:rsid w:val="008E7A97"/>
    <w:rsid w:val="008E7E02"/>
    <w:rsid w:val="008F4C45"/>
    <w:rsid w:val="0090084F"/>
    <w:rsid w:val="00901BFE"/>
    <w:rsid w:val="00902F50"/>
    <w:rsid w:val="00903672"/>
    <w:rsid w:val="00906D17"/>
    <w:rsid w:val="00907C71"/>
    <w:rsid w:val="00911D63"/>
    <w:rsid w:val="00912084"/>
    <w:rsid w:val="0091240B"/>
    <w:rsid w:val="00912864"/>
    <w:rsid w:val="009133A4"/>
    <w:rsid w:val="00913711"/>
    <w:rsid w:val="009137D9"/>
    <w:rsid w:val="00913BBF"/>
    <w:rsid w:val="0091404C"/>
    <w:rsid w:val="00917406"/>
    <w:rsid w:val="009209F6"/>
    <w:rsid w:val="009215F9"/>
    <w:rsid w:val="00924B92"/>
    <w:rsid w:val="009258C8"/>
    <w:rsid w:val="00925F79"/>
    <w:rsid w:val="00926F9A"/>
    <w:rsid w:val="00927BE9"/>
    <w:rsid w:val="00930BA8"/>
    <w:rsid w:val="00930F95"/>
    <w:rsid w:val="0093229A"/>
    <w:rsid w:val="00932868"/>
    <w:rsid w:val="00932E6F"/>
    <w:rsid w:val="009334DD"/>
    <w:rsid w:val="00934387"/>
    <w:rsid w:val="0093699F"/>
    <w:rsid w:val="0093754F"/>
    <w:rsid w:val="00937597"/>
    <w:rsid w:val="009378D0"/>
    <w:rsid w:val="00937F56"/>
    <w:rsid w:val="00940663"/>
    <w:rsid w:val="00941869"/>
    <w:rsid w:val="0094292A"/>
    <w:rsid w:val="0094313E"/>
    <w:rsid w:val="00944CA2"/>
    <w:rsid w:val="00945BDA"/>
    <w:rsid w:val="009469EB"/>
    <w:rsid w:val="00950197"/>
    <w:rsid w:val="0095068C"/>
    <w:rsid w:val="00950778"/>
    <w:rsid w:val="009508FA"/>
    <w:rsid w:val="00952A21"/>
    <w:rsid w:val="00955009"/>
    <w:rsid w:val="00955B0B"/>
    <w:rsid w:val="00955C83"/>
    <w:rsid w:val="00956CBA"/>
    <w:rsid w:val="009578CF"/>
    <w:rsid w:val="00957F87"/>
    <w:rsid w:val="00961137"/>
    <w:rsid w:val="009627E9"/>
    <w:rsid w:val="00962F60"/>
    <w:rsid w:val="00963086"/>
    <w:rsid w:val="00963959"/>
    <w:rsid w:val="00963F57"/>
    <w:rsid w:val="00966786"/>
    <w:rsid w:val="00966B54"/>
    <w:rsid w:val="009678D4"/>
    <w:rsid w:val="00967BA1"/>
    <w:rsid w:val="00967E11"/>
    <w:rsid w:val="00970699"/>
    <w:rsid w:val="00972F80"/>
    <w:rsid w:val="00973F1B"/>
    <w:rsid w:val="009740AA"/>
    <w:rsid w:val="00976D1E"/>
    <w:rsid w:val="00976E05"/>
    <w:rsid w:val="00977782"/>
    <w:rsid w:val="00977FE2"/>
    <w:rsid w:val="0098014D"/>
    <w:rsid w:val="00985891"/>
    <w:rsid w:val="00985EBA"/>
    <w:rsid w:val="00985FA6"/>
    <w:rsid w:val="009869EB"/>
    <w:rsid w:val="00987334"/>
    <w:rsid w:val="00987789"/>
    <w:rsid w:val="009879BF"/>
    <w:rsid w:val="009900EF"/>
    <w:rsid w:val="00990FE1"/>
    <w:rsid w:val="009926F4"/>
    <w:rsid w:val="009929D6"/>
    <w:rsid w:val="00994758"/>
    <w:rsid w:val="009966CF"/>
    <w:rsid w:val="00996CC0"/>
    <w:rsid w:val="009976F2"/>
    <w:rsid w:val="00997FE8"/>
    <w:rsid w:val="009A01ED"/>
    <w:rsid w:val="009A1EA5"/>
    <w:rsid w:val="009A2352"/>
    <w:rsid w:val="009A289F"/>
    <w:rsid w:val="009A2F07"/>
    <w:rsid w:val="009A4434"/>
    <w:rsid w:val="009A4A22"/>
    <w:rsid w:val="009A5242"/>
    <w:rsid w:val="009A552C"/>
    <w:rsid w:val="009A5D1D"/>
    <w:rsid w:val="009A701E"/>
    <w:rsid w:val="009A7F3C"/>
    <w:rsid w:val="009B09D6"/>
    <w:rsid w:val="009B1E2C"/>
    <w:rsid w:val="009B2CE1"/>
    <w:rsid w:val="009B425D"/>
    <w:rsid w:val="009B42AD"/>
    <w:rsid w:val="009B4E46"/>
    <w:rsid w:val="009B55B2"/>
    <w:rsid w:val="009B5A86"/>
    <w:rsid w:val="009B7669"/>
    <w:rsid w:val="009C017E"/>
    <w:rsid w:val="009C0F0D"/>
    <w:rsid w:val="009C1444"/>
    <w:rsid w:val="009C18EB"/>
    <w:rsid w:val="009C1EC5"/>
    <w:rsid w:val="009C251A"/>
    <w:rsid w:val="009C279C"/>
    <w:rsid w:val="009C2898"/>
    <w:rsid w:val="009C411D"/>
    <w:rsid w:val="009C6644"/>
    <w:rsid w:val="009C6FD3"/>
    <w:rsid w:val="009C706D"/>
    <w:rsid w:val="009C7BB3"/>
    <w:rsid w:val="009C7D9D"/>
    <w:rsid w:val="009D0B51"/>
    <w:rsid w:val="009D0FAE"/>
    <w:rsid w:val="009D1DBF"/>
    <w:rsid w:val="009D208E"/>
    <w:rsid w:val="009D58FD"/>
    <w:rsid w:val="009D693C"/>
    <w:rsid w:val="009D7602"/>
    <w:rsid w:val="009E05BE"/>
    <w:rsid w:val="009E123F"/>
    <w:rsid w:val="009E1A5D"/>
    <w:rsid w:val="009E234A"/>
    <w:rsid w:val="009E2725"/>
    <w:rsid w:val="009E292F"/>
    <w:rsid w:val="009E2967"/>
    <w:rsid w:val="009E3B37"/>
    <w:rsid w:val="009E5796"/>
    <w:rsid w:val="009E7244"/>
    <w:rsid w:val="009E7A6A"/>
    <w:rsid w:val="009F0BAC"/>
    <w:rsid w:val="009F1BA8"/>
    <w:rsid w:val="009F2282"/>
    <w:rsid w:val="009F2481"/>
    <w:rsid w:val="009F343E"/>
    <w:rsid w:val="009F34E1"/>
    <w:rsid w:val="009F3B92"/>
    <w:rsid w:val="009F40E7"/>
    <w:rsid w:val="009F5D3E"/>
    <w:rsid w:val="009F66D7"/>
    <w:rsid w:val="009F72B4"/>
    <w:rsid w:val="00A00A0A"/>
    <w:rsid w:val="00A017A8"/>
    <w:rsid w:val="00A02690"/>
    <w:rsid w:val="00A03291"/>
    <w:rsid w:val="00A03382"/>
    <w:rsid w:val="00A0480B"/>
    <w:rsid w:val="00A048AB"/>
    <w:rsid w:val="00A04A31"/>
    <w:rsid w:val="00A053EC"/>
    <w:rsid w:val="00A05D5E"/>
    <w:rsid w:val="00A05FE4"/>
    <w:rsid w:val="00A06045"/>
    <w:rsid w:val="00A07AD2"/>
    <w:rsid w:val="00A07EFA"/>
    <w:rsid w:val="00A10464"/>
    <w:rsid w:val="00A10CCD"/>
    <w:rsid w:val="00A116AD"/>
    <w:rsid w:val="00A117EA"/>
    <w:rsid w:val="00A12E09"/>
    <w:rsid w:val="00A13182"/>
    <w:rsid w:val="00A13D0C"/>
    <w:rsid w:val="00A1402F"/>
    <w:rsid w:val="00A154D0"/>
    <w:rsid w:val="00A163F2"/>
    <w:rsid w:val="00A16AEB"/>
    <w:rsid w:val="00A1782D"/>
    <w:rsid w:val="00A21B0A"/>
    <w:rsid w:val="00A223E8"/>
    <w:rsid w:val="00A24752"/>
    <w:rsid w:val="00A24772"/>
    <w:rsid w:val="00A2528C"/>
    <w:rsid w:val="00A254E4"/>
    <w:rsid w:val="00A25666"/>
    <w:rsid w:val="00A25793"/>
    <w:rsid w:val="00A310E8"/>
    <w:rsid w:val="00A31E1E"/>
    <w:rsid w:val="00A33563"/>
    <w:rsid w:val="00A3487B"/>
    <w:rsid w:val="00A369E2"/>
    <w:rsid w:val="00A4027D"/>
    <w:rsid w:val="00A4117E"/>
    <w:rsid w:val="00A41439"/>
    <w:rsid w:val="00A41ECA"/>
    <w:rsid w:val="00A42480"/>
    <w:rsid w:val="00A42F82"/>
    <w:rsid w:val="00A45B49"/>
    <w:rsid w:val="00A476E4"/>
    <w:rsid w:val="00A47F4D"/>
    <w:rsid w:val="00A514CF"/>
    <w:rsid w:val="00A51E23"/>
    <w:rsid w:val="00A51F34"/>
    <w:rsid w:val="00A525B3"/>
    <w:rsid w:val="00A528C0"/>
    <w:rsid w:val="00A52B22"/>
    <w:rsid w:val="00A52E62"/>
    <w:rsid w:val="00A53A88"/>
    <w:rsid w:val="00A54A7C"/>
    <w:rsid w:val="00A54BED"/>
    <w:rsid w:val="00A5508C"/>
    <w:rsid w:val="00A55DB2"/>
    <w:rsid w:val="00A5729C"/>
    <w:rsid w:val="00A60102"/>
    <w:rsid w:val="00A6087B"/>
    <w:rsid w:val="00A61393"/>
    <w:rsid w:val="00A61992"/>
    <w:rsid w:val="00A6225D"/>
    <w:rsid w:val="00A64F47"/>
    <w:rsid w:val="00A663B9"/>
    <w:rsid w:val="00A672A0"/>
    <w:rsid w:val="00A701DE"/>
    <w:rsid w:val="00A70E2A"/>
    <w:rsid w:val="00A713C5"/>
    <w:rsid w:val="00A71CF4"/>
    <w:rsid w:val="00A7289E"/>
    <w:rsid w:val="00A72DF3"/>
    <w:rsid w:val="00A73640"/>
    <w:rsid w:val="00A7377F"/>
    <w:rsid w:val="00A73CDC"/>
    <w:rsid w:val="00A752BC"/>
    <w:rsid w:val="00A8091F"/>
    <w:rsid w:val="00A8231B"/>
    <w:rsid w:val="00A83440"/>
    <w:rsid w:val="00A83913"/>
    <w:rsid w:val="00A86F93"/>
    <w:rsid w:val="00A901FD"/>
    <w:rsid w:val="00A902A5"/>
    <w:rsid w:val="00A90E36"/>
    <w:rsid w:val="00A91D39"/>
    <w:rsid w:val="00A924EB"/>
    <w:rsid w:val="00A93829"/>
    <w:rsid w:val="00A94188"/>
    <w:rsid w:val="00A94843"/>
    <w:rsid w:val="00A97F6B"/>
    <w:rsid w:val="00AA0593"/>
    <w:rsid w:val="00AA1AE4"/>
    <w:rsid w:val="00AA238A"/>
    <w:rsid w:val="00AA243A"/>
    <w:rsid w:val="00AA3CE0"/>
    <w:rsid w:val="00AA4F4E"/>
    <w:rsid w:val="00AA4FA4"/>
    <w:rsid w:val="00AA59A6"/>
    <w:rsid w:val="00AA66CD"/>
    <w:rsid w:val="00AA6D56"/>
    <w:rsid w:val="00AB12D8"/>
    <w:rsid w:val="00AB1C46"/>
    <w:rsid w:val="00AB1C6F"/>
    <w:rsid w:val="00AB1D99"/>
    <w:rsid w:val="00AB29D5"/>
    <w:rsid w:val="00AB4C8C"/>
    <w:rsid w:val="00AB605C"/>
    <w:rsid w:val="00AB64CA"/>
    <w:rsid w:val="00AC113F"/>
    <w:rsid w:val="00AC1E36"/>
    <w:rsid w:val="00AC3ACE"/>
    <w:rsid w:val="00AC40B5"/>
    <w:rsid w:val="00AC5DB3"/>
    <w:rsid w:val="00AC7544"/>
    <w:rsid w:val="00AC7AB7"/>
    <w:rsid w:val="00AC7EB5"/>
    <w:rsid w:val="00AD01F9"/>
    <w:rsid w:val="00AD0DAE"/>
    <w:rsid w:val="00AD1327"/>
    <w:rsid w:val="00AD142C"/>
    <w:rsid w:val="00AD1E01"/>
    <w:rsid w:val="00AD2292"/>
    <w:rsid w:val="00AD24C3"/>
    <w:rsid w:val="00AD2A90"/>
    <w:rsid w:val="00AD3314"/>
    <w:rsid w:val="00AD3A22"/>
    <w:rsid w:val="00AD3FF2"/>
    <w:rsid w:val="00AD4153"/>
    <w:rsid w:val="00AD41FF"/>
    <w:rsid w:val="00AD5D7A"/>
    <w:rsid w:val="00AD7C6C"/>
    <w:rsid w:val="00AE145A"/>
    <w:rsid w:val="00AE1BFA"/>
    <w:rsid w:val="00AE295E"/>
    <w:rsid w:val="00AE2ED1"/>
    <w:rsid w:val="00AE328E"/>
    <w:rsid w:val="00AE5C23"/>
    <w:rsid w:val="00AE79EF"/>
    <w:rsid w:val="00AF21E9"/>
    <w:rsid w:val="00AF2F98"/>
    <w:rsid w:val="00AF315D"/>
    <w:rsid w:val="00AF57A5"/>
    <w:rsid w:val="00AF5D0B"/>
    <w:rsid w:val="00AF5D1D"/>
    <w:rsid w:val="00AF6267"/>
    <w:rsid w:val="00AF6596"/>
    <w:rsid w:val="00AF7AE7"/>
    <w:rsid w:val="00B00098"/>
    <w:rsid w:val="00B002E1"/>
    <w:rsid w:val="00B00B7C"/>
    <w:rsid w:val="00B012B9"/>
    <w:rsid w:val="00B017C4"/>
    <w:rsid w:val="00B02063"/>
    <w:rsid w:val="00B02168"/>
    <w:rsid w:val="00B039AB"/>
    <w:rsid w:val="00B059EA"/>
    <w:rsid w:val="00B06B45"/>
    <w:rsid w:val="00B07612"/>
    <w:rsid w:val="00B10644"/>
    <w:rsid w:val="00B11BE3"/>
    <w:rsid w:val="00B1222B"/>
    <w:rsid w:val="00B127E5"/>
    <w:rsid w:val="00B13E2D"/>
    <w:rsid w:val="00B141C2"/>
    <w:rsid w:val="00B145A9"/>
    <w:rsid w:val="00B15871"/>
    <w:rsid w:val="00B16A9B"/>
    <w:rsid w:val="00B16E2B"/>
    <w:rsid w:val="00B17CD8"/>
    <w:rsid w:val="00B21109"/>
    <w:rsid w:val="00B21AFF"/>
    <w:rsid w:val="00B227E7"/>
    <w:rsid w:val="00B23157"/>
    <w:rsid w:val="00B232A4"/>
    <w:rsid w:val="00B255AD"/>
    <w:rsid w:val="00B26B96"/>
    <w:rsid w:val="00B26C85"/>
    <w:rsid w:val="00B318E6"/>
    <w:rsid w:val="00B31F51"/>
    <w:rsid w:val="00B3297F"/>
    <w:rsid w:val="00B36678"/>
    <w:rsid w:val="00B36A71"/>
    <w:rsid w:val="00B3757E"/>
    <w:rsid w:val="00B40C01"/>
    <w:rsid w:val="00B422AE"/>
    <w:rsid w:val="00B422D9"/>
    <w:rsid w:val="00B449E1"/>
    <w:rsid w:val="00B460B1"/>
    <w:rsid w:val="00B4619A"/>
    <w:rsid w:val="00B4665D"/>
    <w:rsid w:val="00B46B25"/>
    <w:rsid w:val="00B47ADC"/>
    <w:rsid w:val="00B47F1F"/>
    <w:rsid w:val="00B516F8"/>
    <w:rsid w:val="00B51773"/>
    <w:rsid w:val="00B51B16"/>
    <w:rsid w:val="00B523CD"/>
    <w:rsid w:val="00B52A22"/>
    <w:rsid w:val="00B53F28"/>
    <w:rsid w:val="00B5426A"/>
    <w:rsid w:val="00B55684"/>
    <w:rsid w:val="00B55D9D"/>
    <w:rsid w:val="00B5658B"/>
    <w:rsid w:val="00B602F4"/>
    <w:rsid w:val="00B6040D"/>
    <w:rsid w:val="00B60DA3"/>
    <w:rsid w:val="00B61C0A"/>
    <w:rsid w:val="00B622EE"/>
    <w:rsid w:val="00B66346"/>
    <w:rsid w:val="00B663B1"/>
    <w:rsid w:val="00B66DA5"/>
    <w:rsid w:val="00B67C7A"/>
    <w:rsid w:val="00B70CAE"/>
    <w:rsid w:val="00B71A77"/>
    <w:rsid w:val="00B71B35"/>
    <w:rsid w:val="00B72580"/>
    <w:rsid w:val="00B72D30"/>
    <w:rsid w:val="00B73D4B"/>
    <w:rsid w:val="00B77F98"/>
    <w:rsid w:val="00B77FAB"/>
    <w:rsid w:val="00B77FBC"/>
    <w:rsid w:val="00B80164"/>
    <w:rsid w:val="00B8025A"/>
    <w:rsid w:val="00B80550"/>
    <w:rsid w:val="00B82274"/>
    <w:rsid w:val="00B83B4C"/>
    <w:rsid w:val="00B840FD"/>
    <w:rsid w:val="00B87E49"/>
    <w:rsid w:val="00B9077A"/>
    <w:rsid w:val="00B910E1"/>
    <w:rsid w:val="00B949F8"/>
    <w:rsid w:val="00B94A1D"/>
    <w:rsid w:val="00B9571E"/>
    <w:rsid w:val="00B970C3"/>
    <w:rsid w:val="00B97AA8"/>
    <w:rsid w:val="00B97D57"/>
    <w:rsid w:val="00BA1A85"/>
    <w:rsid w:val="00BA1B92"/>
    <w:rsid w:val="00BA2B6A"/>
    <w:rsid w:val="00BA2DC4"/>
    <w:rsid w:val="00BA3FEE"/>
    <w:rsid w:val="00BA4EAB"/>
    <w:rsid w:val="00BA52F3"/>
    <w:rsid w:val="00BA6578"/>
    <w:rsid w:val="00BA679D"/>
    <w:rsid w:val="00BA6A29"/>
    <w:rsid w:val="00BA6B28"/>
    <w:rsid w:val="00BB0E11"/>
    <w:rsid w:val="00BB26C6"/>
    <w:rsid w:val="00BB2E79"/>
    <w:rsid w:val="00BB4185"/>
    <w:rsid w:val="00BB453C"/>
    <w:rsid w:val="00BB5D6D"/>
    <w:rsid w:val="00BB6FDE"/>
    <w:rsid w:val="00BC02A4"/>
    <w:rsid w:val="00BC0FC4"/>
    <w:rsid w:val="00BC156B"/>
    <w:rsid w:val="00BC4372"/>
    <w:rsid w:val="00BC4D28"/>
    <w:rsid w:val="00BC6C91"/>
    <w:rsid w:val="00BC70C7"/>
    <w:rsid w:val="00BC78EE"/>
    <w:rsid w:val="00BD03C1"/>
    <w:rsid w:val="00BD16D1"/>
    <w:rsid w:val="00BD5E66"/>
    <w:rsid w:val="00BE18EB"/>
    <w:rsid w:val="00BE1DAE"/>
    <w:rsid w:val="00BE42DD"/>
    <w:rsid w:val="00BE4310"/>
    <w:rsid w:val="00BE46BA"/>
    <w:rsid w:val="00BE5B6C"/>
    <w:rsid w:val="00BE5B82"/>
    <w:rsid w:val="00BE6142"/>
    <w:rsid w:val="00BE7B61"/>
    <w:rsid w:val="00BF0738"/>
    <w:rsid w:val="00BF0967"/>
    <w:rsid w:val="00BF0DE2"/>
    <w:rsid w:val="00BF28CA"/>
    <w:rsid w:val="00BF333B"/>
    <w:rsid w:val="00BF3CB2"/>
    <w:rsid w:val="00BF3DAB"/>
    <w:rsid w:val="00BF4DBD"/>
    <w:rsid w:val="00BF576C"/>
    <w:rsid w:val="00BF70A8"/>
    <w:rsid w:val="00C01CE4"/>
    <w:rsid w:val="00C0232A"/>
    <w:rsid w:val="00C04864"/>
    <w:rsid w:val="00C04E56"/>
    <w:rsid w:val="00C05FF2"/>
    <w:rsid w:val="00C066FA"/>
    <w:rsid w:val="00C06841"/>
    <w:rsid w:val="00C06E7A"/>
    <w:rsid w:val="00C1016C"/>
    <w:rsid w:val="00C11FA0"/>
    <w:rsid w:val="00C12133"/>
    <w:rsid w:val="00C122B9"/>
    <w:rsid w:val="00C16B29"/>
    <w:rsid w:val="00C16DC1"/>
    <w:rsid w:val="00C17281"/>
    <w:rsid w:val="00C17EBA"/>
    <w:rsid w:val="00C21461"/>
    <w:rsid w:val="00C23B69"/>
    <w:rsid w:val="00C25D45"/>
    <w:rsid w:val="00C26E3D"/>
    <w:rsid w:val="00C26F23"/>
    <w:rsid w:val="00C27734"/>
    <w:rsid w:val="00C308ED"/>
    <w:rsid w:val="00C30F2A"/>
    <w:rsid w:val="00C3231F"/>
    <w:rsid w:val="00C342D6"/>
    <w:rsid w:val="00C35DEF"/>
    <w:rsid w:val="00C36093"/>
    <w:rsid w:val="00C360A2"/>
    <w:rsid w:val="00C405DA"/>
    <w:rsid w:val="00C41094"/>
    <w:rsid w:val="00C4125D"/>
    <w:rsid w:val="00C41F3B"/>
    <w:rsid w:val="00C42563"/>
    <w:rsid w:val="00C42CBC"/>
    <w:rsid w:val="00C42F06"/>
    <w:rsid w:val="00C442C7"/>
    <w:rsid w:val="00C4553D"/>
    <w:rsid w:val="00C455C8"/>
    <w:rsid w:val="00C45C30"/>
    <w:rsid w:val="00C45EC3"/>
    <w:rsid w:val="00C467D8"/>
    <w:rsid w:val="00C47DBD"/>
    <w:rsid w:val="00C510EC"/>
    <w:rsid w:val="00C51DF1"/>
    <w:rsid w:val="00C51F36"/>
    <w:rsid w:val="00C52936"/>
    <w:rsid w:val="00C53AEF"/>
    <w:rsid w:val="00C540C1"/>
    <w:rsid w:val="00C54308"/>
    <w:rsid w:val="00C567C0"/>
    <w:rsid w:val="00C5791F"/>
    <w:rsid w:val="00C57D26"/>
    <w:rsid w:val="00C57E04"/>
    <w:rsid w:val="00C61EBF"/>
    <w:rsid w:val="00C63980"/>
    <w:rsid w:val="00C6406A"/>
    <w:rsid w:val="00C66A05"/>
    <w:rsid w:val="00C73CC5"/>
    <w:rsid w:val="00C74051"/>
    <w:rsid w:val="00C74612"/>
    <w:rsid w:val="00C767CA"/>
    <w:rsid w:val="00C8016D"/>
    <w:rsid w:val="00C80F2F"/>
    <w:rsid w:val="00C82C1E"/>
    <w:rsid w:val="00C8307A"/>
    <w:rsid w:val="00C84BD3"/>
    <w:rsid w:val="00C85FEB"/>
    <w:rsid w:val="00C864B9"/>
    <w:rsid w:val="00C87E15"/>
    <w:rsid w:val="00C9085A"/>
    <w:rsid w:val="00C91D5F"/>
    <w:rsid w:val="00C9219D"/>
    <w:rsid w:val="00C92642"/>
    <w:rsid w:val="00C952C9"/>
    <w:rsid w:val="00C95A99"/>
    <w:rsid w:val="00C95F0C"/>
    <w:rsid w:val="00C961D2"/>
    <w:rsid w:val="00C96979"/>
    <w:rsid w:val="00C97A83"/>
    <w:rsid w:val="00CA1E39"/>
    <w:rsid w:val="00CA2D7C"/>
    <w:rsid w:val="00CA61A5"/>
    <w:rsid w:val="00CA7296"/>
    <w:rsid w:val="00CA7506"/>
    <w:rsid w:val="00CA77D4"/>
    <w:rsid w:val="00CB12A2"/>
    <w:rsid w:val="00CB134D"/>
    <w:rsid w:val="00CB759F"/>
    <w:rsid w:val="00CC10D7"/>
    <w:rsid w:val="00CC1443"/>
    <w:rsid w:val="00CC2189"/>
    <w:rsid w:val="00CC2228"/>
    <w:rsid w:val="00CC2CC9"/>
    <w:rsid w:val="00CC41FD"/>
    <w:rsid w:val="00CC43F9"/>
    <w:rsid w:val="00CC4436"/>
    <w:rsid w:val="00CC5A17"/>
    <w:rsid w:val="00CD3B53"/>
    <w:rsid w:val="00CD4759"/>
    <w:rsid w:val="00CD48A0"/>
    <w:rsid w:val="00CD48C7"/>
    <w:rsid w:val="00CD5DD6"/>
    <w:rsid w:val="00CD63CE"/>
    <w:rsid w:val="00CD7185"/>
    <w:rsid w:val="00CD72BC"/>
    <w:rsid w:val="00CE14B2"/>
    <w:rsid w:val="00CE32BD"/>
    <w:rsid w:val="00CE32C5"/>
    <w:rsid w:val="00CE33D1"/>
    <w:rsid w:val="00CE3C3B"/>
    <w:rsid w:val="00CE3D7C"/>
    <w:rsid w:val="00CE41A6"/>
    <w:rsid w:val="00CE4DE4"/>
    <w:rsid w:val="00CE5837"/>
    <w:rsid w:val="00CE5847"/>
    <w:rsid w:val="00CE5C4B"/>
    <w:rsid w:val="00CE7B80"/>
    <w:rsid w:val="00CF065A"/>
    <w:rsid w:val="00CF1653"/>
    <w:rsid w:val="00CF17F4"/>
    <w:rsid w:val="00CF1DB7"/>
    <w:rsid w:val="00CF35DB"/>
    <w:rsid w:val="00CF3980"/>
    <w:rsid w:val="00CF4424"/>
    <w:rsid w:val="00CF46D2"/>
    <w:rsid w:val="00CF5FEA"/>
    <w:rsid w:val="00CF6361"/>
    <w:rsid w:val="00CF6EEC"/>
    <w:rsid w:val="00D00147"/>
    <w:rsid w:val="00D003EA"/>
    <w:rsid w:val="00D019E8"/>
    <w:rsid w:val="00D02DE6"/>
    <w:rsid w:val="00D04D36"/>
    <w:rsid w:val="00D050CF"/>
    <w:rsid w:val="00D06FE0"/>
    <w:rsid w:val="00D07B6B"/>
    <w:rsid w:val="00D10874"/>
    <w:rsid w:val="00D10ABD"/>
    <w:rsid w:val="00D12A14"/>
    <w:rsid w:val="00D13372"/>
    <w:rsid w:val="00D15E2D"/>
    <w:rsid w:val="00D16C75"/>
    <w:rsid w:val="00D20375"/>
    <w:rsid w:val="00D21317"/>
    <w:rsid w:val="00D225E9"/>
    <w:rsid w:val="00D24670"/>
    <w:rsid w:val="00D2675C"/>
    <w:rsid w:val="00D26C49"/>
    <w:rsid w:val="00D27622"/>
    <w:rsid w:val="00D30E81"/>
    <w:rsid w:val="00D3113C"/>
    <w:rsid w:val="00D33690"/>
    <w:rsid w:val="00D34795"/>
    <w:rsid w:val="00D3502F"/>
    <w:rsid w:val="00D36C5F"/>
    <w:rsid w:val="00D36C60"/>
    <w:rsid w:val="00D37989"/>
    <w:rsid w:val="00D4071A"/>
    <w:rsid w:val="00D4282A"/>
    <w:rsid w:val="00D42C75"/>
    <w:rsid w:val="00D42D7F"/>
    <w:rsid w:val="00D4486C"/>
    <w:rsid w:val="00D475CC"/>
    <w:rsid w:val="00D504D0"/>
    <w:rsid w:val="00D516B0"/>
    <w:rsid w:val="00D52358"/>
    <w:rsid w:val="00D523AF"/>
    <w:rsid w:val="00D54315"/>
    <w:rsid w:val="00D54A3A"/>
    <w:rsid w:val="00D54C32"/>
    <w:rsid w:val="00D5500A"/>
    <w:rsid w:val="00D55BDA"/>
    <w:rsid w:val="00D55E9F"/>
    <w:rsid w:val="00D56964"/>
    <w:rsid w:val="00D57557"/>
    <w:rsid w:val="00D6021E"/>
    <w:rsid w:val="00D64C53"/>
    <w:rsid w:val="00D6534B"/>
    <w:rsid w:val="00D6559E"/>
    <w:rsid w:val="00D67168"/>
    <w:rsid w:val="00D679CF"/>
    <w:rsid w:val="00D67E1B"/>
    <w:rsid w:val="00D70956"/>
    <w:rsid w:val="00D7314F"/>
    <w:rsid w:val="00D74896"/>
    <w:rsid w:val="00D748BC"/>
    <w:rsid w:val="00D7547A"/>
    <w:rsid w:val="00D77A07"/>
    <w:rsid w:val="00D80AC5"/>
    <w:rsid w:val="00D81289"/>
    <w:rsid w:val="00D8234A"/>
    <w:rsid w:val="00D823F5"/>
    <w:rsid w:val="00D82845"/>
    <w:rsid w:val="00D82F38"/>
    <w:rsid w:val="00D8314B"/>
    <w:rsid w:val="00D834E9"/>
    <w:rsid w:val="00D841DC"/>
    <w:rsid w:val="00D85BE5"/>
    <w:rsid w:val="00D86654"/>
    <w:rsid w:val="00D90085"/>
    <w:rsid w:val="00D905BA"/>
    <w:rsid w:val="00D90CE1"/>
    <w:rsid w:val="00D90E38"/>
    <w:rsid w:val="00D90F96"/>
    <w:rsid w:val="00D92D93"/>
    <w:rsid w:val="00D92FC5"/>
    <w:rsid w:val="00D937D2"/>
    <w:rsid w:val="00D93B3E"/>
    <w:rsid w:val="00D9450D"/>
    <w:rsid w:val="00D946A5"/>
    <w:rsid w:val="00D961B5"/>
    <w:rsid w:val="00D97B14"/>
    <w:rsid w:val="00D97EB5"/>
    <w:rsid w:val="00D97F0F"/>
    <w:rsid w:val="00DA0DAF"/>
    <w:rsid w:val="00DA10A3"/>
    <w:rsid w:val="00DA12E6"/>
    <w:rsid w:val="00DA1C4E"/>
    <w:rsid w:val="00DA37A3"/>
    <w:rsid w:val="00DA3A68"/>
    <w:rsid w:val="00DA4263"/>
    <w:rsid w:val="00DA44DD"/>
    <w:rsid w:val="00DA5527"/>
    <w:rsid w:val="00DA57D4"/>
    <w:rsid w:val="00DA5C4E"/>
    <w:rsid w:val="00DA60C8"/>
    <w:rsid w:val="00DA6C74"/>
    <w:rsid w:val="00DB01AF"/>
    <w:rsid w:val="00DB1851"/>
    <w:rsid w:val="00DB23D0"/>
    <w:rsid w:val="00DB2718"/>
    <w:rsid w:val="00DB2D5F"/>
    <w:rsid w:val="00DB2F20"/>
    <w:rsid w:val="00DB322E"/>
    <w:rsid w:val="00DB3638"/>
    <w:rsid w:val="00DB41C1"/>
    <w:rsid w:val="00DB4719"/>
    <w:rsid w:val="00DB52B5"/>
    <w:rsid w:val="00DB5444"/>
    <w:rsid w:val="00DB5E15"/>
    <w:rsid w:val="00DB66DE"/>
    <w:rsid w:val="00DC18A0"/>
    <w:rsid w:val="00DC28B7"/>
    <w:rsid w:val="00DC2BB9"/>
    <w:rsid w:val="00DC3122"/>
    <w:rsid w:val="00DC54D5"/>
    <w:rsid w:val="00DC5FFD"/>
    <w:rsid w:val="00DC71A8"/>
    <w:rsid w:val="00DD30C1"/>
    <w:rsid w:val="00DD4DC3"/>
    <w:rsid w:val="00DD5643"/>
    <w:rsid w:val="00DD64BE"/>
    <w:rsid w:val="00DD68CC"/>
    <w:rsid w:val="00DD75D6"/>
    <w:rsid w:val="00DD7AC4"/>
    <w:rsid w:val="00DE36A5"/>
    <w:rsid w:val="00DE36F7"/>
    <w:rsid w:val="00DE4440"/>
    <w:rsid w:val="00DE58B4"/>
    <w:rsid w:val="00DE7416"/>
    <w:rsid w:val="00DE7B56"/>
    <w:rsid w:val="00DF33F7"/>
    <w:rsid w:val="00DF37B7"/>
    <w:rsid w:val="00DF54D7"/>
    <w:rsid w:val="00DF63CF"/>
    <w:rsid w:val="00DF7B26"/>
    <w:rsid w:val="00E005F0"/>
    <w:rsid w:val="00E0112E"/>
    <w:rsid w:val="00E015B5"/>
    <w:rsid w:val="00E01FC1"/>
    <w:rsid w:val="00E023A0"/>
    <w:rsid w:val="00E02FFA"/>
    <w:rsid w:val="00E0542B"/>
    <w:rsid w:val="00E14D04"/>
    <w:rsid w:val="00E17E73"/>
    <w:rsid w:val="00E17E7B"/>
    <w:rsid w:val="00E20ED3"/>
    <w:rsid w:val="00E2341C"/>
    <w:rsid w:val="00E23488"/>
    <w:rsid w:val="00E23504"/>
    <w:rsid w:val="00E24618"/>
    <w:rsid w:val="00E247E9"/>
    <w:rsid w:val="00E24CE2"/>
    <w:rsid w:val="00E2512C"/>
    <w:rsid w:val="00E26A6A"/>
    <w:rsid w:val="00E26FBB"/>
    <w:rsid w:val="00E2777E"/>
    <w:rsid w:val="00E27CDA"/>
    <w:rsid w:val="00E30268"/>
    <w:rsid w:val="00E306AA"/>
    <w:rsid w:val="00E315A3"/>
    <w:rsid w:val="00E317A2"/>
    <w:rsid w:val="00E31F3C"/>
    <w:rsid w:val="00E32A91"/>
    <w:rsid w:val="00E33073"/>
    <w:rsid w:val="00E33F70"/>
    <w:rsid w:val="00E343D4"/>
    <w:rsid w:val="00E353FB"/>
    <w:rsid w:val="00E35A3B"/>
    <w:rsid w:val="00E36151"/>
    <w:rsid w:val="00E40E7C"/>
    <w:rsid w:val="00E41839"/>
    <w:rsid w:val="00E42BBE"/>
    <w:rsid w:val="00E43218"/>
    <w:rsid w:val="00E47382"/>
    <w:rsid w:val="00E474E8"/>
    <w:rsid w:val="00E501BD"/>
    <w:rsid w:val="00E514FC"/>
    <w:rsid w:val="00E51A72"/>
    <w:rsid w:val="00E52C16"/>
    <w:rsid w:val="00E53D34"/>
    <w:rsid w:val="00E555B5"/>
    <w:rsid w:val="00E55DBF"/>
    <w:rsid w:val="00E56664"/>
    <w:rsid w:val="00E56B9D"/>
    <w:rsid w:val="00E60A01"/>
    <w:rsid w:val="00E60ED8"/>
    <w:rsid w:val="00E61548"/>
    <w:rsid w:val="00E62F5B"/>
    <w:rsid w:val="00E63B96"/>
    <w:rsid w:val="00E671DC"/>
    <w:rsid w:val="00E70473"/>
    <w:rsid w:val="00E708FF"/>
    <w:rsid w:val="00E70C64"/>
    <w:rsid w:val="00E71DEF"/>
    <w:rsid w:val="00E73B87"/>
    <w:rsid w:val="00E76715"/>
    <w:rsid w:val="00E81C4A"/>
    <w:rsid w:val="00E82977"/>
    <w:rsid w:val="00E83BB9"/>
    <w:rsid w:val="00E83DA3"/>
    <w:rsid w:val="00E85029"/>
    <w:rsid w:val="00E85BA9"/>
    <w:rsid w:val="00E85EAB"/>
    <w:rsid w:val="00E86DB0"/>
    <w:rsid w:val="00E87A59"/>
    <w:rsid w:val="00E901CA"/>
    <w:rsid w:val="00E918A8"/>
    <w:rsid w:val="00E91FF7"/>
    <w:rsid w:val="00E92D24"/>
    <w:rsid w:val="00E93637"/>
    <w:rsid w:val="00E94BDD"/>
    <w:rsid w:val="00E964B3"/>
    <w:rsid w:val="00E971BB"/>
    <w:rsid w:val="00EA0256"/>
    <w:rsid w:val="00EA02A5"/>
    <w:rsid w:val="00EA2D69"/>
    <w:rsid w:val="00EA36F8"/>
    <w:rsid w:val="00EA3A32"/>
    <w:rsid w:val="00EA3C8C"/>
    <w:rsid w:val="00EA4977"/>
    <w:rsid w:val="00EA55E1"/>
    <w:rsid w:val="00EA60C7"/>
    <w:rsid w:val="00EA6316"/>
    <w:rsid w:val="00EA6620"/>
    <w:rsid w:val="00EA691A"/>
    <w:rsid w:val="00EA6EB8"/>
    <w:rsid w:val="00EB025F"/>
    <w:rsid w:val="00EB05B7"/>
    <w:rsid w:val="00EB124B"/>
    <w:rsid w:val="00EB12C1"/>
    <w:rsid w:val="00EB1915"/>
    <w:rsid w:val="00EB23C4"/>
    <w:rsid w:val="00EB2C85"/>
    <w:rsid w:val="00EB3286"/>
    <w:rsid w:val="00EB346C"/>
    <w:rsid w:val="00EB426D"/>
    <w:rsid w:val="00EB43AB"/>
    <w:rsid w:val="00EB53CE"/>
    <w:rsid w:val="00EB7363"/>
    <w:rsid w:val="00EC0112"/>
    <w:rsid w:val="00EC1D0F"/>
    <w:rsid w:val="00EC21E3"/>
    <w:rsid w:val="00EC28A4"/>
    <w:rsid w:val="00EC3BA0"/>
    <w:rsid w:val="00EC4315"/>
    <w:rsid w:val="00EC4A7D"/>
    <w:rsid w:val="00EC4F24"/>
    <w:rsid w:val="00EC5483"/>
    <w:rsid w:val="00EC5FAD"/>
    <w:rsid w:val="00EC71F6"/>
    <w:rsid w:val="00ED0125"/>
    <w:rsid w:val="00ED085D"/>
    <w:rsid w:val="00ED085E"/>
    <w:rsid w:val="00ED1134"/>
    <w:rsid w:val="00ED13EF"/>
    <w:rsid w:val="00ED2A14"/>
    <w:rsid w:val="00ED5DD7"/>
    <w:rsid w:val="00ED6F02"/>
    <w:rsid w:val="00EE010E"/>
    <w:rsid w:val="00EE02EF"/>
    <w:rsid w:val="00EE03C3"/>
    <w:rsid w:val="00EE0700"/>
    <w:rsid w:val="00EE14DB"/>
    <w:rsid w:val="00EE2639"/>
    <w:rsid w:val="00EE3B3A"/>
    <w:rsid w:val="00EE4618"/>
    <w:rsid w:val="00EF0497"/>
    <w:rsid w:val="00EF077A"/>
    <w:rsid w:val="00EF0FC0"/>
    <w:rsid w:val="00EF1F87"/>
    <w:rsid w:val="00EF2900"/>
    <w:rsid w:val="00EF307F"/>
    <w:rsid w:val="00EF39A2"/>
    <w:rsid w:val="00EF59AF"/>
    <w:rsid w:val="00F00A01"/>
    <w:rsid w:val="00F010D1"/>
    <w:rsid w:val="00F01147"/>
    <w:rsid w:val="00F01381"/>
    <w:rsid w:val="00F01CF0"/>
    <w:rsid w:val="00F01E1A"/>
    <w:rsid w:val="00F0231C"/>
    <w:rsid w:val="00F02F47"/>
    <w:rsid w:val="00F0443F"/>
    <w:rsid w:val="00F048DE"/>
    <w:rsid w:val="00F06108"/>
    <w:rsid w:val="00F066BC"/>
    <w:rsid w:val="00F10652"/>
    <w:rsid w:val="00F119DF"/>
    <w:rsid w:val="00F1293B"/>
    <w:rsid w:val="00F133DC"/>
    <w:rsid w:val="00F1449B"/>
    <w:rsid w:val="00F1564D"/>
    <w:rsid w:val="00F15675"/>
    <w:rsid w:val="00F1674F"/>
    <w:rsid w:val="00F20548"/>
    <w:rsid w:val="00F21DCD"/>
    <w:rsid w:val="00F22668"/>
    <w:rsid w:val="00F248AE"/>
    <w:rsid w:val="00F27958"/>
    <w:rsid w:val="00F328F4"/>
    <w:rsid w:val="00F32AA3"/>
    <w:rsid w:val="00F32CA1"/>
    <w:rsid w:val="00F3543F"/>
    <w:rsid w:val="00F3554B"/>
    <w:rsid w:val="00F35E96"/>
    <w:rsid w:val="00F404A8"/>
    <w:rsid w:val="00F40E56"/>
    <w:rsid w:val="00F41408"/>
    <w:rsid w:val="00F4284D"/>
    <w:rsid w:val="00F430A2"/>
    <w:rsid w:val="00F43DB6"/>
    <w:rsid w:val="00F44020"/>
    <w:rsid w:val="00F44130"/>
    <w:rsid w:val="00F448BA"/>
    <w:rsid w:val="00F4595B"/>
    <w:rsid w:val="00F50CB0"/>
    <w:rsid w:val="00F514E0"/>
    <w:rsid w:val="00F51901"/>
    <w:rsid w:val="00F51E8A"/>
    <w:rsid w:val="00F520F8"/>
    <w:rsid w:val="00F559EE"/>
    <w:rsid w:val="00F55C5A"/>
    <w:rsid w:val="00F55F1E"/>
    <w:rsid w:val="00F565D8"/>
    <w:rsid w:val="00F61043"/>
    <w:rsid w:val="00F61E6D"/>
    <w:rsid w:val="00F6212C"/>
    <w:rsid w:val="00F62C1F"/>
    <w:rsid w:val="00F65726"/>
    <w:rsid w:val="00F65C16"/>
    <w:rsid w:val="00F65E9C"/>
    <w:rsid w:val="00F671E8"/>
    <w:rsid w:val="00F67826"/>
    <w:rsid w:val="00F67D87"/>
    <w:rsid w:val="00F70BBC"/>
    <w:rsid w:val="00F71376"/>
    <w:rsid w:val="00F72110"/>
    <w:rsid w:val="00F72C12"/>
    <w:rsid w:val="00F73067"/>
    <w:rsid w:val="00F7309D"/>
    <w:rsid w:val="00F747EF"/>
    <w:rsid w:val="00F76481"/>
    <w:rsid w:val="00F7767E"/>
    <w:rsid w:val="00F800AA"/>
    <w:rsid w:val="00F8084C"/>
    <w:rsid w:val="00F80871"/>
    <w:rsid w:val="00F81203"/>
    <w:rsid w:val="00F82424"/>
    <w:rsid w:val="00F838B0"/>
    <w:rsid w:val="00F8396F"/>
    <w:rsid w:val="00F83A1E"/>
    <w:rsid w:val="00F848AD"/>
    <w:rsid w:val="00F850C9"/>
    <w:rsid w:val="00F864F6"/>
    <w:rsid w:val="00F87657"/>
    <w:rsid w:val="00F8782C"/>
    <w:rsid w:val="00F90CD7"/>
    <w:rsid w:val="00F90D02"/>
    <w:rsid w:val="00F917E4"/>
    <w:rsid w:val="00F91D93"/>
    <w:rsid w:val="00F95859"/>
    <w:rsid w:val="00F96ADE"/>
    <w:rsid w:val="00F9749D"/>
    <w:rsid w:val="00F97D17"/>
    <w:rsid w:val="00FA0F2D"/>
    <w:rsid w:val="00FA1DDC"/>
    <w:rsid w:val="00FA2260"/>
    <w:rsid w:val="00FA27CF"/>
    <w:rsid w:val="00FA7ED8"/>
    <w:rsid w:val="00FA7FC5"/>
    <w:rsid w:val="00FB02A1"/>
    <w:rsid w:val="00FB0861"/>
    <w:rsid w:val="00FB1D35"/>
    <w:rsid w:val="00FB2CCB"/>
    <w:rsid w:val="00FB42ED"/>
    <w:rsid w:val="00FB48C6"/>
    <w:rsid w:val="00FB4FEA"/>
    <w:rsid w:val="00FB50A2"/>
    <w:rsid w:val="00FB64C7"/>
    <w:rsid w:val="00FB6525"/>
    <w:rsid w:val="00FB6A1C"/>
    <w:rsid w:val="00FB6A7C"/>
    <w:rsid w:val="00FB6CDF"/>
    <w:rsid w:val="00FB7F5D"/>
    <w:rsid w:val="00FC0F1D"/>
    <w:rsid w:val="00FC1226"/>
    <w:rsid w:val="00FC2F79"/>
    <w:rsid w:val="00FC4067"/>
    <w:rsid w:val="00FC48D0"/>
    <w:rsid w:val="00FC49C8"/>
    <w:rsid w:val="00FC558D"/>
    <w:rsid w:val="00FC676D"/>
    <w:rsid w:val="00FD318B"/>
    <w:rsid w:val="00FD376E"/>
    <w:rsid w:val="00FD49FA"/>
    <w:rsid w:val="00FD4E78"/>
    <w:rsid w:val="00FD572C"/>
    <w:rsid w:val="00FD674A"/>
    <w:rsid w:val="00FD6FB4"/>
    <w:rsid w:val="00FD77D9"/>
    <w:rsid w:val="00FD7F49"/>
    <w:rsid w:val="00FE02FC"/>
    <w:rsid w:val="00FE2A4D"/>
    <w:rsid w:val="00FE3859"/>
    <w:rsid w:val="00FE3BE1"/>
    <w:rsid w:val="00FE53E2"/>
    <w:rsid w:val="00FE58C5"/>
    <w:rsid w:val="00FE59FD"/>
    <w:rsid w:val="00FE6AE1"/>
    <w:rsid w:val="00FF101C"/>
    <w:rsid w:val="00FF1B45"/>
    <w:rsid w:val="00FF4A34"/>
    <w:rsid w:val="00FF4E5A"/>
    <w:rsid w:val="00FF567E"/>
    <w:rsid w:val="00FF6377"/>
    <w:rsid w:val="00FF706F"/>
    <w:rsid w:val="0305D9D5"/>
    <w:rsid w:val="36EEC3DE"/>
    <w:rsid w:val="4C8227E5"/>
    <w:rsid w:val="4DB9B4D9"/>
    <w:rsid w:val="59A5CB1C"/>
    <w:rsid w:val="65359CE7"/>
    <w:rsid w:val="718E3C01"/>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27EB4"/>
  <w15:chartTrackingRefBased/>
  <w15:docId w15:val="{EBEFA2FB-FEC4-48F8-B3C4-20EE2F42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F1E"/>
    <w:pPr>
      <w:spacing w:after="0" w:line="240" w:lineRule="auto"/>
    </w:pPr>
    <w:rPr>
      <w:rFonts w:eastAsia="MS Mincho" w:cs="Times New Roman"/>
    </w:rPr>
  </w:style>
  <w:style w:type="paragraph" w:styleId="Heading1">
    <w:name w:val="heading 1"/>
    <w:basedOn w:val="Normal"/>
    <w:next w:val="Normal"/>
    <w:link w:val="Heading1Char"/>
    <w:uiPriority w:val="9"/>
    <w:qFormat/>
    <w:rsid w:val="00292156"/>
    <w:pPr>
      <w:keepNext/>
      <w:keepLines/>
      <w:numPr>
        <w:numId w:val="7"/>
      </w:numPr>
      <w:spacing w:before="240"/>
      <w:outlineLvl w:val="0"/>
    </w:pPr>
    <w:rPr>
      <w:rFonts w:eastAsiaTheme="majorEastAsia" w:cstheme="minorHAnsi"/>
      <w:b/>
      <w:sz w:val="32"/>
      <w:szCs w:val="32"/>
    </w:rPr>
  </w:style>
  <w:style w:type="paragraph" w:styleId="Heading2">
    <w:name w:val="heading 2"/>
    <w:basedOn w:val="Heading3"/>
    <w:next w:val="Normal"/>
    <w:link w:val="Heading2Char"/>
    <w:uiPriority w:val="9"/>
    <w:unhideWhenUsed/>
    <w:qFormat/>
    <w:rsid w:val="009976F2"/>
    <w:pPr>
      <w:outlineLvl w:val="1"/>
    </w:pPr>
    <w:rPr>
      <w:rFonts w:asciiTheme="minorHAnsi" w:hAnsiTheme="minorHAnsi" w:cstheme="minorHAnsi"/>
    </w:rPr>
  </w:style>
  <w:style w:type="paragraph" w:styleId="Heading3">
    <w:name w:val="heading 3"/>
    <w:basedOn w:val="Normal"/>
    <w:next w:val="Normal"/>
    <w:link w:val="Heading3Char"/>
    <w:uiPriority w:val="9"/>
    <w:unhideWhenUsed/>
    <w:qFormat/>
    <w:rsid w:val="00ED0125"/>
    <w:pPr>
      <w:keepNext/>
      <w:keepLines/>
      <w:spacing w:before="40"/>
      <w:jc w:val="center"/>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0A6590"/>
    <w:pPr>
      <w:keepNext/>
      <w:keepLines/>
      <w:spacing w:before="40"/>
      <w:jc w:val="center"/>
      <w:outlineLvl w:val="3"/>
    </w:pPr>
    <w:rPr>
      <w:rFonts w:eastAsiaTheme="majorEastAsia" w:cstheme="minorHAnsi"/>
      <w:szCs w:val="24"/>
    </w:rPr>
  </w:style>
  <w:style w:type="paragraph" w:styleId="Heading5">
    <w:name w:val="heading 5"/>
    <w:basedOn w:val="Normal"/>
    <w:next w:val="Normal"/>
    <w:link w:val="Heading5Char"/>
    <w:uiPriority w:val="9"/>
    <w:semiHidden/>
    <w:unhideWhenUsed/>
    <w:qFormat/>
    <w:rsid w:val="0022145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2145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aliases w:val="center"/>
    <w:basedOn w:val="Normal"/>
    <w:next w:val="Normal"/>
    <w:link w:val="Heading7Char"/>
    <w:unhideWhenUsed/>
    <w:qFormat/>
    <w:rsid w:val="0022145E"/>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840287"/>
    <w:pPr>
      <w:spacing w:after="120"/>
      <w:jc w:val="center"/>
    </w:pPr>
    <w:rPr>
      <w:b/>
      <w:bCs/>
      <w:sz w:val="24"/>
      <w:szCs w:val="32"/>
    </w:rPr>
  </w:style>
  <w:style w:type="paragraph" w:styleId="BalloonText">
    <w:name w:val="Balloon Text"/>
    <w:basedOn w:val="Normal"/>
    <w:link w:val="BalloonTextChar"/>
    <w:uiPriority w:val="99"/>
    <w:unhideWhenUsed/>
    <w:rsid w:val="0022145E"/>
    <w:rPr>
      <w:rFonts w:ascii="Segoe UI" w:hAnsi="Segoe UI" w:cs="Segoe UI"/>
      <w:sz w:val="18"/>
      <w:szCs w:val="18"/>
    </w:rPr>
  </w:style>
  <w:style w:type="character" w:customStyle="1" w:styleId="BalloonTextChar">
    <w:name w:val="Balloon Text Char"/>
    <w:basedOn w:val="DefaultParagraphFont"/>
    <w:link w:val="BalloonText"/>
    <w:uiPriority w:val="99"/>
    <w:rsid w:val="0022145E"/>
    <w:rPr>
      <w:rFonts w:ascii="Segoe UI" w:eastAsia="MS Mincho" w:hAnsi="Segoe UI" w:cs="Segoe UI"/>
      <w:sz w:val="18"/>
      <w:szCs w:val="18"/>
    </w:rPr>
  </w:style>
  <w:style w:type="paragraph" w:styleId="Title">
    <w:name w:val="Title"/>
    <w:basedOn w:val="Normal"/>
    <w:link w:val="TitleChar"/>
    <w:rsid w:val="0022145E"/>
    <w:pPr>
      <w:jc w:val="center"/>
    </w:pPr>
    <w:rPr>
      <w:b/>
      <w:sz w:val="24"/>
    </w:rPr>
  </w:style>
  <w:style w:type="character" w:customStyle="1" w:styleId="TitleChar">
    <w:name w:val="Title Char"/>
    <w:basedOn w:val="DefaultParagraphFont"/>
    <w:link w:val="Title"/>
    <w:rsid w:val="0022145E"/>
    <w:rPr>
      <w:rFonts w:eastAsia="MS Mincho" w:cs="Times New Roman"/>
      <w:b/>
      <w:sz w:val="24"/>
    </w:rPr>
  </w:style>
  <w:style w:type="character" w:customStyle="1" w:styleId="Heading1Char">
    <w:name w:val="Heading 1 Char"/>
    <w:basedOn w:val="DefaultParagraphFont"/>
    <w:link w:val="Heading1"/>
    <w:uiPriority w:val="9"/>
    <w:rsid w:val="00292156"/>
    <w:rPr>
      <w:rFonts w:eastAsiaTheme="majorEastAsia" w:cstheme="minorHAnsi"/>
      <w:b/>
      <w:sz w:val="32"/>
      <w:szCs w:val="32"/>
    </w:rPr>
  </w:style>
  <w:style w:type="paragraph" w:styleId="TOCHeading">
    <w:name w:val="TOC Heading"/>
    <w:basedOn w:val="Heading1"/>
    <w:next w:val="Normal"/>
    <w:uiPriority w:val="39"/>
    <w:unhideWhenUsed/>
    <w:qFormat/>
    <w:rsid w:val="0022145E"/>
    <w:pPr>
      <w:spacing w:line="259" w:lineRule="auto"/>
      <w:outlineLvl w:val="9"/>
    </w:pPr>
  </w:style>
  <w:style w:type="character" w:customStyle="1" w:styleId="Heading2Char">
    <w:name w:val="Heading 2 Char"/>
    <w:basedOn w:val="DefaultParagraphFont"/>
    <w:link w:val="Heading2"/>
    <w:uiPriority w:val="9"/>
    <w:rsid w:val="009976F2"/>
    <w:rPr>
      <w:rFonts w:eastAsiaTheme="majorEastAsia" w:cstheme="minorHAnsi"/>
      <w:b/>
      <w:szCs w:val="24"/>
    </w:rPr>
  </w:style>
  <w:style w:type="character" w:customStyle="1" w:styleId="Heading3Char">
    <w:name w:val="Heading 3 Char"/>
    <w:basedOn w:val="DefaultParagraphFont"/>
    <w:link w:val="Heading3"/>
    <w:uiPriority w:val="9"/>
    <w:rsid w:val="00550562"/>
    <w:rPr>
      <w:rFonts w:asciiTheme="majorHAnsi" w:eastAsiaTheme="majorEastAsia" w:hAnsiTheme="majorHAnsi" w:cstheme="majorBidi"/>
      <w:b/>
      <w:szCs w:val="24"/>
    </w:rPr>
  </w:style>
  <w:style w:type="character" w:customStyle="1" w:styleId="Heading5Char">
    <w:name w:val="Heading 5 Char"/>
    <w:basedOn w:val="DefaultParagraphFont"/>
    <w:link w:val="Heading5"/>
    <w:uiPriority w:val="9"/>
    <w:semiHidden/>
    <w:rsid w:val="0022145E"/>
    <w:rPr>
      <w:rFonts w:asciiTheme="majorHAnsi" w:eastAsiaTheme="majorEastAsia" w:hAnsiTheme="majorHAnsi" w:cstheme="majorBidi"/>
      <w:color w:val="2F5496" w:themeColor="accent1" w:themeShade="BF"/>
    </w:rPr>
  </w:style>
  <w:style w:type="character" w:customStyle="1" w:styleId="Heading7Char">
    <w:name w:val="Heading 7 Char"/>
    <w:aliases w:val="center Char"/>
    <w:basedOn w:val="DefaultParagraphFont"/>
    <w:link w:val="Heading7"/>
    <w:rsid w:val="0022145E"/>
    <w:rPr>
      <w:rFonts w:asciiTheme="majorHAnsi" w:eastAsiaTheme="majorEastAsia" w:hAnsiTheme="majorHAnsi" w:cstheme="majorBidi"/>
      <w:i/>
      <w:iCs/>
      <w:color w:val="1F3763" w:themeColor="accent1" w:themeShade="7F"/>
    </w:rPr>
  </w:style>
  <w:style w:type="paragraph" w:styleId="TOC3">
    <w:name w:val="toc 3"/>
    <w:basedOn w:val="Normal"/>
    <w:next w:val="Normal"/>
    <w:autoRedefine/>
    <w:uiPriority w:val="39"/>
    <w:unhideWhenUsed/>
    <w:rsid w:val="0022145E"/>
    <w:pPr>
      <w:spacing w:after="100"/>
      <w:ind w:left="440"/>
    </w:pPr>
  </w:style>
  <w:style w:type="character" w:styleId="Hyperlink">
    <w:name w:val="Hyperlink"/>
    <w:basedOn w:val="DefaultParagraphFont"/>
    <w:uiPriority w:val="99"/>
    <w:unhideWhenUsed/>
    <w:rsid w:val="0022145E"/>
    <w:rPr>
      <w:color w:val="0563C1" w:themeColor="hyperlink"/>
      <w:u w:val="single"/>
    </w:rPr>
  </w:style>
  <w:style w:type="table" w:styleId="TableGrid">
    <w:name w:val="Table Grid"/>
    <w:aliases w:val="Sample Table"/>
    <w:basedOn w:val="TableNormal"/>
    <w:uiPriority w:val="39"/>
    <w:rsid w:val="0022145E"/>
    <w:pPr>
      <w:spacing w:after="0" w:line="240" w:lineRule="auto"/>
    </w:pPr>
    <w:rPr>
      <w:rFonts w:ascii="Times New Roman" w:eastAsia="MS Mincho"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22145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A6590"/>
    <w:rPr>
      <w:rFonts w:eastAsiaTheme="majorEastAsia" w:cstheme="minorHAnsi"/>
      <w:szCs w:val="24"/>
    </w:rPr>
  </w:style>
  <w:style w:type="paragraph" w:customStyle="1" w:styleId="Normal8pt">
    <w:name w:val="Normal + 8 pt"/>
    <w:aliases w:val="Bold"/>
    <w:basedOn w:val="Normal"/>
    <w:link w:val="Normal8ptChar"/>
    <w:rsid w:val="00AA3CE0"/>
  </w:style>
  <w:style w:type="character" w:customStyle="1" w:styleId="Normal8ptChar">
    <w:name w:val="Normal + 8 pt Char"/>
    <w:aliases w:val="Bold Char Char"/>
    <w:basedOn w:val="DefaultParagraphFont"/>
    <w:link w:val="Normal8pt"/>
    <w:rsid w:val="00AA3CE0"/>
    <w:rPr>
      <w:rFonts w:eastAsia="MS Mincho" w:cs="Times New Roman"/>
    </w:rPr>
  </w:style>
  <w:style w:type="character" w:styleId="Strong">
    <w:name w:val="Strong"/>
    <w:basedOn w:val="DefaultParagraphFont"/>
    <w:uiPriority w:val="22"/>
    <w:qFormat/>
    <w:rsid w:val="00274337"/>
    <w:rPr>
      <w:rFonts w:ascii="Calibri" w:hAnsi="Calibri"/>
      <w:b/>
      <w:bCs/>
      <w:sz w:val="32"/>
    </w:rPr>
  </w:style>
  <w:style w:type="character" w:customStyle="1" w:styleId="BodyTextChar">
    <w:name w:val="Body Text Char"/>
    <w:aliases w:val="2 Char"/>
    <w:basedOn w:val="DefaultParagraphFont"/>
    <w:link w:val="BodyText"/>
    <w:semiHidden/>
    <w:locked/>
    <w:rsid w:val="003169A1"/>
    <w:rPr>
      <w:rFonts w:ascii="MS Mincho" w:eastAsia="MS Mincho" w:hAnsi="MS Mincho"/>
    </w:rPr>
  </w:style>
  <w:style w:type="paragraph" w:styleId="BodyText">
    <w:name w:val="Body Text"/>
    <w:aliases w:val="2"/>
    <w:basedOn w:val="Normal"/>
    <w:link w:val="BodyTextChar"/>
    <w:semiHidden/>
    <w:unhideWhenUsed/>
    <w:rsid w:val="003169A1"/>
    <w:pPr>
      <w:autoSpaceDE w:val="0"/>
      <w:autoSpaceDN w:val="0"/>
    </w:pPr>
    <w:rPr>
      <w:rFonts w:ascii="MS Mincho" w:hAnsi="MS Mincho" w:cstheme="minorBidi"/>
    </w:rPr>
  </w:style>
  <w:style w:type="character" w:customStyle="1" w:styleId="BodyTextChar1">
    <w:name w:val="Body Text Char1"/>
    <w:basedOn w:val="DefaultParagraphFont"/>
    <w:uiPriority w:val="99"/>
    <w:semiHidden/>
    <w:rsid w:val="003169A1"/>
    <w:rPr>
      <w:rFonts w:eastAsia="MS Mincho" w:cs="Times New Roman"/>
    </w:rPr>
  </w:style>
  <w:style w:type="paragraph" w:styleId="NoSpacing">
    <w:name w:val="No Spacing"/>
    <w:basedOn w:val="Normal"/>
    <w:uiPriority w:val="1"/>
    <w:qFormat/>
    <w:rsid w:val="003169A1"/>
    <w:rPr>
      <w:rFonts w:ascii="Times New Roman" w:eastAsiaTheme="minorHAnsi" w:hAnsi="Times New Roman"/>
      <w:sz w:val="20"/>
      <w:szCs w:val="20"/>
    </w:rPr>
  </w:style>
  <w:style w:type="character" w:customStyle="1" w:styleId="Level3Char">
    <w:name w:val="Level 3 Char"/>
    <w:basedOn w:val="DefaultParagraphFont"/>
    <w:link w:val="Level3"/>
    <w:locked/>
    <w:rsid w:val="003169A1"/>
    <w:rPr>
      <w:rFonts w:ascii="Calibri Light" w:hAnsi="Calibri Light" w:cs="Calibri Light"/>
      <w:b/>
      <w:bCs/>
      <w:color w:val="1F3763"/>
    </w:rPr>
  </w:style>
  <w:style w:type="paragraph" w:customStyle="1" w:styleId="Level3">
    <w:name w:val="Level 3"/>
    <w:basedOn w:val="Normal"/>
    <w:link w:val="Level3Char"/>
    <w:qFormat/>
    <w:rsid w:val="003169A1"/>
    <w:pPr>
      <w:keepNext/>
      <w:jc w:val="center"/>
    </w:pPr>
    <w:rPr>
      <w:rFonts w:ascii="Calibri Light" w:eastAsiaTheme="minorHAnsi" w:hAnsi="Calibri Light" w:cs="Calibri Light"/>
      <w:b/>
      <w:bCs/>
      <w:color w:val="1F3763"/>
    </w:rPr>
  </w:style>
  <w:style w:type="paragraph" w:styleId="TOC1">
    <w:name w:val="toc 1"/>
    <w:basedOn w:val="Normal"/>
    <w:next w:val="Normal"/>
    <w:autoRedefine/>
    <w:uiPriority w:val="39"/>
    <w:unhideWhenUsed/>
    <w:rsid w:val="00292156"/>
    <w:pPr>
      <w:tabs>
        <w:tab w:val="right" w:leader="dot" w:pos="9350"/>
      </w:tabs>
      <w:spacing w:after="100"/>
    </w:pPr>
  </w:style>
  <w:style w:type="paragraph" w:styleId="TOC2">
    <w:name w:val="toc 2"/>
    <w:basedOn w:val="Normal"/>
    <w:next w:val="Normal"/>
    <w:autoRedefine/>
    <w:uiPriority w:val="39"/>
    <w:unhideWhenUsed/>
    <w:rsid w:val="00DB23D0"/>
    <w:pPr>
      <w:spacing w:after="100"/>
      <w:ind w:left="220"/>
    </w:pPr>
  </w:style>
  <w:style w:type="paragraph" w:styleId="TOC4">
    <w:name w:val="toc 4"/>
    <w:basedOn w:val="Normal"/>
    <w:next w:val="Normal"/>
    <w:autoRedefine/>
    <w:uiPriority w:val="39"/>
    <w:unhideWhenUsed/>
    <w:rsid w:val="00DB23D0"/>
    <w:pPr>
      <w:spacing w:after="100" w:line="259" w:lineRule="auto"/>
      <w:ind w:left="660"/>
    </w:pPr>
    <w:rPr>
      <w:rFonts w:eastAsiaTheme="minorEastAsia" w:cstheme="minorBidi"/>
    </w:rPr>
  </w:style>
  <w:style w:type="paragraph" w:styleId="TOC5">
    <w:name w:val="toc 5"/>
    <w:basedOn w:val="Normal"/>
    <w:next w:val="Normal"/>
    <w:autoRedefine/>
    <w:uiPriority w:val="39"/>
    <w:unhideWhenUsed/>
    <w:rsid w:val="00DB23D0"/>
    <w:pPr>
      <w:spacing w:after="100" w:line="259" w:lineRule="auto"/>
      <w:ind w:left="880"/>
    </w:pPr>
    <w:rPr>
      <w:rFonts w:eastAsiaTheme="minorEastAsia" w:cstheme="minorBidi"/>
    </w:rPr>
  </w:style>
  <w:style w:type="paragraph" w:styleId="TOC6">
    <w:name w:val="toc 6"/>
    <w:basedOn w:val="Normal"/>
    <w:next w:val="Normal"/>
    <w:autoRedefine/>
    <w:uiPriority w:val="39"/>
    <w:unhideWhenUsed/>
    <w:rsid w:val="00DB23D0"/>
    <w:pPr>
      <w:spacing w:after="100" w:line="259" w:lineRule="auto"/>
      <w:ind w:left="1100"/>
    </w:pPr>
    <w:rPr>
      <w:rFonts w:eastAsiaTheme="minorEastAsia" w:cstheme="minorBidi"/>
    </w:rPr>
  </w:style>
  <w:style w:type="paragraph" w:styleId="TOC7">
    <w:name w:val="toc 7"/>
    <w:basedOn w:val="Normal"/>
    <w:next w:val="Normal"/>
    <w:autoRedefine/>
    <w:uiPriority w:val="39"/>
    <w:unhideWhenUsed/>
    <w:rsid w:val="00DB23D0"/>
    <w:pPr>
      <w:spacing w:after="100" w:line="259" w:lineRule="auto"/>
      <w:ind w:left="1320"/>
    </w:pPr>
    <w:rPr>
      <w:rFonts w:eastAsiaTheme="minorEastAsia" w:cstheme="minorBidi"/>
    </w:rPr>
  </w:style>
  <w:style w:type="paragraph" w:styleId="TOC8">
    <w:name w:val="toc 8"/>
    <w:basedOn w:val="Normal"/>
    <w:next w:val="Normal"/>
    <w:autoRedefine/>
    <w:uiPriority w:val="39"/>
    <w:unhideWhenUsed/>
    <w:rsid w:val="00DB23D0"/>
    <w:pPr>
      <w:spacing w:after="100" w:line="259" w:lineRule="auto"/>
      <w:ind w:left="1540"/>
    </w:pPr>
    <w:rPr>
      <w:rFonts w:eastAsiaTheme="minorEastAsia" w:cstheme="minorBidi"/>
    </w:rPr>
  </w:style>
  <w:style w:type="paragraph" w:styleId="TOC9">
    <w:name w:val="toc 9"/>
    <w:basedOn w:val="Normal"/>
    <w:next w:val="Normal"/>
    <w:autoRedefine/>
    <w:uiPriority w:val="39"/>
    <w:unhideWhenUsed/>
    <w:rsid w:val="00DB23D0"/>
    <w:pPr>
      <w:spacing w:after="100" w:line="259" w:lineRule="auto"/>
      <w:ind w:left="1760"/>
    </w:pPr>
    <w:rPr>
      <w:rFonts w:eastAsiaTheme="minorEastAsia" w:cstheme="minorBidi"/>
    </w:rPr>
  </w:style>
  <w:style w:type="character" w:customStyle="1" w:styleId="UnresolvedMention1">
    <w:name w:val="Unresolved Mention1"/>
    <w:basedOn w:val="DefaultParagraphFont"/>
    <w:uiPriority w:val="99"/>
    <w:semiHidden/>
    <w:unhideWhenUsed/>
    <w:rsid w:val="00DB23D0"/>
    <w:rPr>
      <w:color w:val="605E5C"/>
      <w:shd w:val="clear" w:color="auto" w:fill="E1DFDD"/>
    </w:rPr>
  </w:style>
  <w:style w:type="character" w:styleId="CommentReference">
    <w:name w:val="annotation reference"/>
    <w:basedOn w:val="DefaultParagraphFont"/>
    <w:unhideWhenUsed/>
    <w:rsid w:val="00472777"/>
    <w:rPr>
      <w:sz w:val="16"/>
      <w:szCs w:val="16"/>
    </w:rPr>
  </w:style>
  <w:style w:type="paragraph" w:styleId="CommentText">
    <w:name w:val="annotation text"/>
    <w:basedOn w:val="Normal"/>
    <w:link w:val="CommentTextChar"/>
    <w:unhideWhenUsed/>
    <w:rsid w:val="00472777"/>
    <w:rPr>
      <w:sz w:val="20"/>
      <w:szCs w:val="20"/>
    </w:rPr>
  </w:style>
  <w:style w:type="character" w:customStyle="1" w:styleId="CommentTextChar">
    <w:name w:val="Comment Text Char"/>
    <w:basedOn w:val="DefaultParagraphFont"/>
    <w:link w:val="CommentText"/>
    <w:rsid w:val="00472777"/>
    <w:rPr>
      <w:rFonts w:eastAsia="MS Mincho" w:cs="Times New Roman"/>
      <w:sz w:val="20"/>
      <w:szCs w:val="20"/>
    </w:rPr>
  </w:style>
  <w:style w:type="paragraph" w:styleId="CommentSubject">
    <w:name w:val="annotation subject"/>
    <w:basedOn w:val="CommentText"/>
    <w:next w:val="CommentText"/>
    <w:link w:val="CommentSubjectChar"/>
    <w:uiPriority w:val="99"/>
    <w:semiHidden/>
    <w:unhideWhenUsed/>
    <w:rsid w:val="00472777"/>
    <w:rPr>
      <w:b/>
      <w:bCs/>
    </w:rPr>
  </w:style>
  <w:style w:type="character" w:customStyle="1" w:styleId="CommentSubjectChar">
    <w:name w:val="Comment Subject Char"/>
    <w:basedOn w:val="CommentTextChar"/>
    <w:link w:val="CommentSubject"/>
    <w:uiPriority w:val="99"/>
    <w:semiHidden/>
    <w:rsid w:val="00472777"/>
    <w:rPr>
      <w:rFonts w:eastAsia="MS Mincho" w:cs="Times New Roman"/>
      <w:b/>
      <w:bCs/>
      <w:sz w:val="20"/>
      <w:szCs w:val="20"/>
    </w:rPr>
  </w:style>
  <w:style w:type="paragraph" w:styleId="Revision">
    <w:name w:val="Revision"/>
    <w:hidden/>
    <w:uiPriority w:val="99"/>
    <w:semiHidden/>
    <w:rsid w:val="00472777"/>
    <w:pPr>
      <w:spacing w:after="0" w:line="240" w:lineRule="auto"/>
    </w:pPr>
    <w:rPr>
      <w:rFonts w:eastAsia="MS Mincho" w:cs="Times New Roman"/>
    </w:rPr>
  </w:style>
  <w:style w:type="paragraph" w:styleId="ListParagraph">
    <w:name w:val="List Paragraph"/>
    <w:basedOn w:val="Normal"/>
    <w:link w:val="ListParagraphChar"/>
    <w:uiPriority w:val="34"/>
    <w:qFormat/>
    <w:rsid w:val="00526CFE"/>
    <w:pPr>
      <w:ind w:left="720"/>
    </w:pPr>
    <w:rPr>
      <w:rFonts w:ascii="Calibri" w:eastAsiaTheme="minorHAnsi" w:hAnsi="Calibri" w:cs="Calibri"/>
      <w:lang w:bidi="he-IL"/>
    </w:rPr>
  </w:style>
  <w:style w:type="character" w:styleId="FollowedHyperlink">
    <w:name w:val="FollowedHyperlink"/>
    <w:basedOn w:val="DefaultParagraphFont"/>
    <w:uiPriority w:val="99"/>
    <w:semiHidden/>
    <w:unhideWhenUsed/>
    <w:rsid w:val="00950197"/>
    <w:rPr>
      <w:color w:val="954F72" w:themeColor="followedHyperlink"/>
      <w:u w:val="single"/>
    </w:rPr>
  </w:style>
  <w:style w:type="character" w:styleId="UnresolvedMention">
    <w:name w:val="Unresolved Mention"/>
    <w:basedOn w:val="DefaultParagraphFont"/>
    <w:uiPriority w:val="99"/>
    <w:semiHidden/>
    <w:unhideWhenUsed/>
    <w:rsid w:val="000E7775"/>
    <w:rPr>
      <w:color w:val="605E5C"/>
      <w:shd w:val="clear" w:color="auto" w:fill="E1DFDD"/>
    </w:rPr>
  </w:style>
  <w:style w:type="paragraph" w:styleId="Header">
    <w:name w:val="header"/>
    <w:basedOn w:val="Normal"/>
    <w:link w:val="HeaderChar"/>
    <w:uiPriority w:val="99"/>
    <w:unhideWhenUsed/>
    <w:rsid w:val="00AD01F9"/>
    <w:pPr>
      <w:tabs>
        <w:tab w:val="center" w:pos="4680"/>
        <w:tab w:val="right" w:pos="9360"/>
      </w:tabs>
    </w:pPr>
  </w:style>
  <w:style w:type="character" w:customStyle="1" w:styleId="HeaderChar">
    <w:name w:val="Header Char"/>
    <w:basedOn w:val="DefaultParagraphFont"/>
    <w:link w:val="Header"/>
    <w:uiPriority w:val="99"/>
    <w:rsid w:val="00AD01F9"/>
    <w:rPr>
      <w:rFonts w:eastAsia="MS Mincho" w:cs="Times New Roman"/>
    </w:rPr>
  </w:style>
  <w:style w:type="paragraph" w:styleId="Footer">
    <w:name w:val="footer"/>
    <w:basedOn w:val="Normal"/>
    <w:link w:val="FooterChar"/>
    <w:uiPriority w:val="99"/>
    <w:unhideWhenUsed/>
    <w:rsid w:val="00AD01F9"/>
    <w:pPr>
      <w:tabs>
        <w:tab w:val="center" w:pos="4680"/>
        <w:tab w:val="right" w:pos="9360"/>
      </w:tabs>
    </w:pPr>
  </w:style>
  <w:style w:type="character" w:customStyle="1" w:styleId="FooterChar">
    <w:name w:val="Footer Char"/>
    <w:basedOn w:val="DefaultParagraphFont"/>
    <w:link w:val="Footer"/>
    <w:uiPriority w:val="99"/>
    <w:rsid w:val="00AD01F9"/>
    <w:rPr>
      <w:rFonts w:eastAsia="MS Mincho" w:cs="Times New Roman"/>
    </w:rPr>
  </w:style>
  <w:style w:type="paragraph" w:styleId="FootnoteText">
    <w:name w:val="footnote text"/>
    <w:basedOn w:val="Normal"/>
    <w:link w:val="FootnoteTextChar"/>
    <w:uiPriority w:val="99"/>
    <w:semiHidden/>
    <w:unhideWhenUsed/>
    <w:rsid w:val="002D566D"/>
    <w:rPr>
      <w:sz w:val="20"/>
      <w:szCs w:val="20"/>
    </w:rPr>
  </w:style>
  <w:style w:type="character" w:customStyle="1" w:styleId="FootnoteTextChar">
    <w:name w:val="Footnote Text Char"/>
    <w:basedOn w:val="DefaultParagraphFont"/>
    <w:link w:val="FootnoteText"/>
    <w:uiPriority w:val="99"/>
    <w:semiHidden/>
    <w:rsid w:val="002D566D"/>
    <w:rPr>
      <w:rFonts w:eastAsia="MS Mincho" w:cs="Times New Roman"/>
      <w:sz w:val="20"/>
      <w:szCs w:val="20"/>
    </w:rPr>
  </w:style>
  <w:style w:type="character" w:styleId="FootnoteReference">
    <w:name w:val="footnote reference"/>
    <w:basedOn w:val="DefaultParagraphFont"/>
    <w:uiPriority w:val="99"/>
    <w:semiHidden/>
    <w:unhideWhenUsed/>
    <w:rsid w:val="002D566D"/>
    <w:rPr>
      <w:vertAlign w:val="superscript"/>
    </w:rPr>
  </w:style>
  <w:style w:type="paragraph" w:customStyle="1" w:styleId="Default">
    <w:name w:val="Default"/>
    <w:rsid w:val="003B0F42"/>
    <w:pPr>
      <w:autoSpaceDE w:val="0"/>
      <w:autoSpaceDN w:val="0"/>
      <w:adjustRightInd w:val="0"/>
      <w:spacing w:after="0" w:line="240" w:lineRule="auto"/>
    </w:pPr>
    <w:rPr>
      <w:rFonts w:ascii="Calibri" w:hAnsi="Calibri" w:cs="Calibri"/>
      <w:color w:val="000000"/>
      <w:sz w:val="24"/>
      <w:szCs w:val="24"/>
    </w:rPr>
  </w:style>
  <w:style w:type="paragraph" w:styleId="TableofFigures">
    <w:name w:val="table of figures"/>
    <w:basedOn w:val="Normal"/>
    <w:next w:val="Normal"/>
    <w:uiPriority w:val="99"/>
    <w:unhideWhenUsed/>
    <w:rsid w:val="00292156"/>
  </w:style>
  <w:style w:type="character" w:customStyle="1" w:styleId="ListParagraphChar">
    <w:name w:val="List Paragraph Char"/>
    <w:link w:val="ListParagraph"/>
    <w:uiPriority w:val="34"/>
    <w:rsid w:val="001D135E"/>
    <w:rPr>
      <w:rFonts w:ascii="Calibri" w:hAnsi="Calibri" w:cs="Calibri"/>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23509">
      <w:bodyDiv w:val="1"/>
      <w:marLeft w:val="0"/>
      <w:marRight w:val="0"/>
      <w:marTop w:val="0"/>
      <w:marBottom w:val="0"/>
      <w:divBdr>
        <w:top w:val="none" w:sz="0" w:space="0" w:color="auto"/>
        <w:left w:val="none" w:sz="0" w:space="0" w:color="auto"/>
        <w:bottom w:val="none" w:sz="0" w:space="0" w:color="auto"/>
        <w:right w:val="none" w:sz="0" w:space="0" w:color="auto"/>
      </w:divBdr>
    </w:div>
    <w:div w:id="112792954">
      <w:bodyDiv w:val="1"/>
      <w:marLeft w:val="0"/>
      <w:marRight w:val="0"/>
      <w:marTop w:val="0"/>
      <w:marBottom w:val="0"/>
      <w:divBdr>
        <w:top w:val="none" w:sz="0" w:space="0" w:color="auto"/>
        <w:left w:val="none" w:sz="0" w:space="0" w:color="auto"/>
        <w:bottom w:val="none" w:sz="0" w:space="0" w:color="auto"/>
        <w:right w:val="none" w:sz="0" w:space="0" w:color="auto"/>
      </w:divBdr>
    </w:div>
    <w:div w:id="198277729">
      <w:bodyDiv w:val="1"/>
      <w:marLeft w:val="0"/>
      <w:marRight w:val="0"/>
      <w:marTop w:val="0"/>
      <w:marBottom w:val="0"/>
      <w:divBdr>
        <w:top w:val="none" w:sz="0" w:space="0" w:color="auto"/>
        <w:left w:val="none" w:sz="0" w:space="0" w:color="auto"/>
        <w:bottom w:val="none" w:sz="0" w:space="0" w:color="auto"/>
        <w:right w:val="none" w:sz="0" w:space="0" w:color="auto"/>
      </w:divBdr>
    </w:div>
    <w:div w:id="415133813">
      <w:bodyDiv w:val="1"/>
      <w:marLeft w:val="0"/>
      <w:marRight w:val="0"/>
      <w:marTop w:val="0"/>
      <w:marBottom w:val="0"/>
      <w:divBdr>
        <w:top w:val="none" w:sz="0" w:space="0" w:color="auto"/>
        <w:left w:val="none" w:sz="0" w:space="0" w:color="auto"/>
        <w:bottom w:val="none" w:sz="0" w:space="0" w:color="auto"/>
        <w:right w:val="none" w:sz="0" w:space="0" w:color="auto"/>
      </w:divBdr>
    </w:div>
    <w:div w:id="460731487">
      <w:bodyDiv w:val="1"/>
      <w:marLeft w:val="0"/>
      <w:marRight w:val="0"/>
      <w:marTop w:val="0"/>
      <w:marBottom w:val="0"/>
      <w:divBdr>
        <w:top w:val="none" w:sz="0" w:space="0" w:color="auto"/>
        <w:left w:val="none" w:sz="0" w:space="0" w:color="auto"/>
        <w:bottom w:val="none" w:sz="0" w:space="0" w:color="auto"/>
        <w:right w:val="none" w:sz="0" w:space="0" w:color="auto"/>
      </w:divBdr>
    </w:div>
    <w:div w:id="464348305">
      <w:bodyDiv w:val="1"/>
      <w:marLeft w:val="0"/>
      <w:marRight w:val="0"/>
      <w:marTop w:val="0"/>
      <w:marBottom w:val="0"/>
      <w:divBdr>
        <w:top w:val="none" w:sz="0" w:space="0" w:color="auto"/>
        <w:left w:val="none" w:sz="0" w:space="0" w:color="auto"/>
        <w:bottom w:val="none" w:sz="0" w:space="0" w:color="auto"/>
        <w:right w:val="none" w:sz="0" w:space="0" w:color="auto"/>
      </w:divBdr>
    </w:div>
    <w:div w:id="503518354">
      <w:bodyDiv w:val="1"/>
      <w:marLeft w:val="0"/>
      <w:marRight w:val="0"/>
      <w:marTop w:val="0"/>
      <w:marBottom w:val="0"/>
      <w:divBdr>
        <w:top w:val="none" w:sz="0" w:space="0" w:color="auto"/>
        <w:left w:val="none" w:sz="0" w:space="0" w:color="auto"/>
        <w:bottom w:val="none" w:sz="0" w:space="0" w:color="auto"/>
        <w:right w:val="none" w:sz="0" w:space="0" w:color="auto"/>
      </w:divBdr>
    </w:div>
    <w:div w:id="624585873">
      <w:bodyDiv w:val="1"/>
      <w:marLeft w:val="0"/>
      <w:marRight w:val="0"/>
      <w:marTop w:val="0"/>
      <w:marBottom w:val="0"/>
      <w:divBdr>
        <w:top w:val="none" w:sz="0" w:space="0" w:color="auto"/>
        <w:left w:val="none" w:sz="0" w:space="0" w:color="auto"/>
        <w:bottom w:val="none" w:sz="0" w:space="0" w:color="auto"/>
        <w:right w:val="none" w:sz="0" w:space="0" w:color="auto"/>
      </w:divBdr>
    </w:div>
    <w:div w:id="905147982">
      <w:bodyDiv w:val="1"/>
      <w:marLeft w:val="0"/>
      <w:marRight w:val="0"/>
      <w:marTop w:val="0"/>
      <w:marBottom w:val="0"/>
      <w:divBdr>
        <w:top w:val="none" w:sz="0" w:space="0" w:color="auto"/>
        <w:left w:val="none" w:sz="0" w:space="0" w:color="auto"/>
        <w:bottom w:val="none" w:sz="0" w:space="0" w:color="auto"/>
        <w:right w:val="none" w:sz="0" w:space="0" w:color="auto"/>
      </w:divBdr>
    </w:div>
    <w:div w:id="977757283">
      <w:bodyDiv w:val="1"/>
      <w:marLeft w:val="0"/>
      <w:marRight w:val="0"/>
      <w:marTop w:val="0"/>
      <w:marBottom w:val="0"/>
      <w:divBdr>
        <w:top w:val="none" w:sz="0" w:space="0" w:color="auto"/>
        <w:left w:val="none" w:sz="0" w:space="0" w:color="auto"/>
        <w:bottom w:val="none" w:sz="0" w:space="0" w:color="auto"/>
        <w:right w:val="none" w:sz="0" w:space="0" w:color="auto"/>
      </w:divBdr>
    </w:div>
    <w:div w:id="1063022254">
      <w:bodyDiv w:val="1"/>
      <w:marLeft w:val="0"/>
      <w:marRight w:val="0"/>
      <w:marTop w:val="0"/>
      <w:marBottom w:val="0"/>
      <w:divBdr>
        <w:top w:val="none" w:sz="0" w:space="0" w:color="auto"/>
        <w:left w:val="none" w:sz="0" w:space="0" w:color="auto"/>
        <w:bottom w:val="none" w:sz="0" w:space="0" w:color="auto"/>
        <w:right w:val="none" w:sz="0" w:space="0" w:color="auto"/>
      </w:divBdr>
    </w:div>
    <w:div w:id="1157310019">
      <w:bodyDiv w:val="1"/>
      <w:marLeft w:val="0"/>
      <w:marRight w:val="0"/>
      <w:marTop w:val="0"/>
      <w:marBottom w:val="0"/>
      <w:divBdr>
        <w:top w:val="none" w:sz="0" w:space="0" w:color="auto"/>
        <w:left w:val="none" w:sz="0" w:space="0" w:color="auto"/>
        <w:bottom w:val="none" w:sz="0" w:space="0" w:color="auto"/>
        <w:right w:val="none" w:sz="0" w:space="0" w:color="auto"/>
      </w:divBdr>
    </w:div>
    <w:div w:id="1242445981">
      <w:bodyDiv w:val="1"/>
      <w:marLeft w:val="0"/>
      <w:marRight w:val="0"/>
      <w:marTop w:val="0"/>
      <w:marBottom w:val="0"/>
      <w:divBdr>
        <w:top w:val="none" w:sz="0" w:space="0" w:color="auto"/>
        <w:left w:val="none" w:sz="0" w:space="0" w:color="auto"/>
        <w:bottom w:val="none" w:sz="0" w:space="0" w:color="auto"/>
        <w:right w:val="none" w:sz="0" w:space="0" w:color="auto"/>
      </w:divBdr>
    </w:div>
    <w:div w:id="1291400148">
      <w:bodyDiv w:val="1"/>
      <w:marLeft w:val="0"/>
      <w:marRight w:val="0"/>
      <w:marTop w:val="0"/>
      <w:marBottom w:val="0"/>
      <w:divBdr>
        <w:top w:val="none" w:sz="0" w:space="0" w:color="auto"/>
        <w:left w:val="none" w:sz="0" w:space="0" w:color="auto"/>
        <w:bottom w:val="none" w:sz="0" w:space="0" w:color="auto"/>
        <w:right w:val="none" w:sz="0" w:space="0" w:color="auto"/>
      </w:divBdr>
    </w:div>
    <w:div w:id="1434471717">
      <w:bodyDiv w:val="1"/>
      <w:marLeft w:val="0"/>
      <w:marRight w:val="0"/>
      <w:marTop w:val="0"/>
      <w:marBottom w:val="0"/>
      <w:divBdr>
        <w:top w:val="none" w:sz="0" w:space="0" w:color="auto"/>
        <w:left w:val="none" w:sz="0" w:space="0" w:color="auto"/>
        <w:bottom w:val="none" w:sz="0" w:space="0" w:color="auto"/>
        <w:right w:val="none" w:sz="0" w:space="0" w:color="auto"/>
      </w:divBdr>
    </w:div>
    <w:div w:id="1788044713">
      <w:bodyDiv w:val="1"/>
      <w:marLeft w:val="0"/>
      <w:marRight w:val="0"/>
      <w:marTop w:val="0"/>
      <w:marBottom w:val="0"/>
      <w:divBdr>
        <w:top w:val="none" w:sz="0" w:space="0" w:color="auto"/>
        <w:left w:val="none" w:sz="0" w:space="0" w:color="auto"/>
        <w:bottom w:val="none" w:sz="0" w:space="0" w:color="auto"/>
        <w:right w:val="none" w:sz="0" w:space="0" w:color="auto"/>
      </w:divBdr>
    </w:div>
    <w:div w:id="1874296003">
      <w:bodyDiv w:val="1"/>
      <w:marLeft w:val="0"/>
      <w:marRight w:val="0"/>
      <w:marTop w:val="0"/>
      <w:marBottom w:val="0"/>
      <w:divBdr>
        <w:top w:val="none" w:sz="0" w:space="0" w:color="auto"/>
        <w:left w:val="none" w:sz="0" w:space="0" w:color="auto"/>
        <w:bottom w:val="none" w:sz="0" w:space="0" w:color="auto"/>
        <w:right w:val="none" w:sz="0" w:space="0" w:color="auto"/>
      </w:divBdr>
    </w:div>
    <w:div w:id="1999770943">
      <w:bodyDiv w:val="1"/>
      <w:marLeft w:val="0"/>
      <w:marRight w:val="0"/>
      <w:marTop w:val="0"/>
      <w:marBottom w:val="0"/>
      <w:divBdr>
        <w:top w:val="none" w:sz="0" w:space="0" w:color="auto"/>
        <w:left w:val="none" w:sz="0" w:space="0" w:color="auto"/>
        <w:bottom w:val="none" w:sz="0" w:space="0" w:color="auto"/>
        <w:right w:val="none" w:sz="0" w:space="0" w:color="auto"/>
      </w:divBdr>
    </w:div>
    <w:div w:id="2038114489">
      <w:bodyDiv w:val="1"/>
      <w:marLeft w:val="0"/>
      <w:marRight w:val="0"/>
      <w:marTop w:val="0"/>
      <w:marBottom w:val="0"/>
      <w:divBdr>
        <w:top w:val="none" w:sz="0" w:space="0" w:color="auto"/>
        <w:left w:val="none" w:sz="0" w:space="0" w:color="auto"/>
        <w:bottom w:val="none" w:sz="0" w:space="0" w:color="auto"/>
        <w:right w:val="none" w:sz="0" w:space="0" w:color="auto"/>
      </w:divBdr>
    </w:div>
    <w:div w:id="2069721245">
      <w:bodyDiv w:val="1"/>
      <w:marLeft w:val="0"/>
      <w:marRight w:val="0"/>
      <w:marTop w:val="0"/>
      <w:marBottom w:val="0"/>
      <w:divBdr>
        <w:top w:val="none" w:sz="0" w:space="0" w:color="auto"/>
        <w:left w:val="none" w:sz="0" w:space="0" w:color="auto"/>
        <w:bottom w:val="none" w:sz="0" w:space="0" w:color="auto"/>
        <w:right w:val="none" w:sz="0" w:space="0" w:color="auto"/>
      </w:divBdr>
    </w:div>
    <w:div w:id="211891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1F59F9340E134CB56A698DB5CE351F" ma:contentTypeVersion="3" ma:contentTypeDescription="Create a new document." ma:contentTypeScope="" ma:versionID="74785cd11ad8123a18f986e4693e9cb9">
  <xsd:schema xmlns:xsd="http://www.w3.org/2001/XMLSchema" xmlns:xs="http://www.w3.org/2001/XMLSchema" xmlns:p="http://schemas.microsoft.com/office/2006/metadata/properties" xmlns:ns2="63de8842-d18f-4cb7-9932-99357d904ed5" targetNamespace="http://schemas.microsoft.com/office/2006/metadata/properties" ma:root="true" ma:fieldsID="eb95e3882628aea94ad7813d0daf7d94" ns2:_="">
    <xsd:import namespace="63de8842-d18f-4cb7-9932-99357d904ed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de8842-d18f-4cb7-9932-99357d904e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925F3C-803E-4683-82BD-C0DB912C4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de8842-d18f-4cb7-9932-99357d904e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06816C-D99D-463E-9F24-7499FE3B4C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B88F9D-7F70-4808-8593-3A81AE001588}">
  <ds:schemaRefs>
    <ds:schemaRef ds:uri="http://schemas.openxmlformats.org/officeDocument/2006/bibliography"/>
  </ds:schemaRefs>
</ds:datastoreItem>
</file>

<file path=customXml/itemProps4.xml><?xml version="1.0" encoding="utf-8"?>
<ds:datastoreItem xmlns:ds="http://schemas.openxmlformats.org/officeDocument/2006/customXml" ds:itemID="{A2D0D399-3805-41A2-8FAF-AECF9DAEFAC3}">
  <ds:schemaRefs>
    <ds:schemaRef ds:uri="http://schemas.microsoft.com/sharepoint/v3/contenttype/forms"/>
  </ds:schemaRefs>
</ds:datastoreItem>
</file>

<file path=docMetadata/LabelInfo.xml><?xml version="1.0" encoding="utf-8"?>
<clbl:labelList xmlns:clbl="http://schemas.microsoft.com/office/2020/mipLabelMetadata">
  <clbl:label id="{c8fe7995-06f0-4bdf-8f2a-0c8a7986480d}" enabled="0" method="" siteId="{c8fe7995-06f0-4bdf-8f2a-0c8a7986480d}" removed="1"/>
</clbl:labelList>
</file>

<file path=docProps/app.xml><?xml version="1.0" encoding="utf-8"?>
<Properties xmlns="http://schemas.openxmlformats.org/officeDocument/2006/extended-properties" xmlns:vt="http://schemas.openxmlformats.org/officeDocument/2006/docPropsVTypes">
  <Template>Normal</Template>
  <TotalTime>7058</TotalTime>
  <Pages>17</Pages>
  <Words>3211</Words>
  <Characters>18275</Characters>
  <Application>Microsoft Office Word</Application>
  <DocSecurity>0</DocSecurity>
  <Lines>1522</Lines>
  <Paragraphs>1193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20293</CharactersWithSpaces>
  <SharedDoc>false</SharedDoc>
  <HLinks>
    <vt:vector size="138" baseType="variant">
      <vt:variant>
        <vt:i4>1572916</vt:i4>
      </vt:variant>
      <vt:variant>
        <vt:i4>134</vt:i4>
      </vt:variant>
      <vt:variant>
        <vt:i4>0</vt:i4>
      </vt:variant>
      <vt:variant>
        <vt:i4>5</vt:i4>
      </vt:variant>
      <vt:variant>
        <vt:lpwstr/>
      </vt:variant>
      <vt:variant>
        <vt:lpwstr>_Toc204078577</vt:lpwstr>
      </vt:variant>
      <vt:variant>
        <vt:i4>1572916</vt:i4>
      </vt:variant>
      <vt:variant>
        <vt:i4>128</vt:i4>
      </vt:variant>
      <vt:variant>
        <vt:i4>0</vt:i4>
      </vt:variant>
      <vt:variant>
        <vt:i4>5</vt:i4>
      </vt:variant>
      <vt:variant>
        <vt:lpwstr/>
      </vt:variant>
      <vt:variant>
        <vt:lpwstr>_Toc204078576</vt:lpwstr>
      </vt:variant>
      <vt:variant>
        <vt:i4>1572916</vt:i4>
      </vt:variant>
      <vt:variant>
        <vt:i4>122</vt:i4>
      </vt:variant>
      <vt:variant>
        <vt:i4>0</vt:i4>
      </vt:variant>
      <vt:variant>
        <vt:i4>5</vt:i4>
      </vt:variant>
      <vt:variant>
        <vt:lpwstr/>
      </vt:variant>
      <vt:variant>
        <vt:lpwstr>_Toc204078575</vt:lpwstr>
      </vt:variant>
      <vt:variant>
        <vt:i4>1572916</vt:i4>
      </vt:variant>
      <vt:variant>
        <vt:i4>116</vt:i4>
      </vt:variant>
      <vt:variant>
        <vt:i4>0</vt:i4>
      </vt:variant>
      <vt:variant>
        <vt:i4>5</vt:i4>
      </vt:variant>
      <vt:variant>
        <vt:lpwstr/>
      </vt:variant>
      <vt:variant>
        <vt:lpwstr>_Toc204078574</vt:lpwstr>
      </vt:variant>
      <vt:variant>
        <vt:i4>1572916</vt:i4>
      </vt:variant>
      <vt:variant>
        <vt:i4>110</vt:i4>
      </vt:variant>
      <vt:variant>
        <vt:i4>0</vt:i4>
      </vt:variant>
      <vt:variant>
        <vt:i4>5</vt:i4>
      </vt:variant>
      <vt:variant>
        <vt:lpwstr/>
      </vt:variant>
      <vt:variant>
        <vt:lpwstr>_Toc204078573</vt:lpwstr>
      </vt:variant>
      <vt:variant>
        <vt:i4>1572916</vt:i4>
      </vt:variant>
      <vt:variant>
        <vt:i4>104</vt:i4>
      </vt:variant>
      <vt:variant>
        <vt:i4>0</vt:i4>
      </vt:variant>
      <vt:variant>
        <vt:i4>5</vt:i4>
      </vt:variant>
      <vt:variant>
        <vt:lpwstr/>
      </vt:variant>
      <vt:variant>
        <vt:lpwstr>_Toc204078572</vt:lpwstr>
      </vt:variant>
      <vt:variant>
        <vt:i4>1572916</vt:i4>
      </vt:variant>
      <vt:variant>
        <vt:i4>98</vt:i4>
      </vt:variant>
      <vt:variant>
        <vt:i4>0</vt:i4>
      </vt:variant>
      <vt:variant>
        <vt:i4>5</vt:i4>
      </vt:variant>
      <vt:variant>
        <vt:lpwstr/>
      </vt:variant>
      <vt:variant>
        <vt:lpwstr>_Toc204078571</vt:lpwstr>
      </vt:variant>
      <vt:variant>
        <vt:i4>1572916</vt:i4>
      </vt:variant>
      <vt:variant>
        <vt:i4>92</vt:i4>
      </vt:variant>
      <vt:variant>
        <vt:i4>0</vt:i4>
      </vt:variant>
      <vt:variant>
        <vt:i4>5</vt:i4>
      </vt:variant>
      <vt:variant>
        <vt:lpwstr/>
      </vt:variant>
      <vt:variant>
        <vt:lpwstr>_Toc204078570</vt:lpwstr>
      </vt:variant>
      <vt:variant>
        <vt:i4>1638452</vt:i4>
      </vt:variant>
      <vt:variant>
        <vt:i4>86</vt:i4>
      </vt:variant>
      <vt:variant>
        <vt:i4>0</vt:i4>
      </vt:variant>
      <vt:variant>
        <vt:i4>5</vt:i4>
      </vt:variant>
      <vt:variant>
        <vt:lpwstr/>
      </vt:variant>
      <vt:variant>
        <vt:lpwstr>_Toc204078569</vt:lpwstr>
      </vt:variant>
      <vt:variant>
        <vt:i4>1638452</vt:i4>
      </vt:variant>
      <vt:variant>
        <vt:i4>80</vt:i4>
      </vt:variant>
      <vt:variant>
        <vt:i4>0</vt:i4>
      </vt:variant>
      <vt:variant>
        <vt:i4>5</vt:i4>
      </vt:variant>
      <vt:variant>
        <vt:lpwstr/>
      </vt:variant>
      <vt:variant>
        <vt:lpwstr>_Toc204078568</vt:lpwstr>
      </vt:variant>
      <vt:variant>
        <vt:i4>1638452</vt:i4>
      </vt:variant>
      <vt:variant>
        <vt:i4>74</vt:i4>
      </vt:variant>
      <vt:variant>
        <vt:i4>0</vt:i4>
      </vt:variant>
      <vt:variant>
        <vt:i4>5</vt:i4>
      </vt:variant>
      <vt:variant>
        <vt:lpwstr/>
      </vt:variant>
      <vt:variant>
        <vt:lpwstr>_Toc204078567</vt:lpwstr>
      </vt:variant>
      <vt:variant>
        <vt:i4>1638452</vt:i4>
      </vt:variant>
      <vt:variant>
        <vt:i4>68</vt:i4>
      </vt:variant>
      <vt:variant>
        <vt:i4>0</vt:i4>
      </vt:variant>
      <vt:variant>
        <vt:i4>5</vt:i4>
      </vt:variant>
      <vt:variant>
        <vt:lpwstr/>
      </vt:variant>
      <vt:variant>
        <vt:lpwstr>_Toc204078566</vt:lpwstr>
      </vt:variant>
      <vt:variant>
        <vt:i4>1638452</vt:i4>
      </vt:variant>
      <vt:variant>
        <vt:i4>62</vt:i4>
      </vt:variant>
      <vt:variant>
        <vt:i4>0</vt:i4>
      </vt:variant>
      <vt:variant>
        <vt:i4>5</vt:i4>
      </vt:variant>
      <vt:variant>
        <vt:lpwstr/>
      </vt:variant>
      <vt:variant>
        <vt:lpwstr>_Toc204078565</vt:lpwstr>
      </vt:variant>
      <vt:variant>
        <vt:i4>1638452</vt:i4>
      </vt:variant>
      <vt:variant>
        <vt:i4>56</vt:i4>
      </vt:variant>
      <vt:variant>
        <vt:i4>0</vt:i4>
      </vt:variant>
      <vt:variant>
        <vt:i4>5</vt:i4>
      </vt:variant>
      <vt:variant>
        <vt:lpwstr/>
      </vt:variant>
      <vt:variant>
        <vt:lpwstr>_Toc204078564</vt:lpwstr>
      </vt:variant>
      <vt:variant>
        <vt:i4>1638452</vt:i4>
      </vt:variant>
      <vt:variant>
        <vt:i4>50</vt:i4>
      </vt:variant>
      <vt:variant>
        <vt:i4>0</vt:i4>
      </vt:variant>
      <vt:variant>
        <vt:i4>5</vt:i4>
      </vt:variant>
      <vt:variant>
        <vt:lpwstr/>
      </vt:variant>
      <vt:variant>
        <vt:lpwstr>_Toc204078563</vt:lpwstr>
      </vt:variant>
      <vt:variant>
        <vt:i4>1638452</vt:i4>
      </vt:variant>
      <vt:variant>
        <vt:i4>44</vt:i4>
      </vt:variant>
      <vt:variant>
        <vt:i4>0</vt:i4>
      </vt:variant>
      <vt:variant>
        <vt:i4>5</vt:i4>
      </vt:variant>
      <vt:variant>
        <vt:lpwstr/>
      </vt:variant>
      <vt:variant>
        <vt:lpwstr>_Toc204078562</vt:lpwstr>
      </vt:variant>
      <vt:variant>
        <vt:i4>1638452</vt:i4>
      </vt:variant>
      <vt:variant>
        <vt:i4>38</vt:i4>
      </vt:variant>
      <vt:variant>
        <vt:i4>0</vt:i4>
      </vt:variant>
      <vt:variant>
        <vt:i4>5</vt:i4>
      </vt:variant>
      <vt:variant>
        <vt:lpwstr/>
      </vt:variant>
      <vt:variant>
        <vt:lpwstr>_Toc204078561</vt:lpwstr>
      </vt:variant>
      <vt:variant>
        <vt:i4>1638452</vt:i4>
      </vt:variant>
      <vt:variant>
        <vt:i4>32</vt:i4>
      </vt:variant>
      <vt:variant>
        <vt:i4>0</vt:i4>
      </vt:variant>
      <vt:variant>
        <vt:i4>5</vt:i4>
      </vt:variant>
      <vt:variant>
        <vt:lpwstr/>
      </vt:variant>
      <vt:variant>
        <vt:lpwstr>_Toc204078560</vt:lpwstr>
      </vt:variant>
      <vt:variant>
        <vt:i4>1703988</vt:i4>
      </vt:variant>
      <vt:variant>
        <vt:i4>26</vt:i4>
      </vt:variant>
      <vt:variant>
        <vt:i4>0</vt:i4>
      </vt:variant>
      <vt:variant>
        <vt:i4>5</vt:i4>
      </vt:variant>
      <vt:variant>
        <vt:lpwstr/>
      </vt:variant>
      <vt:variant>
        <vt:lpwstr>_Toc204078559</vt:lpwstr>
      </vt:variant>
      <vt:variant>
        <vt:i4>1703988</vt:i4>
      </vt:variant>
      <vt:variant>
        <vt:i4>20</vt:i4>
      </vt:variant>
      <vt:variant>
        <vt:i4>0</vt:i4>
      </vt:variant>
      <vt:variant>
        <vt:i4>5</vt:i4>
      </vt:variant>
      <vt:variant>
        <vt:lpwstr/>
      </vt:variant>
      <vt:variant>
        <vt:lpwstr>_Toc204078558</vt:lpwstr>
      </vt:variant>
      <vt:variant>
        <vt:i4>1703988</vt:i4>
      </vt:variant>
      <vt:variant>
        <vt:i4>14</vt:i4>
      </vt:variant>
      <vt:variant>
        <vt:i4>0</vt:i4>
      </vt:variant>
      <vt:variant>
        <vt:i4>5</vt:i4>
      </vt:variant>
      <vt:variant>
        <vt:lpwstr/>
      </vt:variant>
      <vt:variant>
        <vt:lpwstr>_Toc204078557</vt:lpwstr>
      </vt:variant>
      <vt:variant>
        <vt:i4>1703988</vt:i4>
      </vt:variant>
      <vt:variant>
        <vt:i4>8</vt:i4>
      </vt:variant>
      <vt:variant>
        <vt:i4>0</vt:i4>
      </vt:variant>
      <vt:variant>
        <vt:i4>5</vt:i4>
      </vt:variant>
      <vt:variant>
        <vt:lpwstr/>
      </vt:variant>
      <vt:variant>
        <vt:lpwstr>_Toc204078556</vt:lpwstr>
      </vt:variant>
      <vt:variant>
        <vt:i4>1703988</vt:i4>
      </vt:variant>
      <vt:variant>
        <vt:i4>2</vt:i4>
      </vt:variant>
      <vt:variant>
        <vt:i4>0</vt:i4>
      </vt:variant>
      <vt:variant>
        <vt:i4>5</vt:i4>
      </vt:variant>
      <vt:variant>
        <vt:lpwstr/>
      </vt:variant>
      <vt:variant>
        <vt:lpwstr>_Toc204078555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Sheryl_Stewart@Edwards.com</dc:creator>
  <cp:keywords/>
  <dc:description/>
  <cp:lastModifiedBy>Luke Hall</cp:lastModifiedBy>
  <cp:revision>260</cp:revision>
  <cp:lastPrinted>2019-12-20T04:33:00Z</cp:lastPrinted>
  <dcterms:created xsi:type="dcterms:W3CDTF">2025-07-18T21:35:00Z</dcterms:created>
  <dcterms:modified xsi:type="dcterms:W3CDTF">2025-07-31T19:23:00Z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0x010100701F59F9340E134CB56A698DB5CE351F</vt:lpwstr>
  </property>
  <property fmtid="{D5CDD505-2E9C-101B-9397-08002B2CF9AE}" pid="3" name="Order">
    <vt:r8>1715200</vt:r8>
  </property>
</Properties>
</file>